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614" w:rsidRDefault="00377614" w:rsidP="00377614">
      <w:pPr>
        <w:spacing w:before="0" w:after="240"/>
        <w:rPr>
          <w:rFonts w:asciiTheme="minorHAnsi" w:hAnsiTheme="minorHAnsi" w:cstheme="minorHAnsi"/>
          <w:b/>
          <w:bCs/>
          <w:sz w:val="40"/>
          <w:szCs w:val="40"/>
        </w:rPr>
      </w:pPr>
    </w:p>
    <w:p w:rsidR="00377614" w:rsidRPr="000F39C4" w:rsidRDefault="00377614" w:rsidP="00377614">
      <w:pPr>
        <w:spacing w:before="0" w:after="240"/>
        <w:rPr>
          <w:rFonts w:asciiTheme="minorHAnsi" w:hAnsiTheme="minorHAnsi" w:cstheme="minorHAnsi"/>
        </w:rPr>
      </w:pPr>
      <w:r w:rsidRPr="000F39C4">
        <w:rPr>
          <w:rFonts w:asciiTheme="minorHAnsi" w:hAnsiTheme="minorHAnsi" w:cstheme="minorHAnsi"/>
          <w:b/>
          <w:bCs/>
          <w:sz w:val="40"/>
          <w:szCs w:val="40"/>
        </w:rPr>
        <w:t>Department of Computer Science and Engineering</w:t>
      </w:r>
      <w:r w:rsidRPr="000F39C4">
        <w:rPr>
          <w:rFonts w:asciiTheme="minorHAnsi" w:hAnsiTheme="minorHAnsi" w:cstheme="minorHAnsi"/>
          <w:b/>
          <w:bCs/>
          <w:sz w:val="40"/>
          <w:szCs w:val="40"/>
        </w:rPr>
        <w:br/>
      </w:r>
      <w:proofErr w:type="gramStart"/>
      <w:r w:rsidRPr="000F39C4">
        <w:rPr>
          <w:rFonts w:asciiTheme="minorHAnsi" w:hAnsiTheme="minorHAnsi" w:cstheme="minorHAnsi"/>
          <w:b/>
          <w:bCs/>
          <w:sz w:val="40"/>
          <w:szCs w:val="40"/>
        </w:rPr>
        <w:t>The</w:t>
      </w:r>
      <w:proofErr w:type="gramEnd"/>
      <w:r w:rsidRPr="000F39C4">
        <w:rPr>
          <w:rFonts w:asciiTheme="minorHAnsi" w:hAnsiTheme="minorHAnsi" w:cstheme="minorHAnsi"/>
          <w:b/>
          <w:bCs/>
          <w:sz w:val="40"/>
          <w:szCs w:val="40"/>
        </w:rPr>
        <w:t xml:space="preserve"> University of Texas at Arlington</w:t>
      </w:r>
    </w:p>
    <w:p w:rsidR="00377614" w:rsidRPr="000F39C4" w:rsidRDefault="00377614" w:rsidP="00377614">
      <w:pPr>
        <w:spacing w:before="0" w:after="240"/>
        <w:jc w:val="right"/>
        <w:rPr>
          <w:rFonts w:asciiTheme="minorHAnsi" w:hAnsiTheme="minorHAnsi" w:cstheme="minorHAnsi"/>
          <w:b/>
          <w:bCs/>
          <w:sz w:val="40"/>
          <w:szCs w:val="40"/>
        </w:rPr>
      </w:pPr>
    </w:p>
    <w:p w:rsidR="00377614" w:rsidRPr="000F39C4" w:rsidRDefault="00377614" w:rsidP="00377614">
      <w:pPr>
        <w:spacing w:before="0" w:after="240"/>
        <w:jc w:val="right"/>
        <w:rPr>
          <w:rFonts w:asciiTheme="minorHAnsi" w:hAnsiTheme="minorHAnsi" w:cstheme="minorHAnsi"/>
          <w:sz w:val="40"/>
          <w:szCs w:val="40"/>
        </w:rPr>
      </w:pPr>
    </w:p>
    <w:p w:rsidR="00377614" w:rsidRPr="000F39C4" w:rsidRDefault="00377614" w:rsidP="00377614">
      <w:pPr>
        <w:spacing w:before="0" w:after="240"/>
        <w:jc w:val="right"/>
        <w:rPr>
          <w:rFonts w:asciiTheme="minorHAnsi" w:hAnsiTheme="minorHAnsi" w:cstheme="minorHAnsi"/>
          <w:sz w:val="40"/>
          <w:szCs w:val="40"/>
        </w:rPr>
      </w:pP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Maverick Audio Visual Security Systems</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(MAVS Systems)</w:t>
      </w:r>
    </w:p>
    <w:p w:rsidR="00377614" w:rsidRPr="000F39C4" w:rsidRDefault="00377614" w:rsidP="00377614">
      <w:pPr>
        <w:spacing w:before="0" w:after="240"/>
        <w:jc w:val="right"/>
        <w:rPr>
          <w:rFonts w:asciiTheme="minorHAnsi" w:hAnsiTheme="minorHAnsi" w:cstheme="minorHAnsi"/>
          <w:sz w:val="40"/>
          <w:szCs w:val="40"/>
        </w:rPr>
      </w:pPr>
      <w:r>
        <w:rPr>
          <w:rFonts w:asciiTheme="minorHAnsi" w:hAnsiTheme="minorHAnsi" w:cstheme="minorHAnsi"/>
          <w:noProof/>
        </w:rPr>
        <w:drawing>
          <wp:anchor distT="0" distB="0" distL="114300" distR="114300" simplePos="0" relativeHeight="251659264" behindDoc="0" locked="0" layoutInCell="1" allowOverlap="1" wp14:anchorId="23388996" wp14:editId="4B02F969">
            <wp:simplePos x="0" y="0"/>
            <wp:positionH relativeFrom="margin">
              <wp:posOffset>46355</wp:posOffset>
            </wp:positionH>
            <wp:positionV relativeFrom="paragraph">
              <wp:posOffset>433070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14:sizeRelH relativeFrom="page">
              <wp14:pctWidth>0</wp14:pctWidth>
            </wp14:sizeRelH>
            <wp14:sizeRelV relativeFrom="page">
              <wp14:pctHeight>0</wp14:pctHeight>
            </wp14:sizeRelV>
          </wp:anchor>
        </w:drawing>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 xml:space="preserve">Team Members: </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Charles Beran</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Karl Feinauer</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Hoang Tang</w:t>
      </w:r>
    </w:p>
    <w:p w:rsidR="00377614" w:rsidRPr="000F39C4" w:rsidRDefault="00377614" w:rsidP="00377614">
      <w:pPr>
        <w:spacing w:before="0" w:after="240"/>
        <w:jc w:val="right"/>
        <w:rPr>
          <w:rFonts w:asciiTheme="minorHAnsi" w:hAnsiTheme="minorHAnsi" w:cstheme="minorHAnsi"/>
          <w:sz w:val="40"/>
          <w:szCs w:val="40"/>
        </w:rPr>
      </w:pPr>
      <w:r w:rsidRPr="000F39C4">
        <w:rPr>
          <w:rFonts w:asciiTheme="minorHAnsi" w:hAnsiTheme="minorHAnsi" w:cstheme="minorHAnsi"/>
          <w:sz w:val="40"/>
          <w:szCs w:val="40"/>
        </w:rPr>
        <w:t>Brian Shef</w:t>
      </w:r>
    </w:p>
    <w:p w:rsidR="00377614" w:rsidRPr="000F39C4" w:rsidRDefault="00377614" w:rsidP="00377614">
      <w:pPr>
        <w:spacing w:before="0" w:after="240"/>
        <w:jc w:val="right"/>
        <w:rPr>
          <w:rFonts w:asciiTheme="minorHAnsi" w:eastAsia="Arial" w:hAnsiTheme="minorHAnsi" w:cstheme="minorHAnsi"/>
          <w:b/>
          <w:bCs/>
          <w:sz w:val="20"/>
          <w:szCs w:val="20"/>
        </w:rPr>
      </w:pPr>
      <w:r w:rsidRPr="000F39C4">
        <w:rPr>
          <w:rFonts w:asciiTheme="minorHAnsi" w:hAnsiTheme="minorHAnsi" w:cstheme="minorHAnsi"/>
          <w:sz w:val="40"/>
          <w:szCs w:val="40"/>
        </w:rPr>
        <w:t>Ivan Fan</w:t>
      </w:r>
    </w:p>
    <w:p w:rsidR="00377614" w:rsidRPr="000F39C4" w:rsidRDefault="00377614" w:rsidP="00377614">
      <w:pPr>
        <w:spacing w:before="0" w:after="240"/>
        <w:rPr>
          <w:rFonts w:asciiTheme="minorHAnsi" w:eastAsia="Arial" w:hAnsiTheme="minorHAnsi" w:cstheme="minorHAnsi"/>
          <w:b/>
          <w:bCs/>
          <w:sz w:val="20"/>
          <w:szCs w:val="20"/>
        </w:rPr>
      </w:pPr>
    </w:p>
    <w:p w:rsidR="00377614" w:rsidRPr="000F39C4" w:rsidRDefault="00377614" w:rsidP="00377614">
      <w:pPr>
        <w:spacing w:before="0" w:after="240"/>
        <w:rPr>
          <w:rFonts w:asciiTheme="minorHAnsi" w:eastAsia="Arial" w:hAnsiTheme="minorHAnsi" w:cstheme="minorHAnsi"/>
          <w:b/>
          <w:bCs/>
          <w:sz w:val="20"/>
          <w:szCs w:val="20"/>
        </w:rPr>
      </w:pPr>
      <w:r>
        <w:rPr>
          <w:rFonts w:asciiTheme="minorHAnsi" w:eastAsia="Arial" w:hAnsiTheme="minorHAnsi" w:cstheme="minorHAnsi"/>
          <w:b/>
          <w:bCs/>
          <w:sz w:val="20"/>
          <w:szCs w:val="20"/>
        </w:rPr>
        <w:t>Late Updated: 15 August 2011</w:t>
      </w:r>
      <w:r w:rsidRPr="000F39C4">
        <w:rPr>
          <w:rFonts w:asciiTheme="minorHAnsi" w:eastAsia="Arial" w:hAnsiTheme="minorHAnsi" w:cstheme="minorHAnsi"/>
          <w:b/>
          <w:bCs/>
          <w:sz w:val="20"/>
          <w:szCs w:val="20"/>
        </w:rPr>
        <w:t xml:space="preserve"> @ </w:t>
      </w:r>
      <w:r>
        <w:rPr>
          <w:rFonts w:asciiTheme="minorHAnsi" w:eastAsia="Arial" w:hAnsiTheme="minorHAnsi" w:cstheme="minorHAnsi"/>
          <w:b/>
          <w:bCs/>
          <w:sz w:val="20"/>
          <w:szCs w:val="20"/>
        </w:rPr>
        <w:t>02</w:t>
      </w:r>
      <w:r w:rsidRPr="000F39C4">
        <w:rPr>
          <w:rFonts w:asciiTheme="minorHAnsi" w:eastAsia="Arial" w:hAnsiTheme="minorHAnsi" w:cstheme="minorHAnsi"/>
          <w:b/>
          <w:bCs/>
          <w:sz w:val="20"/>
          <w:szCs w:val="20"/>
        </w:rPr>
        <w:t>:</w:t>
      </w:r>
      <w:r>
        <w:rPr>
          <w:rFonts w:asciiTheme="minorHAnsi" w:eastAsia="Arial" w:hAnsiTheme="minorHAnsi" w:cstheme="minorHAnsi"/>
          <w:b/>
          <w:bCs/>
          <w:sz w:val="20"/>
          <w:szCs w:val="20"/>
        </w:rPr>
        <w:t>00</w:t>
      </w:r>
      <w:r w:rsidRPr="000F39C4">
        <w:rPr>
          <w:rFonts w:asciiTheme="minorHAnsi" w:eastAsia="Arial" w:hAnsiTheme="minorHAnsi" w:cstheme="minorHAnsi"/>
          <w:b/>
          <w:bCs/>
          <w:sz w:val="20"/>
          <w:szCs w:val="20"/>
        </w:rPr>
        <w:t xml:space="preserve">:00 </w:t>
      </w:r>
      <w:r>
        <w:rPr>
          <w:rFonts w:asciiTheme="minorHAnsi" w:eastAsia="Arial" w:hAnsiTheme="minorHAnsi" w:cstheme="minorHAnsi"/>
          <w:b/>
          <w:bCs/>
          <w:sz w:val="20"/>
          <w:szCs w:val="20"/>
        </w:rPr>
        <w:t>A</w:t>
      </w:r>
      <w:r w:rsidRPr="000F39C4">
        <w:rPr>
          <w:rFonts w:asciiTheme="minorHAnsi" w:eastAsia="Arial" w:hAnsiTheme="minorHAnsi" w:cstheme="minorHAnsi"/>
          <w:b/>
          <w:bCs/>
          <w:sz w:val="20"/>
          <w:szCs w:val="20"/>
        </w:rPr>
        <w:t>M</w:t>
      </w:r>
    </w:p>
    <w:p w:rsidR="00377614" w:rsidRPr="000F39C4" w:rsidRDefault="00377614" w:rsidP="00377614">
      <w:pPr>
        <w:spacing w:before="0" w:after="240"/>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 xml:space="preserve">Copy Printed: 0 XXX 0000 @ 0:00:00 </w:t>
      </w:r>
      <w:proofErr w:type="gramStart"/>
      <w:r w:rsidRPr="000F39C4">
        <w:rPr>
          <w:rFonts w:asciiTheme="minorHAnsi" w:eastAsia="Arial" w:hAnsiTheme="minorHAnsi" w:cstheme="minorHAnsi"/>
          <w:b/>
          <w:bCs/>
          <w:sz w:val="20"/>
          <w:szCs w:val="20"/>
        </w:rPr>
        <w:t>AM</w:t>
      </w:r>
      <w:bookmarkStart w:id="0" w:name="id.d0bc1a1e2971"/>
      <w:bookmarkEnd w:id="0"/>
      <w:proofErr w:type="gramEnd"/>
    </w:p>
    <w:p w:rsidR="00377614" w:rsidRDefault="00377614" w:rsidP="00377614">
      <w:pPr>
        <w:spacing w:before="0" w:after="240"/>
      </w:pPr>
    </w:p>
    <w:p w:rsidR="00377614" w:rsidRDefault="00377614" w:rsidP="00E14EB8">
      <w:pPr>
        <w:pStyle w:val="Heading1"/>
        <w:spacing w:before="0"/>
      </w:pPr>
      <w:r>
        <w:lastRenderedPageBreak/>
        <w:br w:type="page"/>
      </w:r>
      <w:r w:rsidR="00E14EB8">
        <w:lastRenderedPageBreak/>
        <w:t>Architecture Overview</w:t>
      </w:r>
    </w:p>
    <w:p w:rsidR="00E14EB8" w:rsidRPr="00E14EB8" w:rsidRDefault="00E14EB8" w:rsidP="00E14EB8">
      <w:commentRangeStart w:id="1"/>
      <w:r>
        <w:tab/>
        <w:t>Waiting on Ivan</w:t>
      </w:r>
      <w:commentRangeEnd w:id="1"/>
      <w:r w:rsidR="0014186D">
        <w:rPr>
          <w:rStyle w:val="CommentReference"/>
        </w:rPr>
        <w:commentReference w:id="1"/>
      </w:r>
    </w:p>
    <w:p w:rsidR="00377614" w:rsidRPr="008B610A" w:rsidRDefault="00377614" w:rsidP="00377614">
      <w:pPr>
        <w:pStyle w:val="Heading1"/>
        <w:tabs>
          <w:tab w:val="clear" w:pos="432"/>
        </w:tabs>
        <w:spacing w:before="0" w:after="240"/>
        <w:rPr>
          <w:rFonts w:asciiTheme="majorHAnsi" w:hAnsiTheme="majorHAnsi"/>
        </w:rPr>
      </w:pPr>
      <w:bookmarkStart w:id="2" w:name="_Toc272042475"/>
      <w:r w:rsidRPr="008B610A">
        <w:rPr>
          <w:rFonts w:asciiTheme="majorHAnsi" w:hAnsiTheme="majorHAnsi"/>
        </w:rPr>
        <w:lastRenderedPageBreak/>
        <w:t>Architectural Layer Description</w:t>
      </w:r>
      <w:bookmarkEnd w:id="2"/>
    </w:p>
    <w:p w:rsidR="00377614" w:rsidRPr="008B610A" w:rsidRDefault="00377614" w:rsidP="00377614">
      <w:pPr>
        <w:pStyle w:val="Heading2"/>
        <w:spacing w:before="0" w:after="240"/>
        <w:rPr>
          <w:rFonts w:asciiTheme="majorHAnsi" w:hAnsiTheme="majorHAnsi"/>
        </w:rPr>
      </w:pPr>
      <w:bookmarkStart w:id="3" w:name="_Toc272042476"/>
      <w:r w:rsidRPr="008B610A">
        <w:rPr>
          <w:rFonts w:asciiTheme="majorHAnsi" w:hAnsiTheme="majorHAnsi"/>
        </w:rPr>
        <w:t>Architecture Overview</w:t>
      </w:r>
      <w:bookmarkEnd w:id="3"/>
    </w:p>
    <w:p w:rsidR="00377614" w:rsidRPr="008B610A" w:rsidRDefault="00377614" w:rsidP="00377614">
      <w:pPr>
        <w:spacing w:before="0" w:after="240"/>
        <w:ind w:left="630"/>
        <w:rPr>
          <w:rFonts w:asciiTheme="majorHAnsi" w:hAnsiTheme="majorHAnsi"/>
        </w:rPr>
      </w:pPr>
      <w:r w:rsidRPr="008B610A">
        <w:rPr>
          <w:rFonts w:asciiTheme="majorHAnsi" w:hAnsiTheme="majorHAnsi"/>
        </w:rPr>
        <w:t xml:space="preserve">The </w:t>
      </w:r>
      <w:r>
        <w:rPr>
          <w:rFonts w:asciiTheme="majorHAnsi" w:hAnsiTheme="majorHAnsi"/>
        </w:rPr>
        <w:t>MAVS System</w:t>
      </w:r>
      <w:r w:rsidRPr="008B610A">
        <w:rPr>
          <w:rFonts w:asciiTheme="majorHAnsi" w:hAnsiTheme="majorHAnsi"/>
        </w:rPr>
        <w:t xml:space="preserve"> architecture contains four layers:</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Sensor Layer</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Control Layer (Central Computer)</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Camera Layer</w:t>
      </w:r>
    </w:p>
    <w:p w:rsidR="00377614" w:rsidRPr="008B610A" w:rsidRDefault="00377614" w:rsidP="00377614">
      <w:pPr>
        <w:pStyle w:val="ListParagraph"/>
        <w:numPr>
          <w:ilvl w:val="0"/>
          <w:numId w:val="2"/>
        </w:numPr>
        <w:spacing w:before="0" w:after="240"/>
        <w:ind w:left="990"/>
        <w:rPr>
          <w:rFonts w:asciiTheme="majorHAnsi" w:hAnsiTheme="majorHAnsi"/>
          <w:sz w:val="24"/>
          <w:szCs w:val="24"/>
        </w:rPr>
      </w:pPr>
      <w:r>
        <w:rPr>
          <w:rFonts w:asciiTheme="majorHAnsi" w:hAnsiTheme="majorHAnsi"/>
          <w:sz w:val="24"/>
          <w:szCs w:val="24"/>
        </w:rPr>
        <w:t>Mobile Layer</w:t>
      </w:r>
    </w:p>
    <w:p w:rsidR="00377614" w:rsidRPr="008B610A" w:rsidRDefault="00377614" w:rsidP="00377614">
      <w:pPr>
        <w:spacing w:before="0" w:after="240"/>
        <w:rPr>
          <w:rFonts w:asciiTheme="majorHAnsi" w:hAnsiTheme="majorHAnsi"/>
        </w:rPr>
      </w:pPr>
    </w:p>
    <w:p w:rsidR="00377614" w:rsidRPr="008B610A" w:rsidRDefault="00377614" w:rsidP="00377614">
      <w:pPr>
        <w:keepNext/>
        <w:spacing w:before="0" w:after="240"/>
        <w:jc w:val="center"/>
        <w:rPr>
          <w:rFonts w:asciiTheme="majorHAnsi" w:hAnsiTheme="majorHAnsi"/>
        </w:rPr>
      </w:pPr>
      <w:r>
        <w:rPr>
          <w:rFonts w:asciiTheme="majorHAnsi" w:hAnsiTheme="majorHAnsi"/>
          <w:noProof/>
        </w:rPr>
        <w:drawing>
          <wp:inline distT="0" distB="0" distL="0" distR="0" wp14:anchorId="3AEC1A0C" wp14:editId="0EB006F8">
            <wp:extent cx="5943600" cy="337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 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377614" w:rsidRPr="008B610A" w:rsidRDefault="00377614" w:rsidP="00377614">
      <w:pPr>
        <w:pStyle w:val="Caption"/>
        <w:spacing w:before="0" w:after="240"/>
        <w:jc w:val="center"/>
        <w:rPr>
          <w:rFonts w:asciiTheme="majorHAnsi" w:hAnsiTheme="majorHAnsi"/>
        </w:rPr>
      </w:pPr>
      <w:r w:rsidRPr="008B610A">
        <w:rPr>
          <w:rFonts w:asciiTheme="majorHAnsi" w:hAnsiTheme="majorHAnsi"/>
        </w:rPr>
        <w:t xml:space="preserve">Figure </w:t>
      </w:r>
      <w:r w:rsidRPr="008B610A">
        <w:rPr>
          <w:rFonts w:asciiTheme="majorHAnsi" w:hAnsiTheme="majorHAnsi"/>
        </w:rPr>
        <w:fldChar w:fldCharType="begin"/>
      </w:r>
      <w:r w:rsidRPr="008B610A">
        <w:rPr>
          <w:rFonts w:asciiTheme="majorHAnsi" w:hAnsiTheme="majorHAnsi"/>
        </w:rPr>
        <w:instrText xml:space="preserve"> SEQ Figure \* ARABIC </w:instrText>
      </w:r>
      <w:r w:rsidRPr="008B610A">
        <w:rPr>
          <w:rFonts w:asciiTheme="majorHAnsi" w:hAnsiTheme="majorHAnsi"/>
        </w:rPr>
        <w:fldChar w:fldCharType="separate"/>
      </w:r>
      <w:r w:rsidR="00BC49E6">
        <w:rPr>
          <w:rFonts w:asciiTheme="majorHAnsi" w:hAnsiTheme="majorHAnsi"/>
          <w:noProof/>
        </w:rPr>
        <w:t>1</w:t>
      </w:r>
      <w:r w:rsidRPr="008B610A">
        <w:rPr>
          <w:rFonts w:asciiTheme="majorHAnsi" w:hAnsiTheme="majorHAnsi"/>
        </w:rPr>
        <w:fldChar w:fldCharType="end"/>
      </w:r>
      <w:r w:rsidRPr="008B610A">
        <w:rPr>
          <w:rFonts w:asciiTheme="majorHAnsi" w:hAnsiTheme="majorHAnsi"/>
        </w:rPr>
        <w:t xml:space="preserve"> - Architectural Layer Overview</w:t>
      </w:r>
    </w:p>
    <w:p w:rsidR="00377614" w:rsidRPr="008B610A" w:rsidRDefault="00377614" w:rsidP="00377614">
      <w:pPr>
        <w:pStyle w:val="Heading2"/>
        <w:spacing w:before="0" w:after="240"/>
        <w:rPr>
          <w:rFonts w:asciiTheme="majorHAnsi" w:hAnsiTheme="majorHAnsi"/>
        </w:rPr>
      </w:pPr>
      <w:bookmarkStart w:id="4" w:name="_Toc272042477"/>
      <w:r>
        <w:rPr>
          <w:rFonts w:asciiTheme="majorHAnsi" w:hAnsiTheme="majorHAnsi"/>
        </w:rPr>
        <w:t xml:space="preserve">Layer </w:t>
      </w:r>
      <w:r w:rsidRPr="008B610A">
        <w:rPr>
          <w:rFonts w:asciiTheme="majorHAnsi" w:hAnsiTheme="majorHAnsi"/>
        </w:rPr>
        <w:t>Name and Description</w:t>
      </w:r>
      <w:bookmarkEnd w:id="4"/>
    </w:p>
    <w:p w:rsidR="00377614" w:rsidRPr="008B610A" w:rsidRDefault="00377614" w:rsidP="00377614">
      <w:pPr>
        <w:pStyle w:val="Heading3"/>
        <w:spacing w:before="0" w:after="240"/>
        <w:rPr>
          <w:rFonts w:asciiTheme="majorHAnsi" w:eastAsia="Batang" w:hAnsiTheme="majorHAnsi"/>
        </w:rPr>
      </w:pPr>
      <w:r>
        <w:rPr>
          <w:rFonts w:asciiTheme="majorHAnsi" w:eastAsia="Batang" w:hAnsiTheme="majorHAnsi"/>
        </w:rPr>
        <w:t>Sensor Layer</w:t>
      </w:r>
    </w:p>
    <w:p w:rsidR="00377614" w:rsidRPr="008B610A" w:rsidRDefault="00377614" w:rsidP="00377614">
      <w:pPr>
        <w:spacing w:before="0" w:after="240"/>
        <w:rPr>
          <w:rFonts w:asciiTheme="majorHAnsi" w:eastAsia="Batang" w:hAnsiTheme="majorHAnsi"/>
        </w:rPr>
      </w:pPr>
      <w:bookmarkStart w:id="5" w:name="_Toc272042478"/>
      <w:r w:rsidRPr="008B610A">
        <w:rPr>
          <w:rFonts w:asciiTheme="majorHAnsi" w:eastAsia="Batang" w:hAnsiTheme="majorHAnsi"/>
        </w:rPr>
        <w:t xml:space="preserve">The </w:t>
      </w:r>
      <w:r>
        <w:rPr>
          <w:rFonts w:asciiTheme="majorHAnsi" w:eastAsia="Batang" w:hAnsiTheme="majorHAnsi"/>
        </w:rPr>
        <w:t>Sensor Layer</w:t>
      </w:r>
      <w:r w:rsidRPr="008B610A">
        <w:rPr>
          <w:rFonts w:asciiTheme="majorHAnsi" w:eastAsia="Batang" w:hAnsiTheme="majorHAnsi"/>
        </w:rPr>
        <w:t xml:space="preserve"> </w:t>
      </w:r>
      <w:r>
        <w:rPr>
          <w:rFonts w:asciiTheme="majorHAnsi" w:eastAsia="Batang" w:hAnsiTheme="majorHAnsi"/>
        </w:rPr>
        <w:t>interfaces with the sensors</w:t>
      </w:r>
      <w:r w:rsidRPr="008B610A">
        <w:rPr>
          <w:rFonts w:asciiTheme="majorHAnsi" w:eastAsia="Batang" w:hAnsiTheme="majorHAnsi"/>
        </w:rPr>
        <w:t>.</w:t>
      </w:r>
      <w:r>
        <w:rPr>
          <w:rFonts w:asciiTheme="majorHAnsi" w:eastAsia="Batang" w:hAnsiTheme="majorHAnsi"/>
        </w:rPr>
        <w:t xml:space="preserve"> Analog data is received from the sensors, converted to useful digital information, and transmitted to the central computer</w:t>
      </w:r>
      <w:r w:rsidRPr="008B610A">
        <w:rPr>
          <w:rFonts w:asciiTheme="majorHAnsi" w:eastAsia="Batang" w:hAnsiTheme="majorHAnsi"/>
        </w:rPr>
        <w:t xml:space="preserve">. The </w:t>
      </w:r>
      <w:r>
        <w:rPr>
          <w:rFonts w:asciiTheme="majorHAnsi" w:eastAsia="Batang" w:hAnsiTheme="majorHAnsi"/>
        </w:rPr>
        <w:t>Sensor L</w:t>
      </w:r>
      <w:r w:rsidRPr="008B610A">
        <w:rPr>
          <w:rFonts w:asciiTheme="majorHAnsi" w:eastAsia="Batang" w:hAnsiTheme="majorHAnsi"/>
        </w:rPr>
        <w:t xml:space="preserve">ayer maps to the </w:t>
      </w:r>
      <w:r>
        <w:rPr>
          <w:rFonts w:asciiTheme="majorHAnsi" w:eastAsia="Batang" w:hAnsiTheme="majorHAnsi"/>
        </w:rPr>
        <w:t>Sensor Controller</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_Ref272625108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3"/>
        <w:spacing w:before="0" w:after="240"/>
        <w:rPr>
          <w:rFonts w:asciiTheme="majorHAnsi" w:eastAsia="Batang" w:hAnsiTheme="majorHAnsi"/>
        </w:rPr>
      </w:pPr>
      <w:r>
        <w:rPr>
          <w:rFonts w:asciiTheme="majorHAnsi" w:eastAsia="Batang" w:hAnsiTheme="majorHAnsi"/>
        </w:rPr>
        <w:lastRenderedPageBreak/>
        <w:t>Control Layer</w:t>
      </w:r>
    </w:p>
    <w:p w:rsidR="00377614" w:rsidRPr="008B610A" w:rsidRDefault="00377614" w:rsidP="00377614">
      <w:pPr>
        <w:spacing w:before="0" w:after="240"/>
        <w:rPr>
          <w:rFonts w:asciiTheme="majorHAnsi" w:eastAsia="Batang" w:hAnsiTheme="majorHAnsi"/>
        </w:rPr>
      </w:pPr>
      <w:r w:rsidRPr="008B610A">
        <w:rPr>
          <w:rFonts w:asciiTheme="majorHAnsi" w:eastAsia="Batang" w:hAnsiTheme="majorHAnsi"/>
        </w:rPr>
        <w:t xml:space="preserve">The </w:t>
      </w:r>
      <w:r>
        <w:rPr>
          <w:rFonts w:asciiTheme="majorHAnsi" w:eastAsia="Batang" w:hAnsiTheme="majorHAnsi"/>
        </w:rPr>
        <w:t>Control L</w:t>
      </w:r>
      <w:r w:rsidRPr="008B610A">
        <w:rPr>
          <w:rFonts w:asciiTheme="majorHAnsi" w:eastAsia="Batang" w:hAnsiTheme="majorHAnsi"/>
        </w:rPr>
        <w:t xml:space="preserve">ayer interacts with the </w:t>
      </w:r>
      <w:r>
        <w:rPr>
          <w:rFonts w:asciiTheme="majorHAnsi" w:eastAsia="Batang" w:hAnsiTheme="majorHAnsi"/>
        </w:rPr>
        <w:t>Sensor Layer, Mobile Layer, and Camera Layer, serving as the communications hub for all four layers as well as acting as the central processor.  The Control Layer also provides an interface with the user.</w:t>
      </w:r>
      <w:r w:rsidRPr="008B610A">
        <w:rPr>
          <w:rFonts w:asciiTheme="majorHAnsi" w:eastAsia="Batang" w:hAnsiTheme="majorHAnsi"/>
        </w:rPr>
        <w:t xml:space="preserve"> </w:t>
      </w:r>
      <w:r>
        <w:rPr>
          <w:rFonts w:asciiTheme="majorHAnsi" w:eastAsia="Batang" w:hAnsiTheme="majorHAnsi"/>
        </w:rPr>
        <w:t>Data is received from the other three layers, processed, and can be stored within the Control Layer. The Control Layer transmits data to the Mobile Layer and the Camera Layer</w:t>
      </w:r>
      <w:r w:rsidRPr="008B610A">
        <w:rPr>
          <w:rFonts w:asciiTheme="majorHAnsi" w:eastAsia="Batang" w:hAnsiTheme="majorHAnsi"/>
        </w:rPr>
        <w:t xml:space="preserve">. The Control layer maps to the </w:t>
      </w:r>
      <w:r>
        <w:rPr>
          <w:rFonts w:asciiTheme="majorHAnsi" w:eastAsia="Batang" w:hAnsiTheme="majorHAnsi"/>
        </w:rPr>
        <w:t>Central Computer</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_Ref272625108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3"/>
        <w:spacing w:before="0" w:after="240"/>
        <w:rPr>
          <w:rFonts w:asciiTheme="majorHAnsi" w:eastAsia="Batang" w:hAnsiTheme="majorHAnsi"/>
        </w:rPr>
      </w:pPr>
      <w:r>
        <w:rPr>
          <w:rFonts w:asciiTheme="majorHAnsi" w:eastAsia="Batang" w:hAnsiTheme="majorHAnsi"/>
        </w:rPr>
        <w:t>Camera Layer</w:t>
      </w:r>
    </w:p>
    <w:p w:rsidR="00377614" w:rsidRPr="008B610A" w:rsidRDefault="00377614" w:rsidP="00377614">
      <w:pPr>
        <w:spacing w:before="0" w:after="240"/>
        <w:rPr>
          <w:rFonts w:asciiTheme="majorHAnsi" w:eastAsia="Batang" w:hAnsiTheme="majorHAnsi"/>
        </w:rPr>
      </w:pPr>
      <w:r>
        <w:rPr>
          <w:rFonts w:asciiTheme="majorHAnsi" w:eastAsia="Batang" w:hAnsiTheme="majorHAnsi"/>
        </w:rPr>
        <w:t>The Camera Layer interfaces with the camera. It receives instructions from the Control Layer (or from the Mobile Layer via the Control Layer) and controls the movement of the camera. The Camera Layer is also responsible for processing the video and audio feeds from the camera before transmitting the streams to the Control Layer.</w:t>
      </w:r>
      <w:r w:rsidRPr="008B610A">
        <w:rPr>
          <w:rFonts w:asciiTheme="majorHAnsi" w:eastAsia="Batang" w:hAnsiTheme="majorHAnsi"/>
        </w:rPr>
        <w:t xml:space="preserve"> The </w:t>
      </w:r>
      <w:r>
        <w:rPr>
          <w:rFonts w:asciiTheme="majorHAnsi" w:eastAsia="Batang" w:hAnsiTheme="majorHAnsi"/>
        </w:rPr>
        <w:t>Camera Layer</w:t>
      </w:r>
      <w:r w:rsidRPr="008B610A">
        <w:rPr>
          <w:rFonts w:asciiTheme="majorHAnsi" w:eastAsia="Batang" w:hAnsiTheme="majorHAnsi"/>
        </w:rPr>
        <w:t xml:space="preserve"> maps to the </w:t>
      </w:r>
      <w:r>
        <w:rPr>
          <w:rFonts w:asciiTheme="majorHAnsi" w:eastAsia="Batang" w:hAnsiTheme="majorHAnsi"/>
        </w:rPr>
        <w:t>Camera</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_Ref272625394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3"/>
        <w:spacing w:before="0" w:after="240"/>
        <w:rPr>
          <w:rFonts w:asciiTheme="majorHAnsi" w:eastAsia="Batang" w:hAnsiTheme="majorHAnsi"/>
        </w:rPr>
      </w:pPr>
      <w:r>
        <w:rPr>
          <w:rFonts w:asciiTheme="majorHAnsi" w:eastAsia="Batang" w:hAnsiTheme="majorHAnsi"/>
        </w:rPr>
        <w:t>Mobile Layer</w:t>
      </w:r>
    </w:p>
    <w:p w:rsidR="00377614" w:rsidRPr="008B610A" w:rsidRDefault="00377614" w:rsidP="00377614">
      <w:pPr>
        <w:spacing w:before="0" w:after="240"/>
        <w:rPr>
          <w:rFonts w:asciiTheme="majorHAnsi" w:eastAsia="Batang" w:hAnsiTheme="majorHAnsi"/>
        </w:rPr>
      </w:pPr>
      <w:r>
        <w:rPr>
          <w:rFonts w:asciiTheme="majorHAnsi" w:eastAsia="Batang" w:hAnsiTheme="majorHAnsi"/>
        </w:rPr>
        <w:t xml:space="preserve">The Mobile Layer communicates directly with the Control Layer and interfaces with the user. The Mobile Layer can receive data from the Control Layer as well as transmit instructions and data back to the Control Layer. </w:t>
      </w:r>
      <w:r w:rsidRPr="008B610A">
        <w:rPr>
          <w:rFonts w:asciiTheme="majorHAnsi" w:eastAsia="Batang" w:hAnsiTheme="majorHAnsi"/>
        </w:rPr>
        <w:t xml:space="preserve">The </w:t>
      </w:r>
      <w:r>
        <w:rPr>
          <w:rFonts w:asciiTheme="majorHAnsi" w:eastAsia="Batang" w:hAnsiTheme="majorHAnsi"/>
        </w:rPr>
        <w:t>Control Layer</w:t>
      </w:r>
      <w:r w:rsidRPr="008B610A">
        <w:rPr>
          <w:rFonts w:asciiTheme="majorHAnsi" w:eastAsia="Batang" w:hAnsiTheme="majorHAnsi"/>
        </w:rPr>
        <w:t xml:space="preserve"> maps to the </w:t>
      </w:r>
      <w:r>
        <w:rPr>
          <w:rFonts w:asciiTheme="majorHAnsi" w:eastAsia="Batang" w:hAnsiTheme="majorHAnsi"/>
        </w:rPr>
        <w:t>Mobile Device</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_Ref272625394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377614" w:rsidRPr="008B610A" w:rsidRDefault="00377614" w:rsidP="00377614">
      <w:pPr>
        <w:pStyle w:val="Heading1"/>
        <w:spacing w:before="0" w:after="240"/>
        <w:rPr>
          <w:rFonts w:asciiTheme="majorHAnsi" w:hAnsiTheme="majorHAnsi"/>
        </w:rPr>
      </w:pPr>
      <w:r w:rsidRPr="008B610A">
        <w:rPr>
          <w:rFonts w:asciiTheme="majorHAnsi" w:hAnsiTheme="majorHAnsi"/>
        </w:rPr>
        <w:lastRenderedPageBreak/>
        <w:t>Inter-Subsystem Dataflow</w:t>
      </w:r>
      <w:bookmarkEnd w:id="5"/>
    </w:p>
    <w:p w:rsidR="00377614" w:rsidRPr="008B610A" w:rsidRDefault="00377614" w:rsidP="00377614">
      <w:pPr>
        <w:keepNext/>
        <w:spacing w:before="0" w:after="240"/>
        <w:rPr>
          <w:rFonts w:asciiTheme="majorHAnsi" w:hAnsiTheme="majorHAnsi"/>
        </w:rPr>
      </w:pPr>
    </w:p>
    <w:p w:rsidR="00377614" w:rsidRPr="008B610A" w:rsidRDefault="00377614" w:rsidP="00377614">
      <w:pPr>
        <w:pStyle w:val="Heading2"/>
        <w:spacing w:before="0" w:after="240"/>
        <w:rPr>
          <w:rFonts w:asciiTheme="majorHAnsi" w:hAnsiTheme="majorHAnsi"/>
        </w:rPr>
      </w:pPr>
      <w:bookmarkStart w:id="6" w:name="_Toc272042479"/>
      <w:r w:rsidRPr="008B610A">
        <w:rPr>
          <w:rFonts w:asciiTheme="majorHAnsi" w:hAnsiTheme="majorHAnsi"/>
        </w:rPr>
        <w:t>Overview</w:t>
      </w:r>
      <w:bookmarkEnd w:id="6"/>
    </w:p>
    <w:p w:rsidR="00377614" w:rsidRDefault="00377614" w:rsidP="00377614">
      <w:pPr>
        <w:spacing w:before="0" w:after="240"/>
        <w:ind w:left="630"/>
        <w:rPr>
          <w:rFonts w:asciiTheme="majorHAnsi" w:hAnsiTheme="majorHAnsi"/>
        </w:rPr>
      </w:pPr>
      <w:r w:rsidRPr="008B610A">
        <w:rPr>
          <w:rFonts w:asciiTheme="majorHAnsi" w:hAnsiTheme="majorHAnsi"/>
        </w:rPr>
        <w:t xml:space="preserve">The Inter-Subsystem Dataflow chapter describes the dataflow between the layers and between the subsystems. The description of the dataflow is in section 3.2. The </w:t>
      </w:r>
      <w:r>
        <w:rPr>
          <w:rFonts w:asciiTheme="majorHAnsi" w:hAnsiTheme="majorHAnsi"/>
        </w:rPr>
        <w:t>MAVS System</w:t>
      </w:r>
      <w:r w:rsidRPr="008B610A">
        <w:rPr>
          <w:rFonts w:asciiTheme="majorHAnsi" w:hAnsiTheme="majorHAnsi"/>
        </w:rPr>
        <w:t xml:space="preserve"> has </w:t>
      </w:r>
      <w:r>
        <w:rPr>
          <w:rFonts w:asciiTheme="majorHAnsi" w:hAnsiTheme="majorHAnsi"/>
        </w:rPr>
        <w:t>four</w:t>
      </w:r>
      <w:r w:rsidRPr="008B610A">
        <w:rPr>
          <w:rFonts w:asciiTheme="majorHAnsi" w:hAnsiTheme="majorHAnsi"/>
        </w:rPr>
        <w:t xml:space="preserve"> independent data flows.</w:t>
      </w:r>
    </w:p>
    <w:p w:rsidR="00377614" w:rsidRPr="008B610A" w:rsidRDefault="00377614" w:rsidP="00377614">
      <w:pPr>
        <w:pStyle w:val="ListParagraph"/>
        <w:numPr>
          <w:ilvl w:val="0"/>
          <w:numId w:val="3"/>
        </w:numPr>
        <w:spacing w:before="0" w:after="240"/>
        <w:ind w:left="990"/>
        <w:rPr>
          <w:rFonts w:asciiTheme="majorHAnsi" w:hAnsiTheme="majorHAnsi"/>
          <w:sz w:val="24"/>
          <w:szCs w:val="24"/>
        </w:rPr>
      </w:pPr>
      <w:commentRangeStart w:id="7"/>
      <w:r w:rsidRPr="008B610A">
        <w:rPr>
          <w:rFonts w:asciiTheme="majorHAnsi" w:hAnsiTheme="majorHAnsi"/>
          <w:sz w:val="24"/>
          <w:szCs w:val="24"/>
        </w:rPr>
        <w:t>A user can access the</w:t>
      </w:r>
      <w:r>
        <w:rPr>
          <w:rFonts w:asciiTheme="majorHAnsi" w:hAnsiTheme="majorHAnsi"/>
          <w:sz w:val="24"/>
          <w:szCs w:val="24"/>
        </w:rPr>
        <w:t xml:space="preserve"> system directly through the</w:t>
      </w:r>
      <w:r w:rsidRPr="008B610A">
        <w:rPr>
          <w:rFonts w:asciiTheme="majorHAnsi" w:hAnsiTheme="majorHAnsi"/>
          <w:sz w:val="24"/>
          <w:szCs w:val="24"/>
        </w:rPr>
        <w:t xml:space="preserve"> </w:t>
      </w:r>
      <w:r>
        <w:rPr>
          <w:rFonts w:asciiTheme="majorHAnsi" w:hAnsiTheme="majorHAnsi"/>
          <w:sz w:val="24"/>
          <w:szCs w:val="24"/>
        </w:rPr>
        <w:t>Central Computer</w:t>
      </w:r>
      <w:r w:rsidRPr="008B610A">
        <w:rPr>
          <w:rFonts w:asciiTheme="majorHAnsi" w:hAnsiTheme="majorHAnsi"/>
          <w:sz w:val="24"/>
          <w:szCs w:val="24"/>
        </w:rPr>
        <w:t xml:space="preserve"> (denoted by data flow U1-</w:t>
      </w:r>
      <w:r>
        <w:rPr>
          <w:rFonts w:asciiTheme="majorHAnsi" w:hAnsiTheme="majorHAnsi"/>
          <w:sz w:val="24"/>
          <w:szCs w:val="24"/>
        </w:rPr>
        <w:t>A4</w:t>
      </w:r>
      <w:r w:rsidRPr="008B610A">
        <w:rPr>
          <w:rFonts w:asciiTheme="majorHAnsi" w:hAnsiTheme="majorHAnsi"/>
          <w:sz w:val="24"/>
          <w:szCs w:val="24"/>
        </w:rPr>
        <w:t>).</w:t>
      </w:r>
    </w:p>
    <w:p w:rsidR="00377614" w:rsidRPr="008B610A" w:rsidRDefault="00377614" w:rsidP="00377614">
      <w:pPr>
        <w:pStyle w:val="ListParagraph"/>
        <w:numPr>
          <w:ilvl w:val="0"/>
          <w:numId w:val="3"/>
        </w:numPr>
        <w:spacing w:before="0" w:after="240"/>
        <w:ind w:left="990"/>
        <w:rPr>
          <w:rFonts w:asciiTheme="majorHAnsi" w:hAnsiTheme="majorHAnsi"/>
          <w:sz w:val="24"/>
          <w:szCs w:val="24"/>
        </w:rPr>
      </w:pPr>
      <w:r>
        <w:rPr>
          <w:rFonts w:asciiTheme="majorHAnsi" w:hAnsiTheme="majorHAnsi"/>
          <w:sz w:val="24"/>
          <w:szCs w:val="24"/>
        </w:rPr>
        <w:t>A user can access the system via the Mobile Device (denoted by data flow U2-M3-M2-M1-M4).</w:t>
      </w:r>
    </w:p>
    <w:p w:rsidR="00377614" w:rsidRDefault="00377614" w:rsidP="00377614">
      <w:pPr>
        <w:pStyle w:val="ListParagraph"/>
        <w:numPr>
          <w:ilvl w:val="0"/>
          <w:numId w:val="3"/>
        </w:numPr>
        <w:spacing w:before="0" w:after="240"/>
        <w:ind w:left="990"/>
        <w:rPr>
          <w:rFonts w:asciiTheme="majorHAnsi" w:hAnsiTheme="majorHAnsi"/>
          <w:sz w:val="24"/>
          <w:szCs w:val="24"/>
        </w:rPr>
      </w:pPr>
      <w:r>
        <w:rPr>
          <w:rFonts w:asciiTheme="majorHAnsi" w:hAnsiTheme="majorHAnsi"/>
          <w:sz w:val="24"/>
          <w:szCs w:val="24"/>
        </w:rPr>
        <w:t>The sensors transmit data to the system (denoted by data flow S1-S2-S3).</w:t>
      </w:r>
    </w:p>
    <w:p w:rsidR="00377614" w:rsidRDefault="00377614" w:rsidP="00377614">
      <w:pPr>
        <w:pStyle w:val="ListParagraph"/>
        <w:numPr>
          <w:ilvl w:val="0"/>
          <w:numId w:val="3"/>
        </w:numPr>
        <w:spacing w:before="0" w:after="240"/>
        <w:ind w:left="990"/>
        <w:rPr>
          <w:rFonts w:asciiTheme="majorHAnsi" w:hAnsiTheme="majorHAnsi"/>
          <w:sz w:val="24"/>
          <w:szCs w:val="24"/>
        </w:rPr>
      </w:pPr>
      <w:r>
        <w:rPr>
          <w:rFonts w:asciiTheme="majorHAnsi" w:hAnsiTheme="majorHAnsi"/>
          <w:sz w:val="24"/>
          <w:szCs w:val="24"/>
        </w:rPr>
        <w:t>The camera transmits data to the system (denoted by data flow C1-8).</w:t>
      </w:r>
      <w:commentRangeEnd w:id="7"/>
      <w:r w:rsidR="00EA4943">
        <w:rPr>
          <w:rStyle w:val="CommentReference"/>
          <w:lang w:eastAsia="en-US"/>
        </w:rPr>
        <w:commentReference w:id="7"/>
      </w:r>
    </w:p>
    <w:p w:rsidR="00377614" w:rsidRDefault="00377614" w:rsidP="00377614">
      <w:pPr>
        <w:spacing w:before="0" w:after="240"/>
        <w:rPr>
          <w:rFonts w:asciiTheme="majorHAnsi" w:hAnsiTheme="majorHAnsi"/>
        </w:rPr>
      </w:pPr>
    </w:p>
    <w:p w:rsidR="00377614" w:rsidRPr="00870084" w:rsidRDefault="00377614" w:rsidP="00377614">
      <w:pPr>
        <w:spacing w:before="0" w:after="240"/>
        <w:rPr>
          <w:rFonts w:asciiTheme="majorHAnsi" w:hAnsiTheme="majorHAnsi"/>
        </w:rPr>
      </w:pPr>
      <w:r>
        <w:rPr>
          <w:rFonts w:asciiTheme="majorHAnsi" w:hAnsiTheme="majorHAnsi"/>
        </w:rPr>
        <w:t>Note: User data flows are in dotted pink, other data flows are in blue; data from external sources are represented by dashed lines.</w:t>
      </w:r>
    </w:p>
    <w:p w:rsidR="00377614" w:rsidRPr="008B610A" w:rsidRDefault="00377614" w:rsidP="00377614">
      <w:pPr>
        <w:keepNext/>
        <w:spacing w:before="0" w:after="240"/>
        <w:jc w:val="center"/>
        <w:rPr>
          <w:rFonts w:asciiTheme="majorHAnsi" w:hAnsiTheme="majorHAnsi"/>
        </w:rPr>
      </w:pPr>
      <w:commentRangeStart w:id="8"/>
      <w:r>
        <w:rPr>
          <w:rFonts w:asciiTheme="majorHAnsi" w:hAnsiTheme="majorHAnsi"/>
          <w:noProof/>
        </w:rPr>
        <w:lastRenderedPageBreak/>
        <w:drawing>
          <wp:inline distT="0" distB="0" distL="0" distR="0" wp14:anchorId="12080BF2" wp14:editId="59BF1110">
            <wp:extent cx="7828136" cy="5846012"/>
            <wp:effectExtent l="318" t="0" r="2222" b="222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Overview.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7863017" cy="5872061"/>
                    </a:xfrm>
                    <a:prstGeom prst="rect">
                      <a:avLst/>
                    </a:prstGeom>
                  </pic:spPr>
                </pic:pic>
              </a:graphicData>
            </a:graphic>
          </wp:inline>
        </w:drawing>
      </w:r>
      <w:commentRangeEnd w:id="8"/>
      <w:r w:rsidR="00EA4943">
        <w:rPr>
          <w:rStyle w:val="CommentReference"/>
        </w:rPr>
        <w:commentReference w:id="8"/>
      </w:r>
    </w:p>
    <w:p w:rsidR="00377614" w:rsidRPr="00242F11" w:rsidRDefault="00377614" w:rsidP="00377614">
      <w:pPr>
        <w:pStyle w:val="Caption"/>
        <w:spacing w:before="0" w:after="240"/>
        <w:jc w:val="center"/>
      </w:pPr>
      <w:r w:rsidRPr="008B610A">
        <w:rPr>
          <w:rFonts w:asciiTheme="majorHAnsi" w:hAnsiTheme="majorHAnsi"/>
        </w:rPr>
        <w:lastRenderedPageBreak/>
        <w:t xml:space="preserve">Figure </w:t>
      </w:r>
      <w:r w:rsidRPr="008B610A">
        <w:rPr>
          <w:rFonts w:asciiTheme="majorHAnsi" w:hAnsiTheme="majorHAnsi"/>
        </w:rPr>
        <w:fldChar w:fldCharType="begin"/>
      </w:r>
      <w:r w:rsidRPr="008B610A">
        <w:rPr>
          <w:rFonts w:asciiTheme="majorHAnsi" w:hAnsiTheme="majorHAnsi"/>
        </w:rPr>
        <w:instrText xml:space="preserve"> SEQ Figure \* ARABIC </w:instrText>
      </w:r>
      <w:r w:rsidRPr="008B610A">
        <w:rPr>
          <w:rFonts w:asciiTheme="majorHAnsi" w:hAnsiTheme="majorHAnsi"/>
        </w:rPr>
        <w:fldChar w:fldCharType="separate"/>
      </w:r>
      <w:r w:rsidR="00BC49E6">
        <w:rPr>
          <w:rFonts w:asciiTheme="majorHAnsi" w:hAnsiTheme="majorHAnsi"/>
          <w:noProof/>
        </w:rPr>
        <w:t>2</w:t>
      </w:r>
      <w:r w:rsidRPr="008B610A">
        <w:rPr>
          <w:rFonts w:asciiTheme="majorHAnsi" w:hAnsiTheme="majorHAnsi"/>
        </w:rPr>
        <w:fldChar w:fldCharType="end"/>
      </w:r>
      <w:r w:rsidRPr="008B610A">
        <w:rPr>
          <w:rFonts w:asciiTheme="majorHAnsi" w:hAnsiTheme="majorHAnsi"/>
        </w:rPr>
        <w:t xml:space="preserve"> - Architectural Data Flow Diagram</w:t>
      </w:r>
    </w:p>
    <w:p w:rsidR="00377614" w:rsidRPr="008B610A" w:rsidRDefault="00377614" w:rsidP="00377614">
      <w:pPr>
        <w:pStyle w:val="Heading2"/>
        <w:spacing w:before="0" w:after="240"/>
        <w:rPr>
          <w:rFonts w:asciiTheme="majorHAnsi" w:hAnsiTheme="majorHAnsi"/>
        </w:rPr>
      </w:pPr>
      <w:bookmarkStart w:id="10" w:name="_Toc272042480"/>
      <w:r w:rsidRPr="008B610A">
        <w:rPr>
          <w:rFonts w:asciiTheme="majorHAnsi" w:hAnsiTheme="majorHAnsi"/>
        </w:rPr>
        <w:t>Data Flows</w:t>
      </w:r>
      <w:bookmarkEnd w:id="10"/>
    </w:p>
    <w:p w:rsidR="00377614" w:rsidRPr="008B610A" w:rsidRDefault="00377614" w:rsidP="00377614">
      <w:pPr>
        <w:pStyle w:val="Caption"/>
        <w:keepNext/>
        <w:spacing w:before="0" w:after="240"/>
        <w:jc w:val="center"/>
        <w:rPr>
          <w:rFonts w:asciiTheme="majorHAnsi" w:hAnsiTheme="majorHAnsi"/>
        </w:rPr>
      </w:pPr>
      <w:r w:rsidRPr="008B610A">
        <w:rPr>
          <w:rFonts w:asciiTheme="majorHAnsi" w:hAnsiTheme="majorHAnsi"/>
        </w:rPr>
        <w:t xml:space="preserve">Table </w:t>
      </w:r>
      <w:r w:rsidRPr="008B610A">
        <w:rPr>
          <w:rFonts w:asciiTheme="majorHAnsi" w:hAnsiTheme="majorHAnsi"/>
        </w:rPr>
        <w:fldChar w:fldCharType="begin"/>
      </w:r>
      <w:r w:rsidRPr="008B610A">
        <w:rPr>
          <w:rFonts w:asciiTheme="majorHAnsi" w:hAnsiTheme="majorHAnsi"/>
        </w:rPr>
        <w:instrText xml:space="preserve"> SEQ Table \* ARABIC </w:instrText>
      </w:r>
      <w:r w:rsidRPr="008B610A">
        <w:rPr>
          <w:rFonts w:asciiTheme="majorHAnsi" w:hAnsiTheme="majorHAnsi"/>
        </w:rPr>
        <w:fldChar w:fldCharType="separate"/>
      </w:r>
      <w:r w:rsidR="00BC49E6">
        <w:rPr>
          <w:rFonts w:asciiTheme="majorHAnsi" w:hAnsiTheme="majorHAnsi"/>
          <w:noProof/>
        </w:rPr>
        <w:t>1</w:t>
      </w:r>
      <w:r w:rsidRPr="008B610A">
        <w:rPr>
          <w:rFonts w:asciiTheme="majorHAnsi" w:hAnsiTheme="majorHAnsi"/>
        </w:rPr>
        <w:fldChar w:fldCharType="end"/>
      </w:r>
      <w:r w:rsidRPr="008B610A">
        <w:rPr>
          <w:rFonts w:asciiTheme="majorHAnsi" w:hAnsiTheme="majorHAnsi"/>
        </w:rPr>
        <w:t xml:space="preserve"> - Inter-Subsystem Data Element Descriptions</w:t>
      </w:r>
    </w:p>
    <w:p w:rsidR="00377614" w:rsidRPr="00EB3175" w:rsidRDefault="00377614" w:rsidP="00377614">
      <w:pPr>
        <w:pStyle w:val="Caption"/>
        <w:keepNext/>
        <w:spacing w:before="0" w:after="240"/>
        <w:ind w:left="0"/>
        <w:rPr>
          <w:rFonts w:asciiTheme="majorHAnsi" w:hAnsiTheme="majorHAnsi"/>
          <w:b w:val="0"/>
          <w:i/>
        </w:rPr>
      </w:pPr>
      <w:r w:rsidRPr="00EB3175">
        <w:rPr>
          <w:rFonts w:asciiTheme="majorHAnsi" w:hAnsiTheme="majorHAnsi"/>
          <w:b w:val="0"/>
          <w:i/>
        </w:rPr>
        <w:t>Note: An asterisk indicates no data flow, only interaction or contact</w:t>
      </w:r>
      <w:r>
        <w:rPr>
          <w:rFonts w:asciiTheme="majorHAnsi" w:hAnsiTheme="majorHAnsi"/>
          <w:b w:val="0"/>
          <w:i/>
        </w:rPr>
        <w:t>.</w:t>
      </w:r>
    </w:p>
    <w:tbl>
      <w:tblPr>
        <w:tblStyle w:val="MediumShading2-Accent6"/>
        <w:tblW w:w="0" w:type="auto"/>
        <w:tblLook w:val="04A0" w:firstRow="1" w:lastRow="0" w:firstColumn="1" w:lastColumn="0" w:noHBand="0" w:noVBand="1"/>
      </w:tblPr>
      <w:tblGrid>
        <w:gridCol w:w="1278"/>
        <w:gridCol w:w="8298"/>
      </w:tblGrid>
      <w:tr w:rsidR="00377614" w:rsidTr="00377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Pr>
          <w:p w:rsidR="00377614" w:rsidRDefault="00377614" w:rsidP="00377614">
            <w:pPr>
              <w:spacing w:before="0" w:after="240"/>
              <w:rPr>
                <w:rFonts w:asciiTheme="majorHAnsi" w:hAnsiTheme="majorHAnsi"/>
                <w:kern w:val="32"/>
              </w:rPr>
            </w:pPr>
            <w:commentRangeStart w:id="11"/>
            <w:r w:rsidRPr="00EB3175">
              <w:rPr>
                <w:rFonts w:asciiTheme="majorHAnsi" w:hAnsiTheme="majorHAnsi"/>
                <w:kern w:val="32"/>
                <w:sz w:val="18"/>
              </w:rPr>
              <w:t>Data Flow ID</w:t>
            </w:r>
          </w:p>
        </w:tc>
        <w:tc>
          <w:tcPr>
            <w:tcW w:w="8298" w:type="dxa"/>
          </w:tcPr>
          <w:p w:rsidR="00377614" w:rsidRDefault="00377614" w:rsidP="00377614">
            <w:pPr>
              <w:spacing w:before="0" w:after="240"/>
              <w:cnfStyle w:val="100000000000" w:firstRow="1"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Description of Data Flow</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U1*</w:t>
            </w:r>
          </w:p>
        </w:tc>
        <w:tc>
          <w:tcPr>
            <w:tcW w:w="8298" w:type="dxa"/>
            <w:tcBorders>
              <w:top w:val="single" w:sz="18" w:space="0" w:color="auto"/>
              <w:bottom w:val="nil"/>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User interacts with the GUI on the Central Computer.</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Central Computer GUI displays appropriate information to the User.</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nil"/>
              <w:bottom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U2*</w:t>
            </w:r>
          </w:p>
        </w:tc>
        <w:tc>
          <w:tcPr>
            <w:tcW w:w="8298" w:type="dxa"/>
            <w:tcBorders>
              <w:top w:val="nil"/>
              <w:bottom w:val="single" w:sz="4" w:space="0" w:color="auto"/>
            </w:tcBorders>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User interacts with the GUI on the Mobile Device.</w:t>
            </w:r>
          </w:p>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Mobile Device GUI displays appropriate information to the User.</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S1</w:t>
            </w:r>
          </w:p>
        </w:tc>
        <w:tc>
          <w:tcPr>
            <w:tcW w:w="8298" w:type="dxa"/>
            <w:tcBorders>
              <w:top w:val="single" w:sz="4" w:space="0" w:color="auto"/>
              <w:bottom w:val="nil"/>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sensors transmit analog signals to the Signal Receiving subsystem.</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S2</w:t>
            </w:r>
          </w:p>
        </w:tc>
        <w:tc>
          <w:tcPr>
            <w:tcW w:w="8298" w:type="dxa"/>
            <w:tcBorders>
              <w:top w:val="nil"/>
              <w:bottom w:val="nil"/>
            </w:tcBorders>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Signal Receiving subsystem converts the analog data into digital data and sends the information to the Communication Subsystem.</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bottom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S3</w:t>
            </w:r>
          </w:p>
        </w:tc>
        <w:tc>
          <w:tcPr>
            <w:tcW w:w="8298" w:type="dxa"/>
            <w:tcBorders>
              <w:top w:val="nil"/>
              <w:bottom w:val="single" w:sz="4" w:space="0" w:color="auto"/>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Communication Subsystem sends the converted signal data to the Control Layer’s Communication Subsystem.</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C1</w:t>
            </w:r>
          </w:p>
        </w:tc>
        <w:tc>
          <w:tcPr>
            <w:tcW w:w="8298" w:type="dxa"/>
            <w:tcBorders>
              <w:top w:val="single" w:sz="4" w:space="0" w:color="auto"/>
              <w:bottom w:val="nil"/>
            </w:tcBorders>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camera transmits video, audio, and configuration data to the Camera Interface.</w:t>
            </w:r>
          </w:p>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Camera Interface issues pan/tilt/zoom information to the camera.</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C2</w:t>
            </w:r>
          </w:p>
        </w:tc>
        <w:tc>
          <w:tcPr>
            <w:tcW w:w="8298" w:type="dxa"/>
            <w:tcBorders>
              <w:top w:val="nil"/>
              <w:bottom w:val="nil"/>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Camera Interface reports the camera’s orientation to the Motion Controller.</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Motion Controller sends pan/tilt/zoom instructions to the Camera Interface.</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C3</w:t>
            </w:r>
          </w:p>
        </w:tc>
        <w:tc>
          <w:tcPr>
            <w:tcW w:w="8298" w:type="dxa"/>
            <w:tcBorders>
              <w:top w:val="nil"/>
              <w:bottom w:val="nil"/>
            </w:tcBorders>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Camera Interface sends the camera’s video stream to the Video Controller.</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C4</w:t>
            </w:r>
          </w:p>
        </w:tc>
        <w:tc>
          <w:tcPr>
            <w:tcW w:w="8298" w:type="dxa"/>
            <w:tcBorders>
              <w:top w:val="nil"/>
              <w:bottom w:val="nil"/>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Camera Interface sends the camera’s audio stream to the Audio Controller.</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C5</w:t>
            </w:r>
          </w:p>
        </w:tc>
        <w:tc>
          <w:tcPr>
            <w:tcW w:w="8298" w:type="dxa"/>
            <w:tcBorders>
              <w:top w:val="nil"/>
              <w:bottom w:val="nil"/>
            </w:tcBorders>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Motion Controller reports the camera’s orientation to the Camera Layer’s Secure Communication Subsystem.</w:t>
            </w:r>
          </w:p>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Motion Controller receives pan/tilt/zoom instructions from the Camera Layer’s Secure Communication Subsystem.</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lastRenderedPageBreak/>
              <w:t>C6</w:t>
            </w:r>
          </w:p>
        </w:tc>
        <w:tc>
          <w:tcPr>
            <w:tcW w:w="8298" w:type="dxa"/>
            <w:tcBorders>
              <w:top w:val="nil"/>
              <w:bottom w:val="nil"/>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Video Controller processes the incoming video stream and sends it to the Camera Layer’s Secure Communication Subsystem.</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C7</w:t>
            </w:r>
          </w:p>
        </w:tc>
        <w:tc>
          <w:tcPr>
            <w:tcW w:w="8298" w:type="dxa"/>
            <w:tcBorders>
              <w:top w:val="nil"/>
              <w:bottom w:val="nil"/>
            </w:tcBorders>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Audio Controller processes the incoming audio stream and sends it to the Camera Layer’s Secure Communications Subsystem.</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377614" w:rsidRDefault="00377614" w:rsidP="00377614">
            <w:pPr>
              <w:spacing w:before="0" w:after="240"/>
              <w:rPr>
                <w:rFonts w:asciiTheme="majorHAnsi" w:hAnsiTheme="majorHAnsi"/>
                <w:kern w:val="32"/>
              </w:rPr>
            </w:pPr>
            <w:r>
              <w:rPr>
                <w:rFonts w:asciiTheme="majorHAnsi" w:hAnsiTheme="majorHAnsi"/>
                <w:kern w:val="32"/>
              </w:rPr>
              <w:t>Continued on next page…</w:t>
            </w:r>
            <w:commentRangeEnd w:id="11"/>
            <w:r w:rsidR="00EA4943">
              <w:rPr>
                <w:rStyle w:val="CommentReference"/>
                <w:b w:val="0"/>
                <w:bCs w:val="0"/>
              </w:rPr>
              <w:commentReference w:id="11"/>
            </w:r>
          </w:p>
        </w:tc>
      </w:tr>
    </w:tbl>
    <w:p w:rsidR="00377614" w:rsidRDefault="00377614" w:rsidP="00377614">
      <w:pPr>
        <w:spacing w:before="0" w:after="240"/>
        <w:rPr>
          <w:rFonts w:asciiTheme="majorHAnsi" w:hAnsiTheme="majorHAnsi"/>
          <w:kern w:val="32"/>
        </w:rPr>
      </w:pPr>
    </w:p>
    <w:p w:rsidR="00377614" w:rsidRDefault="00377614" w:rsidP="00377614">
      <w:pPr>
        <w:spacing w:before="0" w:after="240" w:line="276" w:lineRule="auto"/>
        <w:rPr>
          <w:rFonts w:asciiTheme="majorHAnsi" w:hAnsiTheme="majorHAnsi"/>
          <w:kern w:val="32"/>
        </w:rPr>
      </w:pPr>
      <w:r>
        <w:rPr>
          <w:rFonts w:asciiTheme="majorHAnsi" w:hAnsiTheme="majorHAnsi"/>
          <w:kern w:val="32"/>
        </w:rPr>
        <w:br w:type="page"/>
      </w:r>
    </w:p>
    <w:tbl>
      <w:tblPr>
        <w:tblStyle w:val="MediumShading2-Accent6"/>
        <w:tblW w:w="0" w:type="auto"/>
        <w:tblLook w:val="04A0" w:firstRow="1" w:lastRow="0" w:firstColumn="1" w:lastColumn="0" w:noHBand="0" w:noVBand="1"/>
      </w:tblPr>
      <w:tblGrid>
        <w:gridCol w:w="1278"/>
        <w:gridCol w:w="8298"/>
      </w:tblGrid>
      <w:tr w:rsidR="00377614" w:rsidTr="00377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commentRangeStart w:id="12"/>
            <w:r w:rsidRPr="00414F5E">
              <w:rPr>
                <w:rFonts w:asciiTheme="majorHAnsi" w:hAnsiTheme="majorHAnsi"/>
                <w:kern w:val="32"/>
                <w:sz w:val="18"/>
              </w:rPr>
              <w:lastRenderedPageBreak/>
              <w:t>Data Flow ID</w:t>
            </w:r>
          </w:p>
        </w:tc>
        <w:tc>
          <w:tcPr>
            <w:tcW w:w="8298" w:type="dxa"/>
          </w:tcPr>
          <w:p w:rsidR="00377614" w:rsidRDefault="00377614" w:rsidP="00377614">
            <w:pPr>
              <w:spacing w:before="0" w:after="240"/>
              <w:cnfStyle w:val="100000000000" w:firstRow="1"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Description of Data Flow (Continued from previous page…)</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C8</w:t>
            </w:r>
          </w:p>
        </w:tc>
        <w:tc>
          <w:tcPr>
            <w:tcW w:w="8298" w:type="dxa"/>
            <w:tcBorders>
              <w:top w:val="single" w:sz="18" w:space="0" w:color="auto"/>
              <w:bottom w:val="single" w:sz="4" w:space="0" w:color="auto"/>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Camera Layer’s Secure Communication Subsystem transmits audio, video, and camera orientation data to the Control Layer’s Secure Communication Subsystem. Note that this is a secure channel.</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Control Layer’s Secure Communication Subsystem transmits pan/tilt/zoom instructions to the Camera Layer’s Secure Communication Subsystem. Note that this is a secure channel.</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A1</w:t>
            </w:r>
          </w:p>
        </w:tc>
        <w:tc>
          <w:tcPr>
            <w:tcW w:w="8298" w:type="dxa"/>
            <w:tcBorders>
              <w:top w:val="single" w:sz="4" w:space="0" w:color="auto"/>
              <w:bottom w:val="nil"/>
            </w:tcBorders>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Secure Communications Subsystem sends data to the Input Handler. The data could consist of video stream, audio stream, camera orientation, sensor data, or instructions from the Mobile Layer.</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A2</w:t>
            </w:r>
          </w:p>
        </w:tc>
        <w:tc>
          <w:tcPr>
            <w:tcW w:w="8298" w:type="dxa"/>
            <w:tcBorders>
              <w:top w:val="nil"/>
              <w:bottom w:val="nil"/>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Input Handler collects and processes all incoming data from the Secure Communications Subsystem before sending it to the Event Handler.</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A3</w:t>
            </w:r>
          </w:p>
        </w:tc>
        <w:tc>
          <w:tcPr>
            <w:tcW w:w="8298" w:type="dxa"/>
            <w:tcBorders>
              <w:top w:val="nil"/>
              <w:bottom w:val="nil"/>
            </w:tcBorders>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Event Handler queries the Configuration Subsystem to help it perform logic operations on the date received from the Input Handler. It can also save new profile data in the Configuration Subsystem.</w:t>
            </w:r>
          </w:p>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Configuration Subsystem sends profile data for the Event Handler.</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A4</w:t>
            </w:r>
          </w:p>
        </w:tc>
        <w:tc>
          <w:tcPr>
            <w:tcW w:w="8298" w:type="dxa"/>
            <w:tcBorders>
              <w:top w:val="nil"/>
              <w:bottom w:val="nil"/>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Event Handler displays information in the GUI.</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GUI sends instructions to the Event Handler.</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tcBorders>
              <w:top w:val="nil"/>
              <w:bottom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A5</w:t>
            </w:r>
          </w:p>
        </w:tc>
        <w:tc>
          <w:tcPr>
            <w:tcW w:w="8298" w:type="dxa"/>
            <w:tcBorders>
              <w:top w:val="nil"/>
              <w:bottom w:val="single" w:sz="4" w:space="0" w:color="auto"/>
            </w:tcBorders>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Event Handler sends instructions, video stream, audio stream, or sensor information to the Secure Communications Subsystem to be transmitted to another layer.</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M1</w:t>
            </w:r>
          </w:p>
        </w:tc>
        <w:tc>
          <w:tcPr>
            <w:tcW w:w="8298" w:type="dxa"/>
            <w:tcBorders>
              <w:top w:val="single" w:sz="4" w:space="0" w:color="auto"/>
            </w:tcBorders>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Secure Communications Subsystem sends video stream, audio stream, or sensor information to the Media Handler.</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Media Handler sends instructions to the Secure Communications Subsystem to be transmitted to another layer.</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M2</w:t>
            </w:r>
          </w:p>
        </w:tc>
        <w:tc>
          <w:tcPr>
            <w:tcW w:w="8298" w:type="dxa"/>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Media Handler displays video, audio, notifications, or other information in the GUI.</w:t>
            </w:r>
          </w:p>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GUI sends instructions back to the Media Handler.</w:t>
            </w:r>
          </w:p>
        </w:tc>
      </w:tr>
      <w:tr w:rsidR="00377614" w:rsidTr="0037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M3</w:t>
            </w:r>
          </w:p>
        </w:tc>
        <w:tc>
          <w:tcPr>
            <w:tcW w:w="8298" w:type="dxa"/>
            <w:vAlign w:val="center"/>
          </w:tcPr>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GUI sends profile information to the Configuration Subsystem.</w:t>
            </w:r>
          </w:p>
          <w:p w:rsidR="00377614"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kern w:val="32"/>
              </w:rPr>
            </w:pPr>
            <w:r>
              <w:rPr>
                <w:rFonts w:asciiTheme="majorHAnsi" w:hAnsiTheme="majorHAnsi"/>
                <w:kern w:val="32"/>
              </w:rPr>
              <w:t>The Configuration Subsystem sends profile information to the GUI.</w:t>
            </w:r>
          </w:p>
        </w:tc>
      </w:tr>
      <w:tr w:rsidR="00377614" w:rsidTr="00377614">
        <w:tc>
          <w:tcPr>
            <w:cnfStyle w:val="001000000000" w:firstRow="0" w:lastRow="0" w:firstColumn="1" w:lastColumn="0" w:oddVBand="0" w:evenVBand="0" w:oddHBand="0" w:evenHBand="0" w:firstRowFirstColumn="0" w:firstRowLastColumn="0" w:lastRowFirstColumn="0" w:lastRowLastColumn="0"/>
            <w:tcW w:w="1278" w:type="dxa"/>
            <w:vAlign w:val="center"/>
          </w:tcPr>
          <w:p w:rsidR="00377614" w:rsidRDefault="00377614" w:rsidP="00377614">
            <w:pPr>
              <w:spacing w:before="0" w:after="240"/>
              <w:jc w:val="center"/>
              <w:rPr>
                <w:rFonts w:asciiTheme="majorHAnsi" w:hAnsiTheme="majorHAnsi"/>
                <w:kern w:val="32"/>
              </w:rPr>
            </w:pPr>
            <w:r>
              <w:rPr>
                <w:rFonts w:asciiTheme="majorHAnsi" w:hAnsiTheme="majorHAnsi"/>
                <w:kern w:val="32"/>
              </w:rPr>
              <w:t>M4</w:t>
            </w:r>
          </w:p>
        </w:tc>
        <w:tc>
          <w:tcPr>
            <w:tcW w:w="8298" w:type="dxa"/>
            <w:vAlign w:val="center"/>
          </w:tcPr>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 xml:space="preserve">The Mobile Layer’s Secure Communications Subsystem transmits instructions </w:t>
            </w:r>
            <w:r>
              <w:rPr>
                <w:rFonts w:asciiTheme="majorHAnsi" w:hAnsiTheme="majorHAnsi"/>
                <w:kern w:val="32"/>
              </w:rPr>
              <w:lastRenderedPageBreak/>
              <w:t>to the Control Layer’s Secure Communications Subsystem. Note that this is a secure channel.</w:t>
            </w:r>
          </w:p>
          <w:p w:rsidR="00377614"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kern w:val="32"/>
              </w:rPr>
            </w:pPr>
            <w:r>
              <w:rPr>
                <w:rFonts w:asciiTheme="majorHAnsi" w:hAnsiTheme="majorHAnsi"/>
                <w:kern w:val="32"/>
              </w:rPr>
              <w:t>The Control Layer’s Secure Communications Subsystem transmits video stream, audio stream, camera orientation, sensor information, and notifications to the Mobile Layer’s Secure Communications Subsystem. Note that this is a secure channel.</w:t>
            </w:r>
            <w:commentRangeEnd w:id="12"/>
            <w:r w:rsidR="00EA4943">
              <w:rPr>
                <w:rStyle w:val="CommentReference"/>
              </w:rPr>
              <w:commentReference w:id="12"/>
            </w:r>
          </w:p>
        </w:tc>
      </w:tr>
    </w:tbl>
    <w:p w:rsidR="00377614" w:rsidRPr="008B610A" w:rsidRDefault="00377614" w:rsidP="00377614">
      <w:pPr>
        <w:spacing w:before="0" w:after="240"/>
        <w:rPr>
          <w:rFonts w:asciiTheme="majorHAnsi" w:hAnsiTheme="majorHAnsi"/>
          <w:kern w:val="32"/>
        </w:rPr>
      </w:pPr>
    </w:p>
    <w:p w:rsidR="00377614" w:rsidRPr="008B610A" w:rsidRDefault="00377614" w:rsidP="00377614">
      <w:pPr>
        <w:pStyle w:val="Heading2"/>
        <w:spacing w:before="0" w:after="240"/>
        <w:rPr>
          <w:rFonts w:asciiTheme="majorHAnsi" w:hAnsiTheme="majorHAnsi"/>
        </w:rPr>
      </w:pPr>
      <w:bookmarkStart w:id="13" w:name="_Toc272042481"/>
      <w:r w:rsidRPr="008B610A">
        <w:rPr>
          <w:rFonts w:asciiTheme="majorHAnsi" w:hAnsiTheme="majorHAnsi"/>
        </w:rPr>
        <w:t>Producer-Consumer Relationships</w:t>
      </w:r>
      <w:bookmarkEnd w:id="13"/>
    </w:p>
    <w:p w:rsidR="00377614" w:rsidRPr="008B610A" w:rsidRDefault="00377614" w:rsidP="00377614">
      <w:pPr>
        <w:tabs>
          <w:tab w:val="left" w:pos="630"/>
        </w:tabs>
        <w:spacing w:before="0" w:after="240"/>
        <w:ind w:left="630"/>
        <w:rPr>
          <w:rFonts w:asciiTheme="majorHAnsi" w:hAnsiTheme="majorHAnsi"/>
        </w:rPr>
      </w:pPr>
      <w:r w:rsidRPr="008B610A">
        <w:rPr>
          <w:rFonts w:asciiTheme="majorHAnsi" w:hAnsiTheme="majorHAnsi"/>
        </w:rPr>
        <w:t>Product-consumer relationships define the relationships between subsystems. The following table shows dependencies between subsystems.</w:t>
      </w:r>
    </w:p>
    <w:p w:rsidR="00377614" w:rsidRPr="008B610A" w:rsidRDefault="00377614" w:rsidP="00377614">
      <w:pPr>
        <w:pStyle w:val="Caption"/>
        <w:keepNext/>
        <w:spacing w:before="0" w:after="240"/>
        <w:rPr>
          <w:rFonts w:asciiTheme="majorHAnsi" w:hAnsiTheme="majorHAnsi"/>
        </w:rPr>
      </w:pPr>
    </w:p>
    <w:p w:rsidR="00377614" w:rsidRPr="008B610A" w:rsidRDefault="00377614" w:rsidP="00377614">
      <w:pPr>
        <w:pStyle w:val="Caption"/>
        <w:keepNext/>
        <w:spacing w:before="0" w:after="240"/>
        <w:jc w:val="center"/>
        <w:rPr>
          <w:rFonts w:asciiTheme="majorHAnsi" w:hAnsiTheme="majorHAnsi"/>
        </w:rPr>
      </w:pPr>
      <w:r w:rsidRPr="008B610A">
        <w:rPr>
          <w:rFonts w:asciiTheme="majorHAnsi" w:hAnsiTheme="majorHAnsi"/>
        </w:rPr>
        <w:t xml:space="preserve">Table </w:t>
      </w:r>
      <w:r w:rsidRPr="008B610A">
        <w:rPr>
          <w:rFonts w:asciiTheme="majorHAnsi" w:hAnsiTheme="majorHAnsi"/>
        </w:rPr>
        <w:fldChar w:fldCharType="begin"/>
      </w:r>
      <w:r w:rsidRPr="008B610A">
        <w:rPr>
          <w:rFonts w:asciiTheme="majorHAnsi" w:hAnsiTheme="majorHAnsi"/>
        </w:rPr>
        <w:instrText xml:space="preserve"> SEQ Table \* ARABIC </w:instrText>
      </w:r>
      <w:r w:rsidRPr="008B610A">
        <w:rPr>
          <w:rFonts w:asciiTheme="majorHAnsi" w:hAnsiTheme="majorHAnsi"/>
        </w:rPr>
        <w:fldChar w:fldCharType="separate"/>
      </w:r>
      <w:r w:rsidR="00BC49E6">
        <w:rPr>
          <w:rFonts w:asciiTheme="majorHAnsi" w:hAnsiTheme="majorHAnsi"/>
          <w:noProof/>
        </w:rPr>
        <w:t>2</w:t>
      </w:r>
      <w:r w:rsidRPr="008B610A">
        <w:rPr>
          <w:rFonts w:asciiTheme="majorHAnsi" w:hAnsiTheme="majorHAnsi"/>
        </w:rPr>
        <w:fldChar w:fldCharType="end"/>
      </w:r>
      <w:r w:rsidRPr="008B610A">
        <w:rPr>
          <w:rFonts w:asciiTheme="majorHAnsi" w:hAnsiTheme="majorHAnsi"/>
        </w:rPr>
        <w:t xml:space="preserve"> - Producer-Consumer Relationships</w:t>
      </w:r>
    </w:p>
    <w:tbl>
      <w:tblPr>
        <w:tblStyle w:val="MediumGrid3-Accent6"/>
        <w:tblW w:w="9212"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02"/>
        <w:gridCol w:w="1218"/>
        <w:gridCol w:w="474"/>
        <w:gridCol w:w="475"/>
        <w:gridCol w:w="474"/>
        <w:gridCol w:w="475"/>
        <w:gridCol w:w="474"/>
        <w:gridCol w:w="475"/>
        <w:gridCol w:w="474"/>
        <w:gridCol w:w="475"/>
        <w:gridCol w:w="474"/>
        <w:gridCol w:w="475"/>
        <w:gridCol w:w="474"/>
        <w:gridCol w:w="475"/>
        <w:gridCol w:w="474"/>
        <w:gridCol w:w="475"/>
        <w:gridCol w:w="474"/>
        <w:gridCol w:w="475"/>
      </w:tblGrid>
      <w:tr w:rsidR="00377614" w:rsidRPr="008B610A" w:rsidTr="0037761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02" w:type="dxa"/>
            <w:tcBorders>
              <w:top w:val="nil"/>
              <w:left w:val="nil"/>
              <w:bottom w:val="nil"/>
              <w:right w:val="nil"/>
            </w:tcBorders>
            <w:shd w:val="clear" w:color="auto" w:fill="auto"/>
          </w:tcPr>
          <w:p w:rsidR="00377614" w:rsidRPr="008B610A" w:rsidRDefault="00377614" w:rsidP="00377614">
            <w:pPr>
              <w:spacing w:before="0" w:after="240"/>
              <w:rPr>
                <w:rFonts w:asciiTheme="majorHAnsi" w:hAnsiTheme="majorHAnsi"/>
                <w:b w:val="0"/>
                <w:bCs w:val="0"/>
                <w:sz w:val="16"/>
                <w:szCs w:val="16"/>
                <w:lang w:val="en-GB" w:eastAsia="en-GB"/>
              </w:rPr>
            </w:pPr>
            <w:commentRangeStart w:id="14"/>
          </w:p>
        </w:tc>
        <w:tc>
          <w:tcPr>
            <w:tcW w:w="1218" w:type="dxa"/>
            <w:vMerge w:val="restart"/>
            <w:tcBorders>
              <w:top w:val="nil"/>
              <w:left w:val="nil"/>
              <w:bottom w:val="single" w:sz="4" w:space="0" w:color="7F7F7F" w:themeColor="text1" w:themeTint="80"/>
              <w:right w:val="single" w:sz="4" w:space="0" w:color="7F7F7F" w:themeColor="text1" w:themeTint="80"/>
            </w:tcBorders>
            <w:shd w:val="clear" w:color="auto" w:fill="auto"/>
          </w:tcPr>
          <w:p w:rsidR="00377614" w:rsidRPr="00CD1420" w:rsidRDefault="00377614" w:rsidP="00377614">
            <w:pPr>
              <w:spacing w:before="0" w:after="240"/>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6"/>
                <w:lang w:val="en-GB" w:eastAsia="en-GB"/>
              </w:rPr>
            </w:pPr>
          </w:p>
        </w:tc>
        <w:tc>
          <w:tcPr>
            <w:tcW w:w="7592" w:type="dxa"/>
            <w:gridSpan w:val="1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CD1420" w:rsidRDefault="00377614" w:rsidP="00377614">
            <w:pPr>
              <w:spacing w:before="0" w:after="24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6"/>
                <w:lang w:val="en-GB" w:eastAsia="en-GB"/>
              </w:rPr>
            </w:pPr>
            <w:r w:rsidRPr="00CD1420">
              <w:rPr>
                <w:rFonts w:asciiTheme="majorHAnsi" w:hAnsiTheme="majorHAnsi"/>
                <w:sz w:val="12"/>
                <w:szCs w:val="16"/>
                <w:lang w:val="en-GB" w:eastAsia="en-GB"/>
              </w:rPr>
              <w:t>Consumer Subsystem</w:t>
            </w:r>
          </w:p>
        </w:tc>
      </w:tr>
      <w:tr w:rsidR="00377614" w:rsidRPr="00CD1420" w:rsidTr="00377614">
        <w:trPr>
          <w:cnfStyle w:val="000000100000" w:firstRow="0" w:lastRow="0" w:firstColumn="0" w:lastColumn="0" w:oddVBand="0" w:evenVBand="0" w:oddHBand="1" w:evenHBand="0" w:firstRowFirstColumn="0" w:firstRowLastColumn="0" w:lastRowFirstColumn="0" w:lastRowLastColumn="0"/>
          <w:cantSplit/>
          <w:trHeight w:val="1560"/>
        </w:trPr>
        <w:tc>
          <w:tcPr>
            <w:cnfStyle w:val="001000000000" w:firstRow="0" w:lastRow="0" w:firstColumn="1" w:lastColumn="0" w:oddVBand="0" w:evenVBand="0" w:oddHBand="0" w:evenHBand="0" w:firstRowFirstColumn="0" w:firstRowLastColumn="0" w:lastRowFirstColumn="0" w:lastRowLastColumn="0"/>
            <w:tcW w:w="402" w:type="dxa"/>
            <w:tcBorders>
              <w:top w:val="nil"/>
              <w:left w:val="nil"/>
              <w:bottom w:val="single" w:sz="4" w:space="0" w:color="7F7F7F" w:themeColor="text1" w:themeTint="80"/>
              <w:right w:val="nil"/>
            </w:tcBorders>
            <w:shd w:val="clear" w:color="auto" w:fill="auto"/>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vMerge/>
            <w:tcBorders>
              <w:top w:val="single" w:sz="24" w:space="0" w:color="FFFFFF" w:themeColor="background1"/>
              <w:left w:val="nil"/>
              <w:bottom w:val="single" w:sz="4" w:space="0" w:color="7F7F7F" w:themeColor="text1" w:themeTint="80"/>
              <w:right w:val="single" w:sz="4" w:space="0" w:color="7F7F7F" w:themeColor="text1" w:themeTint="80"/>
            </w:tcBorders>
            <w:shd w:val="clear" w:color="auto" w:fill="auto"/>
          </w:tcPr>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sz w:val="12"/>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2A1C7" w:themeFill="accent4"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Signal Receiving</w:t>
            </w:r>
            <w:r w:rsidRPr="00CD1420">
              <w:rPr>
                <w:rFonts w:asciiTheme="majorHAnsi" w:hAnsiTheme="majorHAnsi"/>
                <w:b/>
                <w:sz w:val="12"/>
                <w:szCs w:val="16"/>
                <w:lang w:val="en-GB" w:eastAsia="en-GB"/>
              </w:rPr>
              <w:br/>
              <w:t>(Sensor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2A1C7" w:themeFill="accent4"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 xml:space="preserve">Communication </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(Sensor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 xml:space="preserve">Secure Communication </w:t>
            </w:r>
            <w:r w:rsidRPr="00CD1420">
              <w:rPr>
                <w:rFonts w:asciiTheme="majorHAnsi" w:hAnsiTheme="majorHAnsi"/>
                <w:b/>
                <w:sz w:val="12"/>
                <w:szCs w:val="16"/>
                <w:lang w:val="en-GB" w:eastAsia="en-GB"/>
              </w:rPr>
              <w:br/>
              <w:t>(Control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Input Handler</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Event Handler</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Interface</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Motion Controller</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Video Controller</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Audio Controller</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Secure Communication</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Secure Communication</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Media Handler</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377614" w:rsidRPr="00CD1420" w:rsidRDefault="00377614" w:rsidP="00377614">
            <w:pPr>
              <w:spacing w:before="0" w:after="24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r>
      <w:tr w:rsidR="00377614" w:rsidRPr="008B610A" w:rsidTr="00377614">
        <w:trPr>
          <w:trHeight w:val="422"/>
        </w:trPr>
        <w:tc>
          <w:tcPr>
            <w:cnfStyle w:val="001000000000" w:firstRow="0" w:lastRow="0" w:firstColumn="1" w:lastColumn="0" w:oddVBand="0" w:evenVBand="0" w:oddHBand="0" w:evenHBand="0" w:firstRowFirstColumn="0" w:firstRowLastColumn="0" w:lastRowFirstColumn="0" w:lastRowLastColumn="0"/>
            <w:tcW w:w="402"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extDirection w:val="btLr"/>
            <w:vAlign w:val="center"/>
          </w:tcPr>
          <w:p w:rsidR="00377614" w:rsidRPr="008B610A" w:rsidRDefault="00377614" w:rsidP="00377614">
            <w:pPr>
              <w:spacing w:before="0" w:after="240"/>
              <w:ind w:left="113" w:right="113"/>
              <w:jc w:val="center"/>
              <w:rPr>
                <w:rFonts w:asciiTheme="majorHAnsi" w:hAnsiTheme="majorHAnsi"/>
                <w:b w:val="0"/>
                <w:bCs w:val="0"/>
                <w:szCs w:val="16"/>
                <w:lang w:val="en-GB" w:eastAsia="en-GB"/>
              </w:rPr>
            </w:pPr>
            <w:r w:rsidRPr="008B610A">
              <w:rPr>
                <w:rFonts w:asciiTheme="majorHAnsi" w:hAnsiTheme="majorHAnsi"/>
                <w:szCs w:val="16"/>
                <w:lang w:val="en-GB" w:eastAsia="en-GB"/>
              </w:rPr>
              <w:t>Producer Subsystem</w:t>
            </w:r>
          </w:p>
        </w:tc>
        <w:tc>
          <w:tcPr>
            <w:tcW w:w="1218" w:type="dxa"/>
            <w:tcBorders>
              <w:top w:val="single" w:sz="4" w:space="0" w:color="7F7F7F" w:themeColor="text1" w:themeTint="80"/>
              <w:left w:val="single" w:sz="4" w:space="0" w:color="7F7F7F" w:themeColor="text1" w:themeTint="80"/>
            </w:tcBorders>
            <w:shd w:val="clear" w:color="auto" w:fill="D99594" w:themeFill="accent2" w:themeFillTint="99"/>
            <w:vAlign w:val="center"/>
          </w:tcPr>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Sensors</w:t>
            </w:r>
          </w:p>
        </w:tc>
        <w:tc>
          <w:tcPr>
            <w:tcW w:w="474"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S1</w:t>
            </w:r>
          </w:p>
        </w:tc>
        <w:tc>
          <w:tcPr>
            <w:tcW w:w="475"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tcBorders>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extDirection w:val="btLr"/>
          </w:tcPr>
          <w:p w:rsidR="00377614" w:rsidRPr="008B610A" w:rsidRDefault="00377614" w:rsidP="00377614">
            <w:pPr>
              <w:spacing w:before="0" w:after="240"/>
              <w:ind w:left="113" w:right="113"/>
              <w:jc w:val="center"/>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2A1C7" w:themeFill="accent4" w:themeFillTint="99"/>
            <w:vAlign w:val="center"/>
          </w:tcPr>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Signal Receiving (Sensor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S2</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B2A1C7" w:themeFill="accent4" w:themeFillTint="99"/>
            <w:vAlign w:val="center"/>
          </w:tcPr>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Communication</w:t>
            </w:r>
          </w:p>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(Sensor Layer)</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shd w:val="clear" w:color="auto" w:fill="A6A6A6" w:themeFill="background1" w:themeFillShade="A6"/>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S3</w:t>
            </w: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vAlign w:val="center"/>
          </w:tcPr>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Secure Communication (Control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S3</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A1</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C8</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95B3D7" w:themeFill="accent1" w:themeFillTint="99"/>
            <w:vAlign w:val="center"/>
          </w:tcPr>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Input Handler</w:t>
            </w:r>
          </w:p>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shd w:val="clear" w:color="auto" w:fill="A6A6A6" w:themeFill="background1" w:themeFillShade="A6"/>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A2</w:t>
            </w: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vAlign w:val="center"/>
          </w:tcPr>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Event Handler</w:t>
            </w:r>
          </w:p>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A5</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A3</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95B3D7" w:themeFill="accent1" w:themeFillTint="99"/>
            <w:vAlign w:val="center"/>
          </w:tcPr>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A3</w:t>
            </w:r>
          </w:p>
        </w:tc>
        <w:tc>
          <w:tcPr>
            <w:tcW w:w="475" w:type="dxa"/>
            <w:shd w:val="clear" w:color="auto" w:fill="A6A6A6" w:themeFill="background1" w:themeFillShade="A6"/>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vAlign w:val="center"/>
          </w:tcPr>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A4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D99594" w:themeFill="accent2" w:themeFillTint="99"/>
            <w:vAlign w:val="center"/>
          </w:tcPr>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C1</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vAlign w:val="center"/>
          </w:tcPr>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Interface</w:t>
            </w:r>
          </w:p>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C2</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C3</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FFFF66"/>
            <w:vAlign w:val="center"/>
          </w:tcPr>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Motion Controller</w:t>
            </w:r>
          </w:p>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C2</w:t>
            </w:r>
          </w:p>
        </w:tc>
        <w:tc>
          <w:tcPr>
            <w:tcW w:w="474" w:type="dxa"/>
            <w:shd w:val="clear" w:color="auto" w:fill="A6A6A6" w:themeFill="background1" w:themeFillShade="A6"/>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C5</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vAlign w:val="center"/>
          </w:tcPr>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Video Controller</w:t>
            </w:r>
          </w:p>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C6</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FFFF66"/>
            <w:vAlign w:val="center"/>
          </w:tcPr>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Audio Controller</w:t>
            </w:r>
          </w:p>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shd w:val="clear" w:color="auto" w:fill="A6A6A6" w:themeFill="background1" w:themeFillShade="A6"/>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C7</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vAlign w:val="center"/>
          </w:tcPr>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Secure Communication</w:t>
            </w:r>
          </w:p>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C8</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C5</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C2D69B" w:themeFill="accent3" w:themeFillTint="99"/>
            <w:vAlign w:val="center"/>
          </w:tcPr>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Secure Communication</w:t>
            </w:r>
          </w:p>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M4</w:t>
            </w: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shd w:val="clear" w:color="auto" w:fill="A6A6A6" w:themeFill="background1" w:themeFillShade="A6"/>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M1</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vAlign w:val="center"/>
          </w:tcPr>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Media Handler</w:t>
            </w:r>
          </w:p>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M1</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M2</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r w:rsidR="00377614" w:rsidRPr="008B610A" w:rsidTr="00377614">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left w:val="single" w:sz="4" w:space="0" w:color="7F7F7F" w:themeColor="text1" w:themeTint="80"/>
            </w:tcBorders>
            <w:shd w:val="clear" w:color="auto" w:fill="C2D69B" w:themeFill="accent3" w:themeFillTint="99"/>
            <w:vAlign w:val="center"/>
          </w:tcPr>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GUI</w:t>
            </w:r>
          </w:p>
          <w:p w:rsidR="00377614" w:rsidRPr="00CD1420" w:rsidRDefault="00377614" w:rsidP="00377614">
            <w:pPr>
              <w:spacing w:before="0" w:after="240"/>
              <w:cnfStyle w:val="000000000000" w:firstRow="0" w:lastRow="0" w:firstColumn="0" w:lastColumn="0" w:oddVBand="0" w:evenVBand="0" w:oddHBand="0"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4"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M2</w:t>
            </w:r>
          </w:p>
        </w:tc>
        <w:tc>
          <w:tcPr>
            <w:tcW w:w="474" w:type="dxa"/>
            <w:shd w:val="clear" w:color="auto" w:fill="A6A6A6" w:themeFill="background1" w:themeFillShade="A6"/>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p>
        </w:tc>
        <w:tc>
          <w:tcPr>
            <w:tcW w:w="475" w:type="dxa"/>
            <w:vAlign w:val="center"/>
          </w:tcPr>
          <w:p w:rsidR="00377614" w:rsidRPr="005B1ABD" w:rsidRDefault="00377614" w:rsidP="00377614">
            <w:pPr>
              <w:spacing w:before="0" w:after="24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M3</w:t>
            </w:r>
          </w:p>
        </w:tc>
      </w:tr>
      <w:tr w:rsidR="00377614" w:rsidRPr="008B610A" w:rsidTr="0037761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77614" w:rsidRPr="008B610A" w:rsidRDefault="00377614" w:rsidP="00377614">
            <w:pPr>
              <w:spacing w:before="0" w:after="240"/>
              <w:rPr>
                <w:rFonts w:asciiTheme="majorHAnsi" w:hAnsiTheme="majorHAnsi"/>
                <w:b w:val="0"/>
                <w:bCs w:val="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vAlign w:val="center"/>
          </w:tcPr>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Configuration</w:t>
            </w:r>
          </w:p>
          <w:p w:rsidR="00377614" w:rsidRPr="00CD1420" w:rsidRDefault="00377614" w:rsidP="00377614">
            <w:pPr>
              <w:spacing w:before="0" w:after="240"/>
              <w:cnfStyle w:val="000000100000" w:firstRow="0" w:lastRow="0" w:firstColumn="0" w:lastColumn="0" w:oddVBand="0" w:evenVBand="0" w:oddHBand="1" w:evenHBand="0" w:firstRowFirstColumn="0" w:firstRowLastColumn="0" w:lastRowFirstColumn="0" w:lastRowLastColumn="0"/>
              <w:rPr>
                <w:rFonts w:asciiTheme="majorHAnsi" w:hAnsiTheme="majorHAnsi"/>
                <w:b/>
                <w:sz w:val="12"/>
                <w:szCs w:val="16"/>
                <w:lang w:val="en-GB" w:eastAsia="en-GB"/>
              </w:rPr>
            </w:pPr>
            <w:r w:rsidRPr="00CD1420">
              <w:rPr>
                <w:rFonts w:asciiTheme="majorHAnsi" w:hAnsiTheme="majorHAnsi"/>
                <w:b/>
                <w:sz w:val="12"/>
                <w:szCs w:val="16"/>
                <w:lang w:val="en-GB" w:eastAsia="en-GB"/>
              </w:rPr>
              <w:t>(Mobile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r w:rsidRPr="005B1ABD">
              <w:rPr>
                <w:rFonts w:asciiTheme="majorHAnsi" w:hAnsiTheme="majorHAnsi"/>
                <w:b/>
                <w:sz w:val="16"/>
                <w:szCs w:val="16"/>
                <w:lang w:val="en-GB" w:eastAsia="en-GB"/>
              </w:rPr>
              <w:t>M3</w:t>
            </w:r>
            <w:commentRangeEnd w:id="14"/>
            <w:r w:rsidR="00EA4943">
              <w:rPr>
                <w:rStyle w:val="CommentReference"/>
              </w:rPr>
              <w:commentReference w:id="14"/>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377614" w:rsidRPr="005B1ABD" w:rsidRDefault="00377614" w:rsidP="00377614">
            <w:pPr>
              <w:spacing w:before="0" w:after="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16"/>
                <w:szCs w:val="16"/>
                <w:lang w:val="en-GB" w:eastAsia="en-GB"/>
              </w:rPr>
            </w:pPr>
          </w:p>
        </w:tc>
      </w:tr>
    </w:tbl>
    <w:p w:rsidR="00377614" w:rsidRPr="008B610A" w:rsidRDefault="00377614" w:rsidP="00377614">
      <w:pPr>
        <w:spacing w:before="0" w:after="240"/>
        <w:rPr>
          <w:rFonts w:asciiTheme="majorHAnsi" w:eastAsia="Batang" w:hAnsiTheme="majorHAnsi"/>
          <w:sz w:val="16"/>
          <w:szCs w:val="16"/>
        </w:rPr>
      </w:pPr>
    </w:p>
    <w:p w:rsidR="00377614" w:rsidRPr="008B610A" w:rsidRDefault="00377614" w:rsidP="00377614">
      <w:pPr>
        <w:spacing w:before="0" w:after="240"/>
        <w:rPr>
          <w:rFonts w:asciiTheme="majorHAnsi" w:hAnsiTheme="majorHAnsi"/>
        </w:rPr>
      </w:pPr>
    </w:p>
    <w:p w:rsidR="00377614" w:rsidRDefault="00377614" w:rsidP="00377614">
      <w:pPr>
        <w:spacing w:before="0" w:after="240" w:line="276" w:lineRule="auto"/>
      </w:pPr>
    </w:p>
    <w:p w:rsidR="00377614" w:rsidRDefault="00377614">
      <w:pPr>
        <w:spacing w:before="0" w:after="200" w:line="276" w:lineRule="auto"/>
      </w:pPr>
      <w:r>
        <w:br w:type="page"/>
      </w:r>
    </w:p>
    <w:p w:rsidR="00377614" w:rsidRDefault="00377614" w:rsidP="00377614">
      <w:pPr>
        <w:pStyle w:val="Heading1"/>
      </w:pPr>
      <w:bookmarkStart w:id="15" w:name="_Toc272042482"/>
      <w:r>
        <w:lastRenderedPageBreak/>
        <w:t>Control</w:t>
      </w:r>
      <w:bookmarkEnd w:id="15"/>
      <w:r>
        <w:t xml:space="preserve"> Layer</w:t>
      </w:r>
    </w:p>
    <w:p w:rsidR="00377614" w:rsidRDefault="00377614" w:rsidP="00377614">
      <w:pPr>
        <w:pStyle w:val="Heading2"/>
      </w:pPr>
      <w:bookmarkStart w:id="16" w:name="_Toc272042483"/>
      <w:r>
        <w:t>General</w:t>
      </w:r>
      <w:bookmarkEnd w:id="16"/>
    </w:p>
    <w:p w:rsidR="00377614" w:rsidRDefault="00377614" w:rsidP="00377614">
      <w:pPr>
        <w:ind w:left="630"/>
      </w:pPr>
      <w:r>
        <w:t>The Control layer is the virtual hub for all the other layers. It receives and process</w:t>
      </w:r>
      <w:r w:rsidR="0014186D">
        <w:t>es</w:t>
      </w:r>
      <w:r>
        <w:t xml:space="preserve"> data from the Sensor and Camera layer</w:t>
      </w:r>
      <w:ins w:id="17" w:author="nate" w:date="2011-08-21T00:54:00Z">
        <w:r w:rsidR="0014186D">
          <w:t>s</w:t>
        </w:r>
      </w:ins>
      <w:r>
        <w:t xml:space="preserve"> according to the user profiles and store</w:t>
      </w:r>
      <w:ins w:id="18" w:author="nate" w:date="2011-08-21T00:54:00Z">
        <w:r w:rsidR="0014186D">
          <w:t>s</w:t>
        </w:r>
      </w:ins>
      <w:r>
        <w:t xml:space="preserve"> and distribute</w:t>
      </w:r>
      <w:ins w:id="19" w:author="nate" w:date="2011-08-21T00:54:00Z">
        <w:r w:rsidR="0014186D">
          <w:t>s</w:t>
        </w:r>
      </w:ins>
      <w:del w:id="20" w:author="nate" w:date="2011-08-21T00:54:00Z">
        <w:r w:rsidDel="0014186D">
          <w:delText xml:space="preserve"> </w:delText>
        </w:r>
      </w:del>
      <w:ins w:id="21" w:author="nate" w:date="2011-08-21T00:54:00Z">
        <w:r w:rsidR="0014186D">
          <w:t xml:space="preserve"> </w:t>
        </w:r>
      </w:ins>
      <w:r>
        <w:t xml:space="preserve">them accordingly. </w:t>
      </w:r>
    </w:p>
    <w:p w:rsidR="00377614" w:rsidRDefault="00377614" w:rsidP="00377614">
      <w:pPr>
        <w:ind w:left="630"/>
      </w:pPr>
      <w:r>
        <w:t>The control layer also includes a GUI subsystem to allow user to access cameras, sensors, alerts and log information locally on the central computer.</w:t>
      </w:r>
    </w:p>
    <w:p w:rsidR="00377614" w:rsidRDefault="00377614" w:rsidP="00377614">
      <w:pPr>
        <w:ind w:left="630"/>
      </w:pPr>
      <w:r>
        <w:t xml:space="preserve">Furthermore, the Control layer also ensures that any remote communication must be done in a secure fashion. </w:t>
      </w:r>
    </w:p>
    <w:p w:rsidR="00377614" w:rsidRDefault="00377614" w:rsidP="00377614">
      <w:pPr>
        <w:keepNext/>
        <w:ind w:left="630"/>
        <w:jc w:val="center"/>
      </w:pPr>
    </w:p>
    <w:p w:rsidR="00BC49E6" w:rsidRDefault="00BC49E6" w:rsidP="00377614">
      <w:pPr>
        <w:pStyle w:val="Caption"/>
        <w:jc w:val="center"/>
      </w:pPr>
    </w:p>
    <w:p w:rsidR="00377614" w:rsidRPr="00D96C76" w:rsidRDefault="00377614" w:rsidP="00377614">
      <w:pPr>
        <w:pStyle w:val="Caption"/>
        <w:jc w:val="center"/>
      </w:pPr>
      <w:r>
        <w:t xml:space="preserve">Figure </w:t>
      </w:r>
      <w:fldSimple w:instr=" SEQ Figure \* ARABIC ">
        <w:r w:rsidR="00BC49E6">
          <w:rPr>
            <w:noProof/>
          </w:rPr>
          <w:t>3</w:t>
        </w:r>
      </w:fldSimple>
      <w:r>
        <w:t xml:space="preserve"> - Control Layer</w:t>
      </w:r>
    </w:p>
    <w:p w:rsidR="00377614" w:rsidRDefault="00377614" w:rsidP="00377614">
      <w:pPr>
        <w:pStyle w:val="Heading2"/>
      </w:pPr>
      <w:bookmarkStart w:id="22" w:name="_Toc272042484"/>
      <w:r>
        <w:t>Subsystems</w:t>
      </w:r>
      <w:bookmarkEnd w:id="22"/>
    </w:p>
    <w:p w:rsidR="00377614" w:rsidRDefault="00377614" w:rsidP="00377614">
      <w:pPr>
        <w:pStyle w:val="Heading3"/>
      </w:pPr>
      <w:r>
        <w:t>Logic</w:t>
      </w:r>
    </w:p>
    <w:p w:rsidR="00377614" w:rsidRDefault="00377614" w:rsidP="00377614">
      <w:pPr>
        <w:pStyle w:val="Heading4"/>
        <w:ind w:left="1584"/>
      </w:pPr>
      <w:r>
        <w:t>General</w:t>
      </w:r>
    </w:p>
    <w:p w:rsidR="00377614" w:rsidRPr="00611903" w:rsidRDefault="00377614" w:rsidP="00377614">
      <w:r>
        <w:t xml:space="preserve">The Logic is a subsystem within the Control layer and is </w:t>
      </w:r>
      <w:r w:rsidRPr="0014186D">
        <w:t xml:space="preserve">responsible </w:t>
      </w:r>
      <w:commentRangeStart w:id="23"/>
      <w:r w:rsidRPr="0014186D">
        <w:t>processing sensors and camera inputs data. After all the input data is received, the Logic sub</w:t>
      </w:r>
      <w:r>
        <w:t>system will prioritize and distribute them to the log and communication subsystem. How the input data is prioritize and distributed is depend on the user configuration.</w:t>
      </w:r>
      <w:commentRangeEnd w:id="23"/>
      <w:r w:rsidR="0014186D">
        <w:rPr>
          <w:rStyle w:val="CommentReference"/>
        </w:rPr>
        <w:commentReference w:id="23"/>
      </w:r>
    </w:p>
    <w:p w:rsidR="00377614" w:rsidRDefault="00377614" w:rsidP="00377614">
      <w:pPr>
        <w:pStyle w:val="Heading4"/>
        <w:ind w:left="1584"/>
      </w:pPr>
      <w:r>
        <w:t>Assumptions</w:t>
      </w:r>
    </w:p>
    <w:p w:rsidR="00377614" w:rsidRPr="009B7E75" w:rsidRDefault="00377614" w:rsidP="00377614">
      <w:pPr>
        <w:pStyle w:val="ListParagraph"/>
        <w:rPr>
          <w:rFonts w:eastAsia="Batang"/>
          <w:sz w:val="24"/>
          <w:szCs w:val="24"/>
        </w:rPr>
      </w:pPr>
      <w:r>
        <w:rPr>
          <w:rFonts w:eastAsia="Batang"/>
          <w:sz w:val="24"/>
          <w:szCs w:val="24"/>
        </w:rPr>
        <w:t>The Camera and Sensor layer must be working normally.</w:t>
      </w:r>
    </w:p>
    <w:p w:rsidR="00377614" w:rsidRDefault="00377614" w:rsidP="00377614">
      <w:pPr>
        <w:pStyle w:val="Heading4"/>
        <w:ind w:left="1584"/>
      </w:pPr>
      <w:r>
        <w:t>Responsibilities</w:t>
      </w:r>
    </w:p>
    <w:p w:rsidR="00377614" w:rsidRDefault="00377614" w:rsidP="00377614">
      <w:pPr>
        <w:rPr>
          <w:rFonts w:eastAsia="Batang"/>
        </w:rPr>
      </w:pPr>
      <w:r>
        <w:rPr>
          <w:rFonts w:eastAsia="Batang"/>
        </w:rPr>
        <w:t xml:space="preserve">The Logic subsystem is responsible for </w:t>
      </w:r>
      <w:commentRangeStart w:id="24"/>
      <w:r>
        <w:rPr>
          <w:rFonts w:eastAsia="Batang"/>
        </w:rPr>
        <w:t>retrieving images or videos and camera position from the Camera layer. The Logic subsystem will also responsible for retrieving sensor data from the Sensor layer. All input data will be processed and distributed to the Log and Communication System.</w:t>
      </w:r>
      <w:commentRangeEnd w:id="24"/>
      <w:r w:rsidR="00A2176F">
        <w:rPr>
          <w:rStyle w:val="CommentReference"/>
        </w:rPr>
        <w:commentReference w:id="24"/>
      </w:r>
    </w:p>
    <w:p w:rsidR="00377614" w:rsidRDefault="00377614" w:rsidP="00377614">
      <w:pPr>
        <w:pStyle w:val="Heading4"/>
        <w:ind w:left="1584"/>
      </w:pPr>
      <w:r>
        <w:t>Subsystem Public Interfaces</w:t>
      </w:r>
    </w:p>
    <w:p w:rsidR="00377614" w:rsidRDefault="00377614" w:rsidP="00377614">
      <w:r>
        <w:t>N/A</w:t>
      </w:r>
    </w:p>
    <w:p w:rsidR="00377614" w:rsidRDefault="00377614" w:rsidP="00377614">
      <w:pPr>
        <w:pStyle w:val="Heading4"/>
        <w:ind w:left="1584"/>
      </w:pPr>
      <w:r>
        <w:lastRenderedPageBreak/>
        <w:t>Inputs</w:t>
      </w:r>
    </w:p>
    <w:p w:rsidR="00377614" w:rsidRDefault="00377614" w:rsidP="00377614">
      <w:commentRangeStart w:id="25"/>
      <w:r>
        <w:t>Camera data: The Logic subsystem pulls the camera data from the Camera layer. Camera data include images or video stream and camera orientation.</w:t>
      </w:r>
    </w:p>
    <w:p w:rsidR="00377614" w:rsidRDefault="00377614" w:rsidP="00377614">
      <w:r>
        <w:t>Sensor data: The Logic subsystem pulls the camera data from the Sensor layer. Sensor data indicate whether a sensor was tripped and a string for extra information such as a weigh sensor will also sending how much weight was detected.</w:t>
      </w:r>
      <w:commentRangeEnd w:id="25"/>
      <w:r w:rsidR="00A2176F">
        <w:rPr>
          <w:rStyle w:val="CommentReference"/>
        </w:rPr>
        <w:commentReference w:id="25"/>
      </w:r>
    </w:p>
    <w:p w:rsidR="00377614" w:rsidRDefault="00377614" w:rsidP="00377614">
      <w:r>
        <w:t>Configuration data: The Logic subsystem pulls the configuration data from the Configuration subsystem. This for example tells the system which profile is currently active or whether a certain sensor should be ignored.</w:t>
      </w:r>
    </w:p>
    <w:p w:rsidR="00377614" w:rsidRDefault="00377614" w:rsidP="00377614">
      <w:pPr>
        <w:pStyle w:val="Heading4"/>
        <w:ind w:left="1584"/>
      </w:pPr>
      <w:r>
        <w:t>Outputs</w:t>
      </w:r>
    </w:p>
    <w:p w:rsidR="00377614" w:rsidRDefault="00377614" w:rsidP="00377614">
      <w:r>
        <w:t>Camera data: The Logic subsystem supplies processed camera data to the Log and Communication subsystem. Camera data include images or video stream and camera orientation.</w:t>
      </w:r>
    </w:p>
    <w:p w:rsidR="00377614" w:rsidRDefault="00377614" w:rsidP="00377614">
      <w:r>
        <w:t>Alert: The Logic subsystem supplies alert to the Log and Communication subsystem.</w:t>
      </w:r>
    </w:p>
    <w:p w:rsidR="00377614" w:rsidRDefault="00377614" w:rsidP="00377614">
      <w:pPr>
        <w:pStyle w:val="Heading3"/>
      </w:pPr>
      <w:r>
        <w:t>Configuration Subsystem</w:t>
      </w:r>
    </w:p>
    <w:p w:rsidR="00377614" w:rsidRPr="00D96C76" w:rsidRDefault="00377614" w:rsidP="00377614">
      <w:pPr>
        <w:pStyle w:val="Heading4"/>
        <w:ind w:left="1584"/>
      </w:pPr>
      <w:r>
        <w:t>General</w:t>
      </w:r>
    </w:p>
    <w:p w:rsidR="00377614" w:rsidRPr="00D96C76" w:rsidRDefault="00377614" w:rsidP="00377614">
      <w:r>
        <w:t>The Configuration subsystem is responsible for storing and retrieving user profile information.</w:t>
      </w:r>
    </w:p>
    <w:p w:rsidR="00377614" w:rsidRDefault="00377614" w:rsidP="00377614">
      <w:pPr>
        <w:pStyle w:val="Heading4"/>
        <w:ind w:left="1584"/>
      </w:pPr>
      <w:r>
        <w:t>Assumptions</w:t>
      </w:r>
    </w:p>
    <w:p w:rsidR="00377614" w:rsidRPr="00357EEE" w:rsidRDefault="00377614" w:rsidP="00377614">
      <w:pPr>
        <w:pStyle w:val="ListParagraph"/>
        <w:rPr>
          <w:rFonts w:eastAsia="Batang"/>
          <w:sz w:val="24"/>
          <w:szCs w:val="24"/>
        </w:rPr>
      </w:pPr>
      <w:r>
        <w:rPr>
          <w:sz w:val="24"/>
          <w:szCs w:val="24"/>
        </w:rPr>
        <w:t>The central computer is power up and running.</w:t>
      </w:r>
    </w:p>
    <w:p w:rsidR="00377614" w:rsidRDefault="00377614" w:rsidP="00377614">
      <w:pPr>
        <w:pStyle w:val="Heading4"/>
        <w:ind w:left="1584"/>
      </w:pPr>
      <w:r>
        <w:t>Responsibilities</w:t>
      </w:r>
    </w:p>
    <w:p w:rsidR="00377614" w:rsidRPr="00D96C76" w:rsidRDefault="00377614" w:rsidP="00377614">
      <w:r>
        <w:t>The Configuration subsystem is responsible for storing and retrieving user profile information.</w:t>
      </w:r>
    </w:p>
    <w:p w:rsidR="00377614" w:rsidRDefault="00377614" w:rsidP="00377614">
      <w:pPr>
        <w:pStyle w:val="Heading4"/>
        <w:ind w:left="1584"/>
      </w:pPr>
      <w:r>
        <w:t>Subsystem Inter-layer Interfaces</w:t>
      </w:r>
    </w:p>
    <w:p w:rsidR="00377614" w:rsidRPr="00807EF6"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Pr="00D96C76" w:rsidRDefault="00377614" w:rsidP="00377614">
      <w:r>
        <w:t>New or Updated Configuration data:</w:t>
      </w:r>
      <w:r w:rsidRPr="00387F6A">
        <w:t xml:space="preserve"> </w:t>
      </w:r>
      <w:r>
        <w:t>The Configuration subsystem receives new or updated configuration data from the Communication subsystem.</w:t>
      </w:r>
    </w:p>
    <w:p w:rsidR="00377614" w:rsidRDefault="00377614" w:rsidP="00377614">
      <w:pPr>
        <w:pStyle w:val="Heading4"/>
        <w:ind w:left="1584"/>
      </w:pPr>
      <w:r>
        <w:t>Outputs</w:t>
      </w:r>
    </w:p>
    <w:p w:rsidR="00377614" w:rsidRDefault="00377614" w:rsidP="00377614">
      <w:r>
        <w:t>Configuration data:</w:t>
      </w:r>
      <w:r w:rsidRPr="00387F6A">
        <w:t xml:space="preserve"> </w:t>
      </w:r>
      <w:r>
        <w:t xml:space="preserve">The Configuration subsystem supplies configuration data to the Logic, </w:t>
      </w:r>
      <w:commentRangeStart w:id="26"/>
      <w:r>
        <w:t>Log and Communication subsystem.</w:t>
      </w:r>
      <w:commentRangeEnd w:id="26"/>
      <w:r w:rsidR="00A2176F">
        <w:rPr>
          <w:rStyle w:val="CommentReference"/>
        </w:rPr>
        <w:commentReference w:id="26"/>
      </w:r>
    </w:p>
    <w:p w:rsidR="00377614" w:rsidRDefault="00377614" w:rsidP="00377614">
      <w:pPr>
        <w:pStyle w:val="Heading3"/>
        <w:rPr>
          <w:rFonts w:eastAsia="Batang"/>
        </w:rPr>
      </w:pPr>
      <w:r>
        <w:rPr>
          <w:rFonts w:eastAsia="Batang"/>
        </w:rPr>
        <w:lastRenderedPageBreak/>
        <w:t>Communication</w:t>
      </w:r>
    </w:p>
    <w:p w:rsidR="00377614" w:rsidRDefault="00377614" w:rsidP="00377614">
      <w:pPr>
        <w:pStyle w:val="Heading4"/>
        <w:ind w:left="1584"/>
        <w:rPr>
          <w:rFonts w:eastAsia="Batang"/>
        </w:rPr>
      </w:pPr>
      <w:r>
        <w:rPr>
          <w:rFonts w:eastAsia="Batang"/>
        </w:rPr>
        <w:t>General</w:t>
      </w:r>
    </w:p>
    <w:p w:rsidR="00377614" w:rsidRDefault="00377614" w:rsidP="00377614">
      <w:pPr>
        <w:rPr>
          <w:rFonts w:eastAsia="Batang"/>
        </w:rPr>
      </w:pPr>
      <w:r>
        <w:rPr>
          <w:rFonts w:eastAsia="Batang"/>
        </w:rPr>
        <w:t xml:space="preserve">The Communication subsystem receives and supplies data to the local GUI. It </w:t>
      </w:r>
      <w:proofErr w:type="gramStart"/>
      <w:r>
        <w:rPr>
          <w:rFonts w:eastAsia="Batang"/>
        </w:rPr>
        <w:t>will</w:t>
      </w:r>
      <w:proofErr w:type="gramEnd"/>
      <w:del w:id="27" w:author="nate" w:date="2011-08-21T01:08:00Z">
        <w:r w:rsidDel="00A2176F">
          <w:rPr>
            <w:rFonts w:eastAsia="Batang"/>
          </w:rPr>
          <w:delText>s</w:delText>
        </w:r>
      </w:del>
      <w:r>
        <w:rPr>
          <w:rFonts w:eastAsia="Batang"/>
        </w:rPr>
        <w:t xml:space="preserve"> also supplies data </w:t>
      </w:r>
      <w:del w:id="28" w:author="nate" w:date="2011-08-21T01:08:00Z">
        <w:r w:rsidDel="00A2176F">
          <w:rPr>
            <w:rFonts w:eastAsia="Batang"/>
          </w:rPr>
          <w:delText>to any remote subscriber</w:delText>
        </w:r>
      </w:del>
      <w:ins w:id="29" w:author="nate" w:date="2011-08-21T01:08:00Z">
        <w:r w:rsidR="00A2176F">
          <w:rPr>
            <w:rFonts w:eastAsia="Batang"/>
          </w:rPr>
          <w:t>properly authenticated remote subscribers</w:t>
        </w:r>
      </w:ins>
      <w:r>
        <w:rPr>
          <w:rFonts w:eastAsia="Batang"/>
        </w:rPr>
        <w:t>.</w:t>
      </w:r>
    </w:p>
    <w:p w:rsidR="00377614" w:rsidRDefault="00377614" w:rsidP="00377614">
      <w:pPr>
        <w:rPr>
          <w:rFonts w:eastAsia="Batang"/>
        </w:rPr>
      </w:pPr>
      <w:r>
        <w:rPr>
          <w:rFonts w:eastAsia="Batang"/>
        </w:rPr>
        <w:t>Assumptions</w:t>
      </w:r>
    </w:p>
    <w:p w:rsidR="00377614" w:rsidRPr="0058784B" w:rsidRDefault="00377614" w:rsidP="00377614">
      <w:pPr>
        <w:rPr>
          <w:rFonts w:eastAsia="Batang"/>
        </w:rPr>
      </w:pPr>
      <w:r>
        <w:rPr>
          <w:rFonts w:eastAsia="Batang"/>
        </w:rPr>
        <w:t>N/A</w:t>
      </w:r>
    </w:p>
    <w:p w:rsidR="00377614" w:rsidRPr="00650DA5" w:rsidRDefault="00377614" w:rsidP="00377614">
      <w:pPr>
        <w:pStyle w:val="Heading4"/>
        <w:ind w:left="1584"/>
        <w:rPr>
          <w:rFonts w:eastAsia="Batang"/>
        </w:rPr>
      </w:pPr>
      <w:r>
        <w:rPr>
          <w:rFonts w:eastAsia="Batang"/>
        </w:rPr>
        <w:t>Responsibilities</w:t>
      </w:r>
    </w:p>
    <w:p w:rsidR="00377614" w:rsidRDefault="00377614" w:rsidP="00377614">
      <w:pPr>
        <w:rPr>
          <w:rFonts w:eastAsia="Batang"/>
        </w:rPr>
      </w:pPr>
      <w:r>
        <w:rPr>
          <w:rFonts w:eastAsia="Batang"/>
        </w:rPr>
        <w:t xml:space="preserve">The Communication subsystem receives and supplies data to the local GUI. It </w:t>
      </w:r>
      <w:proofErr w:type="spellStart"/>
      <w:r>
        <w:rPr>
          <w:rFonts w:eastAsia="Batang"/>
        </w:rPr>
        <w:t>wills</w:t>
      </w:r>
      <w:proofErr w:type="spellEnd"/>
      <w:r>
        <w:rPr>
          <w:rFonts w:eastAsia="Batang"/>
        </w:rPr>
        <w:t xml:space="preserve"> also </w:t>
      </w:r>
      <w:del w:id="30" w:author="nate" w:date="2011-08-21T01:09:00Z">
        <w:r w:rsidDel="00A2176F">
          <w:rPr>
            <w:rFonts w:eastAsia="Batang"/>
          </w:rPr>
          <w:delText xml:space="preserve">supplies </w:delText>
        </w:r>
      </w:del>
      <w:ins w:id="31" w:author="nate" w:date="2011-08-21T01:09:00Z">
        <w:r w:rsidR="00A2176F">
          <w:rPr>
            <w:rFonts w:eastAsia="Batang"/>
          </w:rPr>
          <w:t>suppl</w:t>
        </w:r>
        <w:r w:rsidR="00A2176F">
          <w:rPr>
            <w:rFonts w:eastAsia="Batang"/>
          </w:rPr>
          <w:t xml:space="preserve">y </w:t>
        </w:r>
      </w:ins>
      <w:r>
        <w:rPr>
          <w:rFonts w:eastAsia="Batang"/>
        </w:rPr>
        <w:t>data to</w:t>
      </w:r>
      <w:del w:id="32" w:author="nate" w:date="2011-08-21T01:09:00Z">
        <w:r w:rsidDel="00A2176F">
          <w:rPr>
            <w:rFonts w:eastAsia="Batang"/>
          </w:rPr>
          <w:delText xml:space="preserve"> any </w:delText>
        </w:r>
      </w:del>
      <w:ins w:id="33" w:author="nate" w:date="2011-08-21T01:09:00Z">
        <w:r w:rsidR="00A2176F">
          <w:rPr>
            <w:rFonts w:eastAsia="Batang"/>
          </w:rPr>
          <w:t xml:space="preserve"> </w:t>
        </w:r>
      </w:ins>
      <w:r>
        <w:rPr>
          <w:rFonts w:eastAsia="Batang"/>
        </w:rPr>
        <w:t>remote subscribers that are in the distribution list.</w:t>
      </w:r>
    </w:p>
    <w:p w:rsidR="00377614" w:rsidRDefault="00377614" w:rsidP="00377614">
      <w:pPr>
        <w:pStyle w:val="Heading4"/>
        <w:ind w:left="1584"/>
      </w:pPr>
      <w:r>
        <w:t>Subsystem Inter-layer Interfaces</w:t>
      </w:r>
    </w:p>
    <w:p w:rsidR="00377614" w:rsidRPr="00B54293" w:rsidRDefault="00377614" w:rsidP="00377614">
      <w:r>
        <w:t>N/A</w:t>
      </w:r>
    </w:p>
    <w:p w:rsidR="00377614" w:rsidRPr="00206A64" w:rsidRDefault="00377614" w:rsidP="00377614">
      <w:pPr>
        <w:pStyle w:val="Heading4"/>
        <w:tabs>
          <w:tab w:val="clear" w:pos="864"/>
          <w:tab w:val="num" w:pos="1584"/>
        </w:tabs>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commentRangeStart w:id="34"/>
      <w:r>
        <w:t>Log data: The Communication subsystem receives log information from the Log subsystem.</w:t>
      </w:r>
      <w:commentRangeEnd w:id="34"/>
      <w:r w:rsidR="00A2176F">
        <w:rPr>
          <w:rStyle w:val="CommentReference"/>
        </w:rPr>
        <w:commentReference w:id="34"/>
      </w:r>
    </w:p>
    <w:p w:rsidR="00377614" w:rsidRDefault="00377614" w:rsidP="00377614">
      <w:r>
        <w:t>Camera data: The Commu</w:t>
      </w:r>
      <w:ins w:id="35" w:author="nate" w:date="2011-08-21T01:09:00Z">
        <w:r w:rsidR="00A2176F">
          <w:t>nic</w:t>
        </w:r>
      </w:ins>
      <w:del w:id="36" w:author="nate" w:date="2011-08-21T01:09:00Z">
        <w:r w:rsidDel="00A2176F">
          <w:delText>t</w:delText>
        </w:r>
      </w:del>
      <w:r>
        <w:t>ation subsystem receives camera information from the Log layer.</w:t>
      </w:r>
    </w:p>
    <w:p w:rsidR="00377614" w:rsidRDefault="00377614" w:rsidP="00377614">
      <w:commentRangeStart w:id="37"/>
      <w:r>
        <w:t>Alert: The Commu</w:t>
      </w:r>
      <w:ins w:id="38" w:author="nate" w:date="2011-08-21T01:10:00Z">
        <w:r w:rsidR="00A2176F">
          <w:t>nic</w:t>
        </w:r>
      </w:ins>
      <w:del w:id="39" w:author="nate" w:date="2011-08-21T01:10:00Z">
        <w:r w:rsidDel="00A2176F">
          <w:delText>t</w:delText>
        </w:r>
      </w:del>
      <w:r>
        <w:t>ation subsystem receives alerts from the Log layer</w:t>
      </w:r>
      <w:commentRangeEnd w:id="37"/>
      <w:r w:rsidR="00A2176F">
        <w:rPr>
          <w:rStyle w:val="CommentReference"/>
        </w:rPr>
        <w:commentReference w:id="37"/>
      </w:r>
      <w:r>
        <w:t>.</w:t>
      </w:r>
    </w:p>
    <w:p w:rsidR="00377614" w:rsidRDefault="00377614" w:rsidP="00377614">
      <w:r>
        <w:t>Configuration data: The Commu</w:t>
      </w:r>
      <w:ins w:id="40" w:author="nate" w:date="2011-08-21T01:10:00Z">
        <w:r w:rsidR="00A2176F">
          <w:t>nic</w:t>
        </w:r>
      </w:ins>
      <w:del w:id="41" w:author="nate" w:date="2011-08-21T01:10:00Z">
        <w:r w:rsidDel="00A2176F">
          <w:delText>t</w:delText>
        </w:r>
      </w:del>
      <w:r>
        <w:t>ation subsystem receives Configuration information from the Configuration and GUI layer.</w:t>
      </w:r>
    </w:p>
    <w:p w:rsidR="00377614" w:rsidRDefault="00377614" w:rsidP="00377614">
      <w:pPr>
        <w:pStyle w:val="Heading4"/>
        <w:ind w:left="1584"/>
      </w:pPr>
      <w:r>
        <w:t>Output</w:t>
      </w:r>
    </w:p>
    <w:p w:rsidR="00377614" w:rsidRDefault="00377614" w:rsidP="00377614">
      <w:r>
        <w:t>Camera Control Commands: The Communication subsystem supplies command to the Camera layer to control the camera.</w:t>
      </w:r>
    </w:p>
    <w:p w:rsidR="00377614" w:rsidRDefault="00377614" w:rsidP="00377614">
      <w:r>
        <w:t>Log data: The Communication subsystem supplies log information to the local GUI and any remote subscriber.</w:t>
      </w:r>
    </w:p>
    <w:p w:rsidR="00377614" w:rsidRDefault="00377614" w:rsidP="00377614">
      <w:r>
        <w:t xml:space="preserve">Sensor data: The Communication subsystem supplies sensor information to the local GUI and </w:t>
      </w:r>
      <w:del w:id="42" w:author="nate" w:date="2011-08-21T01:12:00Z">
        <w:r w:rsidDel="00D1723B">
          <w:delText>any remote subscriber</w:delText>
        </w:r>
      </w:del>
      <w:ins w:id="43" w:author="nate" w:date="2011-08-21T01:12:00Z">
        <w:r w:rsidR="00D1723B">
          <w:t>properly authenticated remote subscribers</w:t>
        </w:r>
      </w:ins>
      <w:r>
        <w:t>.</w:t>
      </w:r>
    </w:p>
    <w:p w:rsidR="00377614" w:rsidRDefault="00377614" w:rsidP="00377614">
      <w:r>
        <w:t>Camera data: The Communication subsystem supplies camera information to the local GUI and any remote subscriber.</w:t>
      </w:r>
    </w:p>
    <w:p w:rsidR="00377614" w:rsidRDefault="00377614" w:rsidP="00377614">
      <w:r>
        <w:t>Alert: The Communication subsystem supplies alert information to the local GUI and any remote subscriber.</w:t>
      </w:r>
    </w:p>
    <w:p w:rsidR="00377614" w:rsidRDefault="00377614" w:rsidP="00377614">
      <w:pPr>
        <w:pStyle w:val="Heading3"/>
        <w:rPr>
          <w:rFonts w:eastAsia="Batang"/>
        </w:rPr>
      </w:pPr>
      <w:r>
        <w:rPr>
          <w:rFonts w:eastAsia="Batang"/>
        </w:rPr>
        <w:lastRenderedPageBreak/>
        <w:t>GUI</w:t>
      </w:r>
    </w:p>
    <w:p w:rsidR="00377614" w:rsidRDefault="00377614" w:rsidP="00377614">
      <w:pPr>
        <w:pStyle w:val="Heading4"/>
        <w:ind w:left="1584"/>
        <w:rPr>
          <w:rFonts w:eastAsia="Batang"/>
        </w:rPr>
      </w:pPr>
      <w:r>
        <w:rPr>
          <w:rFonts w:eastAsia="Batang"/>
        </w:rPr>
        <w:t>General</w:t>
      </w:r>
    </w:p>
    <w:p w:rsidR="00377614" w:rsidRDefault="00377614" w:rsidP="00377614">
      <w:pPr>
        <w:rPr>
          <w:rFonts w:eastAsia="Batang"/>
        </w:rPr>
      </w:pPr>
      <w:r>
        <w:rPr>
          <w:rFonts w:eastAsia="Batang"/>
        </w:rPr>
        <w:t>The GUI provides a way for the user to view the log, view or update configuration information, viewing camera feeds.</w:t>
      </w:r>
    </w:p>
    <w:p w:rsidR="00377614" w:rsidRDefault="00377614" w:rsidP="00377614">
      <w:pPr>
        <w:pStyle w:val="Heading4"/>
        <w:ind w:left="1584"/>
        <w:rPr>
          <w:rFonts w:eastAsia="Batang"/>
        </w:rPr>
      </w:pPr>
      <w:r>
        <w:rPr>
          <w:rFonts w:eastAsia="Batang"/>
        </w:rPr>
        <w:t>Assumptions</w:t>
      </w:r>
    </w:p>
    <w:p w:rsidR="00377614" w:rsidRPr="0058784B" w:rsidRDefault="00377614" w:rsidP="00377614">
      <w:pPr>
        <w:rPr>
          <w:rFonts w:eastAsia="Batang"/>
        </w:rPr>
      </w:pPr>
      <w:r>
        <w:rPr>
          <w:rFonts w:eastAsia="Batang"/>
        </w:rPr>
        <w:t>N/A</w:t>
      </w:r>
    </w:p>
    <w:p w:rsidR="00377614" w:rsidRPr="00650DA5" w:rsidRDefault="00377614" w:rsidP="00377614">
      <w:pPr>
        <w:pStyle w:val="Heading4"/>
        <w:ind w:left="1584"/>
        <w:rPr>
          <w:rFonts w:eastAsia="Batang"/>
        </w:rPr>
      </w:pPr>
      <w:r>
        <w:rPr>
          <w:rFonts w:eastAsia="Batang"/>
        </w:rPr>
        <w:t>Responsibilities</w:t>
      </w:r>
    </w:p>
    <w:p w:rsidR="00377614" w:rsidRDefault="00377614" w:rsidP="00377614">
      <w:pPr>
        <w:rPr>
          <w:rFonts w:eastAsia="Batang"/>
        </w:rPr>
      </w:pPr>
      <w:r>
        <w:rPr>
          <w:rFonts w:eastAsia="Batang"/>
        </w:rPr>
        <w:t>The GUI provides a way for the user to view the log, view or update configuration information, viewing camera feeds.</w:t>
      </w:r>
    </w:p>
    <w:p w:rsidR="00377614" w:rsidRDefault="00377614" w:rsidP="00377614">
      <w:pPr>
        <w:pStyle w:val="Heading4"/>
        <w:ind w:left="1584"/>
      </w:pPr>
      <w:r>
        <w:t>Subsystem Inter-layer Interfaces</w:t>
      </w:r>
    </w:p>
    <w:p w:rsidR="00377614" w:rsidRPr="007D512C" w:rsidRDefault="00377614" w:rsidP="00377614">
      <w:r>
        <w:t>N/A</w:t>
      </w:r>
    </w:p>
    <w:p w:rsidR="00377614" w:rsidRPr="00206A64" w:rsidRDefault="00377614" w:rsidP="00377614">
      <w:pPr>
        <w:pStyle w:val="Heading4"/>
        <w:tabs>
          <w:tab w:val="clear" w:pos="864"/>
          <w:tab w:val="num" w:pos="1584"/>
        </w:tabs>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 xml:space="preserve">Configuration data: </w:t>
      </w:r>
      <w:commentRangeStart w:id="44"/>
      <w:r>
        <w:t>The GUI subsystem receives configuration data from the Communication subsystem.</w:t>
      </w:r>
      <w:commentRangeEnd w:id="44"/>
      <w:r w:rsidR="00D1723B">
        <w:rPr>
          <w:rStyle w:val="CommentReference"/>
        </w:rPr>
        <w:commentReference w:id="44"/>
      </w:r>
    </w:p>
    <w:p w:rsidR="00377614" w:rsidRDefault="00377614" w:rsidP="00377614">
      <w:r>
        <w:t>Camera data: The GUI subsystem receives camera information from the Communication subsystem.</w:t>
      </w:r>
    </w:p>
    <w:p w:rsidR="00377614" w:rsidRDefault="00377614" w:rsidP="00377614">
      <w:r>
        <w:t>Alert: The GUI</w:t>
      </w:r>
      <w:r w:rsidRPr="00A213D0">
        <w:t xml:space="preserve"> </w:t>
      </w:r>
      <w:r>
        <w:t>subsystem receives alert information from the Communication subsystem.</w:t>
      </w:r>
    </w:p>
    <w:p w:rsidR="00377614" w:rsidRDefault="00377614" w:rsidP="00377614">
      <w:r>
        <w:t>Log data:</w:t>
      </w:r>
      <w:r w:rsidRPr="003F46E7">
        <w:t xml:space="preserve"> </w:t>
      </w:r>
      <w:r>
        <w:t>The GUI subsystem receives log information from the Communication subsystem.</w:t>
      </w:r>
    </w:p>
    <w:p w:rsidR="00377614" w:rsidRDefault="00377614" w:rsidP="00377614">
      <w:pPr>
        <w:pStyle w:val="Heading4"/>
        <w:ind w:left="1584"/>
      </w:pPr>
      <w:r>
        <w:t>Outputs</w:t>
      </w:r>
    </w:p>
    <w:p w:rsidR="00377614" w:rsidRDefault="00377614" w:rsidP="00377614">
      <w:r>
        <w:t>Information is displayed to the user via a text or graphical interface.</w:t>
      </w:r>
    </w:p>
    <w:p w:rsidR="00377614" w:rsidRDefault="00377614" w:rsidP="00377614">
      <w:pPr>
        <w:pStyle w:val="Heading3"/>
        <w:rPr>
          <w:rFonts w:eastAsia="Batang"/>
        </w:rPr>
      </w:pPr>
      <w:commentRangeStart w:id="45"/>
      <w:r>
        <w:rPr>
          <w:rFonts w:eastAsia="Batang"/>
        </w:rPr>
        <w:t>Log</w:t>
      </w:r>
      <w:commentRangeEnd w:id="45"/>
      <w:r w:rsidR="00D1723B">
        <w:rPr>
          <w:rStyle w:val="CommentReference"/>
          <w:rFonts w:ascii="Times New Roman" w:hAnsi="Times New Roman"/>
          <w:b w:val="0"/>
          <w:bCs w:val="0"/>
          <w:i w:val="0"/>
          <w:kern w:val="0"/>
        </w:rPr>
        <w:commentReference w:id="45"/>
      </w:r>
    </w:p>
    <w:p w:rsidR="00377614" w:rsidRDefault="00377614" w:rsidP="00377614">
      <w:pPr>
        <w:pStyle w:val="Heading4"/>
        <w:ind w:left="1584"/>
        <w:rPr>
          <w:rFonts w:eastAsia="Batang"/>
        </w:rPr>
      </w:pPr>
      <w:r>
        <w:rPr>
          <w:rFonts w:eastAsia="Batang"/>
        </w:rPr>
        <w:t>General</w:t>
      </w:r>
    </w:p>
    <w:p w:rsidR="00377614" w:rsidRDefault="00377614" w:rsidP="00377614">
      <w:pPr>
        <w:rPr>
          <w:rFonts w:eastAsia="Batang"/>
        </w:rPr>
      </w:pPr>
      <w:r>
        <w:rPr>
          <w:rFonts w:eastAsia="Batang"/>
        </w:rPr>
        <w:t>The Log subsystem store and retrieve log information.</w:t>
      </w:r>
    </w:p>
    <w:p w:rsidR="00377614" w:rsidRDefault="00377614" w:rsidP="00377614">
      <w:pPr>
        <w:pStyle w:val="Heading4"/>
        <w:ind w:left="1584"/>
        <w:rPr>
          <w:rFonts w:eastAsia="Batang"/>
        </w:rPr>
      </w:pPr>
      <w:r>
        <w:rPr>
          <w:rFonts w:eastAsia="Batang"/>
        </w:rPr>
        <w:t>Assumptions</w:t>
      </w:r>
    </w:p>
    <w:p w:rsidR="00377614" w:rsidRPr="0058784B" w:rsidRDefault="00377614" w:rsidP="00377614">
      <w:pPr>
        <w:rPr>
          <w:rFonts w:eastAsia="Batang"/>
        </w:rPr>
      </w:pPr>
      <w:r>
        <w:rPr>
          <w:rFonts w:eastAsia="Batang"/>
        </w:rPr>
        <w:t>N/A</w:t>
      </w:r>
    </w:p>
    <w:p w:rsidR="00377614" w:rsidRPr="00650DA5" w:rsidRDefault="00377614" w:rsidP="00377614">
      <w:pPr>
        <w:pStyle w:val="Heading4"/>
        <w:ind w:left="1584"/>
        <w:rPr>
          <w:rFonts w:eastAsia="Batang"/>
        </w:rPr>
      </w:pPr>
      <w:r>
        <w:rPr>
          <w:rFonts w:eastAsia="Batang"/>
        </w:rPr>
        <w:t>Responsibilities</w:t>
      </w:r>
    </w:p>
    <w:p w:rsidR="00377614" w:rsidRDefault="00377614" w:rsidP="00377614">
      <w:pPr>
        <w:rPr>
          <w:rFonts w:eastAsia="Batang"/>
        </w:rPr>
      </w:pPr>
      <w:r>
        <w:rPr>
          <w:rFonts w:eastAsia="Batang"/>
        </w:rPr>
        <w:t>The Log subsystem store and retrieve log information. How the log is stored depend on the user configuration</w:t>
      </w:r>
    </w:p>
    <w:p w:rsidR="00377614" w:rsidRDefault="00377614" w:rsidP="00377614">
      <w:pPr>
        <w:pStyle w:val="Heading4"/>
        <w:ind w:left="1584"/>
      </w:pPr>
      <w:r>
        <w:lastRenderedPageBreak/>
        <w:t>Subsystem Inter-layer Interfaces</w:t>
      </w:r>
    </w:p>
    <w:p w:rsidR="00377614" w:rsidRPr="00B54293" w:rsidRDefault="00377614" w:rsidP="00377614">
      <w:r>
        <w:t>N/A</w:t>
      </w:r>
    </w:p>
    <w:p w:rsidR="00377614" w:rsidRPr="00206A64" w:rsidRDefault="00377614" w:rsidP="00377614">
      <w:pPr>
        <w:pStyle w:val="Heading4"/>
        <w:tabs>
          <w:tab w:val="clear" w:pos="864"/>
          <w:tab w:val="num" w:pos="1584"/>
        </w:tabs>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Camera data: The Log subsystem pulls the camera data from the Camera layer. Camera data include images or video stream and camera orientation.</w:t>
      </w:r>
    </w:p>
    <w:p w:rsidR="00377614" w:rsidRDefault="00377614" w:rsidP="00377614">
      <w:r>
        <w:t>Sensor data: The Log subsystem pulls the camera data from the Sensor layer. Sensor data indicate whether a sensor was tripped and a string for extra information such as a weigh sensor will also sending how much weight was detected.</w:t>
      </w:r>
    </w:p>
    <w:p w:rsidR="00377614" w:rsidRDefault="00377614" w:rsidP="00377614">
      <w:r>
        <w:t>Configuration data: The Log subsystem pulls the configuration data from the Configuration subsystem. This for example tells the system which profile is currently active or whether a certain sensor should be ignored.</w:t>
      </w:r>
    </w:p>
    <w:p w:rsidR="00377614" w:rsidRDefault="00377614" w:rsidP="00377614">
      <w:pPr>
        <w:pStyle w:val="Heading4"/>
        <w:ind w:left="1584"/>
      </w:pPr>
      <w:r>
        <w:t>Outputs</w:t>
      </w:r>
    </w:p>
    <w:p w:rsidR="00377614" w:rsidRDefault="00377614" w:rsidP="00377614">
      <w:r>
        <w:t>Log data: The Log supplies the log information to the Communication subsystem.</w:t>
      </w:r>
    </w:p>
    <w:p w:rsidR="00377614" w:rsidRDefault="00377614">
      <w:pPr>
        <w:spacing w:before="0" w:after="200" w:line="276" w:lineRule="auto"/>
      </w:pPr>
      <w:r>
        <w:br w:type="page"/>
      </w:r>
    </w:p>
    <w:p w:rsidR="00377614" w:rsidRDefault="00377614" w:rsidP="008B6FE8">
      <w:pPr>
        <w:pStyle w:val="Heading1"/>
        <w:spacing w:before="0"/>
      </w:pPr>
      <w:r>
        <w:lastRenderedPageBreak/>
        <w:t>Mobile Layer</w:t>
      </w:r>
    </w:p>
    <w:p w:rsidR="00377614" w:rsidRDefault="00377614" w:rsidP="00377614">
      <w:pPr>
        <w:pStyle w:val="Heading2"/>
      </w:pPr>
      <w:r>
        <w:t>General</w:t>
      </w:r>
    </w:p>
    <w:p w:rsidR="00ED5F80" w:rsidRDefault="008B6FE8" w:rsidP="00377614">
      <w:pPr>
        <w:ind w:left="630"/>
      </w:pPr>
      <w:r>
        <w:t xml:space="preserve">The mobile layer provides the user with a mobile interface with which to control the system.  From within the Layer, which communicates with the control layer, the user will be able to manage the entire system.  The </w:t>
      </w:r>
      <w:r w:rsidR="00E472A9">
        <w:t xml:space="preserve">mobile layer will communicate with the control layer/ Central Computer.  </w:t>
      </w:r>
    </w:p>
    <w:p w:rsidR="00377614" w:rsidRDefault="00ED5F80" w:rsidP="00377614">
      <w:pPr>
        <w:ind w:left="630"/>
      </w:pPr>
      <w:r>
        <w:t>The Mobile Layer</w:t>
      </w:r>
      <w:r w:rsidR="00E472A9">
        <w:t xml:space="preserve"> will contain a GUI through which the user can </w:t>
      </w:r>
      <w:r>
        <w:t xml:space="preserve">access the configuration subsystem to </w:t>
      </w:r>
      <w:r w:rsidR="00E472A9">
        <w:t xml:space="preserve">change settings or </w:t>
      </w:r>
      <w:r>
        <w:t>the media layer to view images</w:t>
      </w:r>
      <w:r w:rsidR="00E472A9">
        <w:t>.  There will also be a media handler for displa</w:t>
      </w:r>
      <w:r>
        <w:t>ying the images from the camera.</w:t>
      </w:r>
    </w:p>
    <w:p w:rsidR="00ED5F80" w:rsidRDefault="00ED5F80" w:rsidP="00377614">
      <w:pPr>
        <w:ind w:left="630"/>
      </w:pPr>
      <w:r>
        <w:t>Alerts will be handled by the communication subsystem.</w:t>
      </w:r>
    </w:p>
    <w:p w:rsidR="00377614" w:rsidRDefault="00377614" w:rsidP="00377614">
      <w:pPr>
        <w:keepNext/>
        <w:ind w:left="630"/>
        <w:jc w:val="center"/>
      </w:pPr>
    </w:p>
    <w:p w:rsidR="008B6FE8" w:rsidRDefault="008B6FE8" w:rsidP="00377614">
      <w:pPr>
        <w:pStyle w:val="Caption"/>
        <w:jc w:val="center"/>
      </w:pPr>
      <w:r w:rsidRPr="008B6FE8">
        <w:rPr>
          <w:rFonts w:ascii="Times New Roman" w:hAnsi="Times New Roman"/>
          <w:b w:val="0"/>
          <w:bCs w:val="0"/>
          <w:color w:val="000000"/>
          <w:sz w:val="24"/>
          <w:szCs w:val="24"/>
        </w:rPr>
        <w:drawing>
          <wp:inline distT="0" distB="0" distL="0" distR="0" wp14:anchorId="11FE7DF7" wp14:editId="6B331677">
            <wp:extent cx="4610100" cy="421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0100" cy="4210050"/>
                    </a:xfrm>
                    <a:prstGeom prst="rect">
                      <a:avLst/>
                    </a:prstGeom>
                  </pic:spPr>
                </pic:pic>
              </a:graphicData>
            </a:graphic>
          </wp:inline>
        </w:drawing>
      </w:r>
    </w:p>
    <w:p w:rsidR="00377614" w:rsidRPr="00E14EB8" w:rsidRDefault="00377614" w:rsidP="00377614">
      <w:pPr>
        <w:pStyle w:val="Caption"/>
        <w:jc w:val="center"/>
      </w:pPr>
      <w:r w:rsidRPr="00E14EB8">
        <w:t xml:space="preserve">Figure </w:t>
      </w:r>
      <w:fldSimple w:instr=" SEQ Figure \* ARABIC ">
        <w:r w:rsidR="00BC49E6">
          <w:rPr>
            <w:noProof/>
          </w:rPr>
          <w:t>4</w:t>
        </w:r>
      </w:fldSimple>
      <w:r w:rsidRPr="00E14EB8">
        <w:t xml:space="preserve"> </w:t>
      </w:r>
      <w:r w:rsidR="00E14EB8">
        <w:t>–</w:t>
      </w:r>
      <w:r w:rsidRPr="00E14EB8">
        <w:t xml:space="preserve"> </w:t>
      </w:r>
      <w:r w:rsidR="00E14EB8">
        <w:t xml:space="preserve">Mobile </w:t>
      </w:r>
      <w:r w:rsidRPr="00E14EB8">
        <w:t>Layer</w:t>
      </w:r>
    </w:p>
    <w:p w:rsidR="00377614" w:rsidRDefault="00377614" w:rsidP="00377614">
      <w:pPr>
        <w:pStyle w:val="Heading2"/>
      </w:pPr>
      <w:r>
        <w:lastRenderedPageBreak/>
        <w:t>Subsystems</w:t>
      </w:r>
    </w:p>
    <w:p w:rsidR="000041C2" w:rsidRDefault="000041C2" w:rsidP="000041C2">
      <w:pPr>
        <w:pStyle w:val="Heading3"/>
      </w:pPr>
      <w:r>
        <w:t>Communication Subsystem</w:t>
      </w:r>
    </w:p>
    <w:p w:rsidR="000041C2" w:rsidRDefault="000041C2" w:rsidP="000041C2">
      <w:pPr>
        <w:pStyle w:val="Heading4"/>
        <w:ind w:left="1584"/>
      </w:pPr>
      <w:r>
        <w:t>General</w:t>
      </w:r>
    </w:p>
    <w:p w:rsidR="000041C2" w:rsidRPr="00611903" w:rsidRDefault="000041C2" w:rsidP="000041C2">
      <w:r>
        <w:t>The communication layer will be the subsystem within the mobile layer that handles all communication with the</w:t>
      </w:r>
      <w:ins w:id="46" w:author="nate" w:date="2011-08-21T01:16:00Z">
        <w:r w:rsidR="00D1723B">
          <w:t xml:space="preserve"> central computer,</w:t>
        </w:r>
      </w:ins>
      <w:r>
        <w:t xml:space="preserve"> internet</w:t>
      </w:r>
      <w:ins w:id="47" w:author="nate" w:date="2011-08-21T01:16:00Z">
        <w:r w:rsidR="00D1723B">
          <w:t>,</w:t>
        </w:r>
      </w:ins>
      <w:r>
        <w:t xml:space="preserve"> or phone network.</w:t>
      </w:r>
    </w:p>
    <w:p w:rsidR="000041C2" w:rsidRDefault="000041C2" w:rsidP="000041C2">
      <w:pPr>
        <w:pStyle w:val="Heading4"/>
        <w:ind w:left="1584"/>
      </w:pPr>
      <w:r>
        <w:t>Assumptions</w:t>
      </w:r>
    </w:p>
    <w:p w:rsidR="000041C2" w:rsidRPr="00140991" w:rsidRDefault="000041C2" w:rsidP="000041C2">
      <w:pPr>
        <w:rPr>
          <w:rFonts w:eastAsia="Batang"/>
        </w:rPr>
      </w:pPr>
      <w:r>
        <w:rPr>
          <w:rFonts w:eastAsia="Batang"/>
        </w:rPr>
        <w:t xml:space="preserve">The mobile device is connected to the internet via </w:t>
      </w:r>
      <w:proofErr w:type="spellStart"/>
      <w:r>
        <w:rPr>
          <w:rFonts w:eastAsia="Batang"/>
        </w:rPr>
        <w:t>WiFi</w:t>
      </w:r>
      <w:proofErr w:type="spellEnd"/>
      <w:r>
        <w:rPr>
          <w:rFonts w:eastAsia="Batang"/>
        </w:rPr>
        <w:t xml:space="preserve"> or another network (</w:t>
      </w:r>
      <w:proofErr w:type="spellStart"/>
      <w:r>
        <w:rPr>
          <w:rFonts w:eastAsia="Batang"/>
        </w:rPr>
        <w:t>eg</w:t>
      </w:r>
      <w:proofErr w:type="spellEnd"/>
      <w:r>
        <w:rPr>
          <w:rFonts w:eastAsia="Batang"/>
        </w:rPr>
        <w:t xml:space="preserve"> 2G, 3G, etc.).  The mobile device is capable of making outgoing calls.</w:t>
      </w:r>
      <w:ins w:id="48" w:author="nate" w:date="2011-08-21T01:15:00Z">
        <w:r w:rsidR="00D1723B">
          <w:rPr>
            <w:rFonts w:eastAsia="Batang"/>
          </w:rPr>
          <w:t xml:space="preserve">  The control subsystem is functioning properly.</w:t>
        </w:r>
      </w:ins>
    </w:p>
    <w:p w:rsidR="000041C2" w:rsidRDefault="000041C2" w:rsidP="000041C2">
      <w:pPr>
        <w:pStyle w:val="Heading4"/>
        <w:ind w:left="1584"/>
      </w:pPr>
      <w:r>
        <w:t>Responsibilities</w:t>
      </w:r>
    </w:p>
    <w:p w:rsidR="000041C2" w:rsidRDefault="000041C2" w:rsidP="000041C2">
      <w:pPr>
        <w:pStyle w:val="ListParagraph"/>
        <w:numPr>
          <w:ilvl w:val="0"/>
          <w:numId w:val="4"/>
        </w:numPr>
        <w:rPr>
          <w:rFonts w:eastAsia="Batang"/>
          <w:sz w:val="24"/>
        </w:rPr>
      </w:pPr>
      <w:commentRangeStart w:id="49"/>
      <w:r>
        <w:rPr>
          <w:rFonts w:eastAsia="Batang"/>
          <w:sz w:val="24"/>
        </w:rPr>
        <w:t>Collecting alerts from the central computer</w:t>
      </w:r>
      <w:commentRangeEnd w:id="49"/>
      <w:r w:rsidR="00D1723B">
        <w:rPr>
          <w:rStyle w:val="CommentReference"/>
          <w:lang w:eastAsia="en-US"/>
        </w:rPr>
        <w:commentReference w:id="49"/>
      </w:r>
    </w:p>
    <w:p w:rsidR="000041C2" w:rsidRDefault="000041C2" w:rsidP="000041C2">
      <w:pPr>
        <w:pStyle w:val="ListParagraph"/>
        <w:numPr>
          <w:ilvl w:val="0"/>
          <w:numId w:val="4"/>
        </w:numPr>
        <w:rPr>
          <w:rFonts w:eastAsia="Batang"/>
          <w:sz w:val="24"/>
        </w:rPr>
      </w:pPr>
      <w:r>
        <w:rPr>
          <w:rFonts w:eastAsia="Batang"/>
          <w:sz w:val="24"/>
        </w:rPr>
        <w:t>Polling the central computer for connection status</w:t>
      </w:r>
    </w:p>
    <w:p w:rsidR="000041C2" w:rsidRDefault="000041C2" w:rsidP="000041C2">
      <w:pPr>
        <w:pStyle w:val="ListParagraph"/>
        <w:numPr>
          <w:ilvl w:val="0"/>
          <w:numId w:val="4"/>
        </w:numPr>
        <w:rPr>
          <w:rFonts w:eastAsia="Batang"/>
          <w:sz w:val="24"/>
        </w:rPr>
      </w:pPr>
      <w:r>
        <w:rPr>
          <w:rFonts w:eastAsia="Batang"/>
          <w:sz w:val="24"/>
        </w:rPr>
        <w:t>Collecting data (images/audio) from the central computer</w:t>
      </w:r>
    </w:p>
    <w:p w:rsidR="000041C2" w:rsidRDefault="000041C2" w:rsidP="000041C2">
      <w:pPr>
        <w:pStyle w:val="ListParagraph"/>
        <w:numPr>
          <w:ilvl w:val="0"/>
          <w:numId w:val="4"/>
        </w:numPr>
        <w:rPr>
          <w:rFonts w:eastAsia="Batang"/>
          <w:sz w:val="24"/>
        </w:rPr>
      </w:pPr>
      <w:r>
        <w:rPr>
          <w:rFonts w:eastAsia="Batang"/>
          <w:sz w:val="24"/>
        </w:rPr>
        <w:t>Accessing the dialer to make emergency calls</w:t>
      </w:r>
    </w:p>
    <w:p w:rsidR="000041C2" w:rsidRDefault="000041C2" w:rsidP="000041C2">
      <w:pPr>
        <w:pStyle w:val="ListParagraph"/>
        <w:numPr>
          <w:ilvl w:val="0"/>
          <w:numId w:val="4"/>
        </w:numPr>
        <w:rPr>
          <w:rFonts w:eastAsia="Batang"/>
          <w:sz w:val="24"/>
        </w:rPr>
      </w:pPr>
      <w:r>
        <w:rPr>
          <w:rFonts w:eastAsia="Batang"/>
          <w:sz w:val="24"/>
        </w:rPr>
        <w:t>Sending changes to configuration to the central computer</w:t>
      </w:r>
    </w:p>
    <w:p w:rsidR="000041C2" w:rsidRDefault="000041C2" w:rsidP="000041C2">
      <w:pPr>
        <w:pStyle w:val="ListParagraph"/>
        <w:numPr>
          <w:ilvl w:val="0"/>
          <w:numId w:val="4"/>
        </w:numPr>
        <w:rPr>
          <w:rFonts w:eastAsia="Batang"/>
          <w:sz w:val="24"/>
        </w:rPr>
      </w:pPr>
      <w:r>
        <w:rPr>
          <w:rFonts w:eastAsia="Batang"/>
          <w:sz w:val="24"/>
        </w:rPr>
        <w:t>Sending alert acknowledgements to the central computer</w:t>
      </w:r>
    </w:p>
    <w:p w:rsidR="000041C2" w:rsidRDefault="000041C2" w:rsidP="000041C2">
      <w:pPr>
        <w:pStyle w:val="ListParagraph"/>
        <w:numPr>
          <w:ilvl w:val="0"/>
          <w:numId w:val="4"/>
        </w:numPr>
        <w:rPr>
          <w:rFonts w:eastAsia="Batang"/>
          <w:sz w:val="24"/>
        </w:rPr>
      </w:pPr>
      <w:r>
        <w:rPr>
          <w:rFonts w:eastAsia="Batang"/>
          <w:sz w:val="24"/>
        </w:rPr>
        <w:t>Sending secured login information to central computer</w:t>
      </w:r>
    </w:p>
    <w:p w:rsidR="000041C2" w:rsidRDefault="000041C2" w:rsidP="000041C2">
      <w:pPr>
        <w:pStyle w:val="ListParagraph"/>
        <w:numPr>
          <w:ilvl w:val="0"/>
          <w:numId w:val="4"/>
        </w:numPr>
        <w:rPr>
          <w:rFonts w:eastAsia="Batang"/>
          <w:sz w:val="24"/>
        </w:rPr>
      </w:pPr>
      <w:r>
        <w:rPr>
          <w:rFonts w:eastAsia="Batang"/>
          <w:sz w:val="24"/>
        </w:rPr>
        <w:t xml:space="preserve">Sending camera commands to central computer </w:t>
      </w:r>
    </w:p>
    <w:p w:rsidR="000041C2" w:rsidRDefault="000041C2" w:rsidP="000041C2">
      <w:pPr>
        <w:pStyle w:val="ListParagraph"/>
        <w:rPr>
          <w:rFonts w:eastAsia="Batang"/>
          <w:sz w:val="24"/>
        </w:rPr>
      </w:pPr>
    </w:p>
    <w:p w:rsidR="000041C2" w:rsidRDefault="000041C2" w:rsidP="000041C2">
      <w:pPr>
        <w:pStyle w:val="Heading4"/>
        <w:rPr>
          <w:rFonts w:eastAsia="Batang"/>
        </w:rPr>
      </w:pPr>
      <w:r>
        <w:rPr>
          <w:rFonts w:eastAsia="Batang"/>
        </w:rPr>
        <w:t>Subsystem Inter-Layer Interfaces</w:t>
      </w:r>
    </w:p>
    <w:p w:rsidR="000041C2" w:rsidRPr="005730F1" w:rsidRDefault="000041C2" w:rsidP="000041C2">
      <w:pPr>
        <w:rPr>
          <w:rFonts w:eastAsia="Batang"/>
        </w:rPr>
      </w:pPr>
      <w:r>
        <w:rPr>
          <w:rFonts w:eastAsia="Batang"/>
        </w:rPr>
        <w:t>N/A</w:t>
      </w:r>
    </w:p>
    <w:p w:rsidR="000041C2" w:rsidRDefault="000041C2" w:rsidP="000041C2">
      <w:pPr>
        <w:pStyle w:val="Heading4"/>
        <w:ind w:left="1584"/>
      </w:pPr>
      <w:r>
        <w:t>Subsystem Public Interfaces</w:t>
      </w:r>
    </w:p>
    <w:p w:rsidR="000041C2" w:rsidRDefault="000041C2" w:rsidP="000041C2">
      <w:pPr>
        <w:tabs>
          <w:tab w:val="left" w:pos="864"/>
        </w:tabs>
      </w:pPr>
      <w:r>
        <w:t>N/A</w:t>
      </w:r>
    </w:p>
    <w:p w:rsidR="000041C2" w:rsidRDefault="000041C2" w:rsidP="000041C2">
      <w:pPr>
        <w:pStyle w:val="Heading4"/>
        <w:ind w:left="1584"/>
      </w:pPr>
      <w:r>
        <w:t>Inputs</w:t>
      </w:r>
    </w:p>
    <w:p w:rsidR="000041C2" w:rsidRDefault="000041C2" w:rsidP="000041C2">
      <w:r>
        <w:t>The communication layer will take the following inputs from the central computer.</w:t>
      </w:r>
    </w:p>
    <w:p w:rsidR="000041C2" w:rsidRPr="005730F1" w:rsidRDefault="000041C2" w:rsidP="000041C2">
      <w:pPr>
        <w:pStyle w:val="ListParagraph"/>
        <w:numPr>
          <w:ilvl w:val="0"/>
          <w:numId w:val="5"/>
        </w:numPr>
        <w:rPr>
          <w:sz w:val="24"/>
        </w:rPr>
      </w:pPr>
      <w:r w:rsidRPr="005730F1">
        <w:rPr>
          <w:sz w:val="24"/>
        </w:rPr>
        <w:t>Video Data</w:t>
      </w:r>
    </w:p>
    <w:p w:rsidR="000041C2" w:rsidRPr="005730F1" w:rsidRDefault="000041C2" w:rsidP="000041C2">
      <w:pPr>
        <w:pStyle w:val="ListParagraph"/>
        <w:numPr>
          <w:ilvl w:val="0"/>
          <w:numId w:val="5"/>
        </w:numPr>
        <w:rPr>
          <w:sz w:val="24"/>
        </w:rPr>
      </w:pPr>
      <w:r w:rsidRPr="005730F1">
        <w:rPr>
          <w:sz w:val="24"/>
        </w:rPr>
        <w:t>Audio Data</w:t>
      </w:r>
    </w:p>
    <w:p w:rsidR="000041C2" w:rsidRPr="005730F1" w:rsidRDefault="000041C2" w:rsidP="000041C2">
      <w:pPr>
        <w:pStyle w:val="ListParagraph"/>
        <w:numPr>
          <w:ilvl w:val="0"/>
          <w:numId w:val="5"/>
        </w:numPr>
        <w:rPr>
          <w:sz w:val="24"/>
        </w:rPr>
      </w:pPr>
      <w:commentRangeStart w:id="50"/>
      <w:r w:rsidRPr="005730F1">
        <w:rPr>
          <w:sz w:val="24"/>
        </w:rPr>
        <w:t>Configuration Data</w:t>
      </w:r>
      <w:commentRangeEnd w:id="50"/>
      <w:r w:rsidR="00D1723B">
        <w:rPr>
          <w:rStyle w:val="CommentReference"/>
          <w:lang w:eastAsia="en-US"/>
        </w:rPr>
        <w:commentReference w:id="50"/>
      </w:r>
    </w:p>
    <w:p w:rsidR="000041C2" w:rsidRPr="005730F1" w:rsidRDefault="000041C2" w:rsidP="000041C2">
      <w:pPr>
        <w:pStyle w:val="ListParagraph"/>
        <w:numPr>
          <w:ilvl w:val="0"/>
          <w:numId w:val="5"/>
        </w:numPr>
        <w:rPr>
          <w:sz w:val="24"/>
        </w:rPr>
      </w:pPr>
      <w:r w:rsidRPr="005730F1">
        <w:rPr>
          <w:sz w:val="24"/>
        </w:rPr>
        <w:t>System Status/Alerts</w:t>
      </w:r>
    </w:p>
    <w:p w:rsidR="000041C2" w:rsidRPr="005730F1" w:rsidRDefault="000041C2" w:rsidP="000041C2">
      <w:pPr>
        <w:pStyle w:val="ListParagraph"/>
        <w:numPr>
          <w:ilvl w:val="0"/>
          <w:numId w:val="5"/>
        </w:numPr>
        <w:rPr>
          <w:sz w:val="24"/>
        </w:rPr>
      </w:pPr>
      <w:r w:rsidRPr="005730F1">
        <w:rPr>
          <w:sz w:val="24"/>
        </w:rPr>
        <w:t>Authentication Data</w:t>
      </w:r>
    </w:p>
    <w:p w:rsidR="000041C2" w:rsidRDefault="000041C2" w:rsidP="000041C2"/>
    <w:p w:rsidR="000041C2" w:rsidRDefault="000041C2" w:rsidP="000041C2">
      <w:pPr>
        <w:pStyle w:val="Heading4"/>
        <w:ind w:left="1584"/>
      </w:pPr>
      <w:r>
        <w:t>Outputs</w:t>
      </w:r>
    </w:p>
    <w:p w:rsidR="000041C2" w:rsidRDefault="000041C2" w:rsidP="000041C2">
      <w:r>
        <w:t>The communication layer will have the following outputs</w:t>
      </w:r>
    </w:p>
    <w:p w:rsidR="000041C2" w:rsidRPr="005730F1" w:rsidRDefault="000041C2" w:rsidP="000041C2">
      <w:pPr>
        <w:pStyle w:val="ListParagraph"/>
        <w:numPr>
          <w:ilvl w:val="0"/>
          <w:numId w:val="5"/>
        </w:numPr>
        <w:rPr>
          <w:sz w:val="24"/>
        </w:rPr>
      </w:pPr>
      <w:r>
        <w:rPr>
          <w:sz w:val="24"/>
        </w:rPr>
        <w:lastRenderedPageBreak/>
        <w:t>Camera Commands to the central computer</w:t>
      </w:r>
    </w:p>
    <w:p w:rsidR="000041C2" w:rsidRPr="005730F1" w:rsidRDefault="000041C2" w:rsidP="000041C2">
      <w:pPr>
        <w:pStyle w:val="ListParagraph"/>
        <w:numPr>
          <w:ilvl w:val="0"/>
          <w:numId w:val="5"/>
        </w:numPr>
        <w:rPr>
          <w:sz w:val="24"/>
        </w:rPr>
      </w:pPr>
      <w:r w:rsidRPr="005730F1">
        <w:rPr>
          <w:sz w:val="24"/>
        </w:rPr>
        <w:t>Audio Data</w:t>
      </w:r>
      <w:r>
        <w:rPr>
          <w:sz w:val="24"/>
        </w:rPr>
        <w:t xml:space="preserve"> to the central computer</w:t>
      </w:r>
    </w:p>
    <w:p w:rsidR="000041C2" w:rsidRPr="005730F1" w:rsidRDefault="000041C2" w:rsidP="000041C2">
      <w:pPr>
        <w:pStyle w:val="ListParagraph"/>
        <w:numPr>
          <w:ilvl w:val="0"/>
          <w:numId w:val="5"/>
        </w:numPr>
        <w:rPr>
          <w:sz w:val="24"/>
        </w:rPr>
      </w:pPr>
      <w:r w:rsidRPr="005730F1">
        <w:rPr>
          <w:sz w:val="24"/>
        </w:rPr>
        <w:t>Configuration Data</w:t>
      </w:r>
      <w:r>
        <w:rPr>
          <w:sz w:val="24"/>
        </w:rPr>
        <w:t xml:space="preserve"> to the central computer</w:t>
      </w:r>
    </w:p>
    <w:p w:rsidR="000041C2" w:rsidRPr="005730F1" w:rsidRDefault="000041C2" w:rsidP="000041C2">
      <w:pPr>
        <w:pStyle w:val="ListParagraph"/>
        <w:numPr>
          <w:ilvl w:val="0"/>
          <w:numId w:val="5"/>
        </w:numPr>
        <w:rPr>
          <w:sz w:val="24"/>
        </w:rPr>
      </w:pPr>
      <w:r>
        <w:rPr>
          <w:sz w:val="24"/>
        </w:rPr>
        <w:t>Alert acknowledgement to the central computer</w:t>
      </w:r>
    </w:p>
    <w:p w:rsidR="000041C2" w:rsidRDefault="000041C2" w:rsidP="000041C2">
      <w:pPr>
        <w:pStyle w:val="ListParagraph"/>
        <w:numPr>
          <w:ilvl w:val="0"/>
          <w:numId w:val="5"/>
        </w:numPr>
        <w:rPr>
          <w:sz w:val="24"/>
        </w:rPr>
      </w:pPr>
      <w:r>
        <w:rPr>
          <w:sz w:val="24"/>
        </w:rPr>
        <w:t>Status ping to the central computer</w:t>
      </w:r>
    </w:p>
    <w:p w:rsidR="000041C2" w:rsidRDefault="000041C2" w:rsidP="000041C2">
      <w:pPr>
        <w:pStyle w:val="ListParagraph"/>
        <w:numPr>
          <w:ilvl w:val="0"/>
          <w:numId w:val="5"/>
        </w:numPr>
        <w:rPr>
          <w:sz w:val="24"/>
        </w:rPr>
      </w:pPr>
      <w:commentRangeStart w:id="51"/>
      <w:r>
        <w:rPr>
          <w:sz w:val="24"/>
        </w:rPr>
        <w:t>Emergency number to the phone’s dialer</w:t>
      </w:r>
      <w:commentRangeEnd w:id="51"/>
      <w:r w:rsidR="00D1723B">
        <w:rPr>
          <w:rStyle w:val="CommentReference"/>
          <w:lang w:eastAsia="en-US"/>
        </w:rPr>
        <w:commentReference w:id="51"/>
      </w:r>
    </w:p>
    <w:p w:rsidR="000041C2" w:rsidRPr="005730F1" w:rsidRDefault="000041C2" w:rsidP="000041C2">
      <w:pPr>
        <w:pStyle w:val="ListParagraph"/>
        <w:rPr>
          <w:sz w:val="24"/>
        </w:rPr>
      </w:pPr>
    </w:p>
    <w:p w:rsidR="000041C2" w:rsidRDefault="000041C2" w:rsidP="000041C2">
      <w:pPr>
        <w:pStyle w:val="Heading3"/>
      </w:pPr>
      <w:r>
        <w:t>Media Handler Subsystem</w:t>
      </w:r>
    </w:p>
    <w:p w:rsidR="000041C2" w:rsidRDefault="000041C2" w:rsidP="000041C2">
      <w:pPr>
        <w:pStyle w:val="Heading4"/>
        <w:ind w:left="1584"/>
      </w:pPr>
      <w:r>
        <w:t>General</w:t>
      </w:r>
    </w:p>
    <w:p w:rsidR="000041C2" w:rsidRPr="00611903" w:rsidRDefault="000041C2" w:rsidP="000041C2">
      <w:r>
        <w:t>The media handler will be responsible for processing audio/video and passing them to the GUI.</w:t>
      </w:r>
    </w:p>
    <w:p w:rsidR="000041C2" w:rsidRDefault="000041C2" w:rsidP="000041C2">
      <w:pPr>
        <w:pStyle w:val="Heading4"/>
        <w:ind w:left="1584"/>
      </w:pPr>
      <w:r>
        <w:t>Assumptions</w:t>
      </w:r>
    </w:p>
    <w:p w:rsidR="000041C2" w:rsidRPr="00140991" w:rsidRDefault="000041C2" w:rsidP="000041C2">
      <w:pPr>
        <w:rPr>
          <w:rFonts w:eastAsia="Batang"/>
        </w:rPr>
      </w:pPr>
      <w:r>
        <w:rPr>
          <w:rFonts w:eastAsia="Batang"/>
        </w:rPr>
        <w:t>The mobile device has a screen capable of displaying images/video and speakers capable of playing sound.</w:t>
      </w:r>
    </w:p>
    <w:p w:rsidR="000041C2" w:rsidRDefault="000041C2" w:rsidP="000041C2">
      <w:pPr>
        <w:pStyle w:val="Heading4"/>
        <w:ind w:left="1584"/>
      </w:pPr>
      <w:r>
        <w:t>Responsibilities</w:t>
      </w:r>
    </w:p>
    <w:p w:rsidR="000041C2" w:rsidRDefault="000041C2" w:rsidP="000041C2">
      <w:pPr>
        <w:pStyle w:val="ListParagraph"/>
        <w:numPr>
          <w:ilvl w:val="0"/>
          <w:numId w:val="4"/>
        </w:numPr>
        <w:rPr>
          <w:rFonts w:eastAsia="Batang"/>
          <w:sz w:val="24"/>
        </w:rPr>
      </w:pPr>
      <w:r>
        <w:rPr>
          <w:rFonts w:eastAsia="Batang"/>
          <w:sz w:val="24"/>
        </w:rPr>
        <w:t xml:space="preserve">Validate/process images/audio from the </w:t>
      </w:r>
      <w:del w:id="52" w:author="nate" w:date="2011-08-21T01:18:00Z">
        <w:r w:rsidDel="00D1723B">
          <w:rPr>
            <w:rFonts w:eastAsia="Batang"/>
            <w:sz w:val="24"/>
          </w:rPr>
          <w:delText>central computer</w:delText>
        </w:r>
      </w:del>
      <w:ins w:id="53" w:author="nate" w:date="2011-08-21T01:18:00Z">
        <w:r w:rsidR="00D1723B">
          <w:rPr>
            <w:rFonts w:eastAsia="Batang"/>
            <w:sz w:val="24"/>
          </w:rPr>
          <w:t>communications layer</w:t>
        </w:r>
      </w:ins>
    </w:p>
    <w:p w:rsidR="000041C2" w:rsidRDefault="000041C2" w:rsidP="000041C2">
      <w:pPr>
        <w:pStyle w:val="ListParagraph"/>
        <w:numPr>
          <w:ilvl w:val="0"/>
          <w:numId w:val="4"/>
        </w:numPr>
        <w:rPr>
          <w:rFonts w:eastAsia="Batang"/>
          <w:sz w:val="24"/>
        </w:rPr>
      </w:pPr>
      <w:r>
        <w:rPr>
          <w:rFonts w:eastAsia="Batang"/>
          <w:sz w:val="24"/>
        </w:rPr>
        <w:t>Render them for display in GUI</w:t>
      </w:r>
    </w:p>
    <w:p w:rsidR="000041C2" w:rsidRDefault="000041C2" w:rsidP="000041C2">
      <w:pPr>
        <w:pStyle w:val="ListParagraph"/>
        <w:numPr>
          <w:ilvl w:val="0"/>
          <w:numId w:val="4"/>
        </w:numPr>
        <w:rPr>
          <w:rFonts w:eastAsia="Batang"/>
          <w:sz w:val="24"/>
        </w:rPr>
      </w:pPr>
      <w:r>
        <w:rPr>
          <w:rFonts w:eastAsia="Batang"/>
          <w:sz w:val="24"/>
        </w:rPr>
        <w:t>Collecting data (images/audio) from the central computer</w:t>
      </w:r>
      <w:ins w:id="54" w:author="nate" w:date="2011-08-21T01:18:00Z">
        <w:r w:rsidR="00D1723B">
          <w:rPr>
            <w:rFonts w:eastAsia="Batang"/>
            <w:sz w:val="24"/>
          </w:rPr>
          <w:t xml:space="preserve"> for local storage</w:t>
        </w:r>
      </w:ins>
    </w:p>
    <w:p w:rsidR="000041C2" w:rsidRDefault="000041C2" w:rsidP="000041C2">
      <w:pPr>
        <w:pStyle w:val="ListParagraph"/>
        <w:rPr>
          <w:rFonts w:eastAsia="Batang"/>
          <w:sz w:val="24"/>
        </w:rPr>
      </w:pPr>
    </w:p>
    <w:p w:rsidR="000041C2" w:rsidRDefault="000041C2" w:rsidP="000041C2">
      <w:pPr>
        <w:pStyle w:val="Heading4"/>
        <w:rPr>
          <w:rFonts w:eastAsia="Batang"/>
        </w:rPr>
      </w:pPr>
      <w:r>
        <w:rPr>
          <w:rFonts w:eastAsia="Batang"/>
        </w:rPr>
        <w:t>Subsystem Inter-Layer Interfaces</w:t>
      </w:r>
    </w:p>
    <w:p w:rsidR="000041C2" w:rsidRPr="005730F1" w:rsidRDefault="000041C2" w:rsidP="000041C2">
      <w:pPr>
        <w:rPr>
          <w:rFonts w:eastAsia="Batang"/>
        </w:rPr>
      </w:pPr>
      <w:r>
        <w:rPr>
          <w:rFonts w:eastAsia="Batang"/>
        </w:rPr>
        <w:t>N/A</w:t>
      </w:r>
    </w:p>
    <w:p w:rsidR="000041C2" w:rsidRDefault="000041C2" w:rsidP="000041C2">
      <w:pPr>
        <w:pStyle w:val="Heading4"/>
        <w:ind w:left="1584"/>
      </w:pPr>
      <w:r>
        <w:t>Subsystem Public Interfaces</w:t>
      </w:r>
    </w:p>
    <w:p w:rsidR="000041C2" w:rsidRDefault="000041C2" w:rsidP="000041C2">
      <w:pPr>
        <w:tabs>
          <w:tab w:val="left" w:pos="864"/>
        </w:tabs>
      </w:pPr>
      <w:r>
        <w:t>N/A</w:t>
      </w:r>
    </w:p>
    <w:p w:rsidR="000041C2" w:rsidRDefault="000041C2" w:rsidP="000041C2">
      <w:pPr>
        <w:pStyle w:val="Heading4"/>
        <w:ind w:left="1584"/>
      </w:pPr>
      <w:r>
        <w:t>Inputs</w:t>
      </w:r>
    </w:p>
    <w:p w:rsidR="000041C2" w:rsidRDefault="000041C2" w:rsidP="000041C2">
      <w:r>
        <w:t>The medi</w:t>
      </w:r>
      <w:ins w:id="55" w:author="nate" w:date="2011-08-21T01:19:00Z">
        <w:r w:rsidR="00D1723B">
          <w:t>a</w:t>
        </w:r>
      </w:ins>
      <w:r>
        <w:t xml:space="preserve"> layer will take the following inputs</w:t>
      </w:r>
      <w:r w:rsidR="004F253B">
        <w:t>:</w:t>
      </w:r>
    </w:p>
    <w:p w:rsidR="000041C2" w:rsidRPr="005730F1" w:rsidRDefault="000041C2" w:rsidP="000041C2">
      <w:pPr>
        <w:pStyle w:val="ListParagraph"/>
        <w:numPr>
          <w:ilvl w:val="0"/>
          <w:numId w:val="5"/>
        </w:numPr>
        <w:rPr>
          <w:sz w:val="24"/>
        </w:rPr>
      </w:pPr>
      <w:r w:rsidRPr="005730F1">
        <w:rPr>
          <w:sz w:val="24"/>
        </w:rPr>
        <w:t>Video Data</w:t>
      </w:r>
      <w:r>
        <w:rPr>
          <w:sz w:val="24"/>
        </w:rPr>
        <w:t xml:space="preserve"> from communication subsystem</w:t>
      </w:r>
    </w:p>
    <w:p w:rsidR="000041C2" w:rsidRDefault="000041C2" w:rsidP="000041C2">
      <w:pPr>
        <w:pStyle w:val="ListParagraph"/>
        <w:numPr>
          <w:ilvl w:val="0"/>
          <w:numId w:val="5"/>
        </w:numPr>
        <w:rPr>
          <w:ins w:id="56" w:author="nate" w:date="2011-08-21T01:19:00Z"/>
          <w:sz w:val="24"/>
        </w:rPr>
      </w:pPr>
      <w:r w:rsidRPr="005730F1">
        <w:rPr>
          <w:sz w:val="24"/>
        </w:rPr>
        <w:t>Audio Data</w:t>
      </w:r>
      <w:r>
        <w:rPr>
          <w:sz w:val="24"/>
        </w:rPr>
        <w:t xml:space="preserve"> from communication subsystem</w:t>
      </w:r>
    </w:p>
    <w:p w:rsidR="00D1723B" w:rsidRPr="005730F1" w:rsidRDefault="00D1723B" w:rsidP="000041C2">
      <w:pPr>
        <w:pStyle w:val="ListParagraph"/>
        <w:numPr>
          <w:ilvl w:val="0"/>
          <w:numId w:val="5"/>
        </w:numPr>
        <w:rPr>
          <w:sz w:val="24"/>
        </w:rPr>
      </w:pPr>
      <w:commentRangeStart w:id="57"/>
      <w:ins w:id="58" w:author="nate" w:date="2011-08-21T01:19:00Z">
        <w:r>
          <w:rPr>
            <w:sz w:val="24"/>
          </w:rPr>
          <w:t>Configuration Data from the communications subsystem</w:t>
        </w:r>
        <w:commentRangeEnd w:id="57"/>
        <w:r>
          <w:rPr>
            <w:rStyle w:val="CommentReference"/>
            <w:lang w:eastAsia="en-US"/>
          </w:rPr>
          <w:commentReference w:id="57"/>
        </w:r>
      </w:ins>
    </w:p>
    <w:p w:rsidR="000041C2" w:rsidRDefault="000041C2" w:rsidP="000041C2">
      <w:pPr>
        <w:pStyle w:val="Heading4"/>
        <w:ind w:left="1584"/>
      </w:pPr>
      <w:r>
        <w:t>Outputs</w:t>
      </w:r>
    </w:p>
    <w:p w:rsidR="000041C2" w:rsidRDefault="000041C2" w:rsidP="000041C2">
      <w:r>
        <w:t>The media layer will have the following outputs</w:t>
      </w:r>
    </w:p>
    <w:p w:rsidR="000041C2" w:rsidRPr="005730F1" w:rsidRDefault="000041C2" w:rsidP="000041C2">
      <w:pPr>
        <w:pStyle w:val="ListParagraph"/>
        <w:numPr>
          <w:ilvl w:val="0"/>
          <w:numId w:val="5"/>
        </w:numPr>
        <w:rPr>
          <w:sz w:val="24"/>
        </w:rPr>
      </w:pPr>
      <w:r w:rsidRPr="005730F1">
        <w:rPr>
          <w:sz w:val="24"/>
        </w:rPr>
        <w:t>Audio Data</w:t>
      </w:r>
      <w:r>
        <w:rPr>
          <w:sz w:val="24"/>
        </w:rPr>
        <w:t xml:space="preserve"> to the communication</w:t>
      </w:r>
      <w:del w:id="59" w:author="nate" w:date="2011-08-21T01:19:00Z">
        <w:r w:rsidDel="00D1723B">
          <w:rPr>
            <w:sz w:val="24"/>
          </w:rPr>
          <w:delText xml:space="preserve"> layer</w:delText>
        </w:r>
      </w:del>
      <w:ins w:id="60" w:author="nate" w:date="2011-08-21T01:19:00Z">
        <w:r w:rsidR="00D1723B">
          <w:rPr>
            <w:sz w:val="24"/>
          </w:rPr>
          <w:t xml:space="preserve"> subsystem</w:t>
        </w:r>
      </w:ins>
    </w:p>
    <w:p w:rsidR="000041C2" w:rsidRPr="000041C2" w:rsidRDefault="000041C2" w:rsidP="000041C2">
      <w:pPr>
        <w:pStyle w:val="ListParagraph"/>
        <w:numPr>
          <w:ilvl w:val="0"/>
          <w:numId w:val="5"/>
        </w:numPr>
        <w:rPr>
          <w:sz w:val="24"/>
        </w:rPr>
      </w:pPr>
      <w:r w:rsidRPr="005730F1">
        <w:rPr>
          <w:sz w:val="24"/>
        </w:rPr>
        <w:t>Configuration Data</w:t>
      </w:r>
      <w:r>
        <w:rPr>
          <w:sz w:val="24"/>
        </w:rPr>
        <w:t xml:space="preserve"> to the central computer</w:t>
      </w:r>
    </w:p>
    <w:p w:rsidR="00377614" w:rsidRDefault="00377614">
      <w:pPr>
        <w:spacing w:before="0" w:after="200" w:line="276" w:lineRule="auto"/>
      </w:pPr>
    </w:p>
    <w:p w:rsidR="000041C2" w:rsidRDefault="000041C2" w:rsidP="000041C2">
      <w:pPr>
        <w:pStyle w:val="Heading3"/>
      </w:pPr>
      <w:r>
        <w:lastRenderedPageBreak/>
        <w:t>Co</w:t>
      </w:r>
      <w:r>
        <w:t>nfiguration</w:t>
      </w:r>
      <w:r>
        <w:t xml:space="preserve"> Subsystem</w:t>
      </w:r>
    </w:p>
    <w:p w:rsidR="000041C2" w:rsidRDefault="000041C2" w:rsidP="000041C2">
      <w:pPr>
        <w:pStyle w:val="Heading4"/>
        <w:ind w:left="1584"/>
      </w:pPr>
      <w:r>
        <w:t>General</w:t>
      </w:r>
    </w:p>
    <w:p w:rsidR="000041C2" w:rsidRPr="00611903" w:rsidRDefault="000041C2" w:rsidP="000041C2">
      <w:r>
        <w:t xml:space="preserve">The configuration subsystem will hold all </w:t>
      </w:r>
      <w:proofErr w:type="gramStart"/>
      <w:r>
        <w:t>user</w:t>
      </w:r>
      <w:proofErr w:type="gramEnd"/>
      <w:r>
        <w:t xml:space="preserve"> setting for both the mobile device and the central computer.  These settings will be modified through the GUI, stored locally and transmitted to the </w:t>
      </w:r>
      <w:r w:rsidR="004F253B">
        <w:t>central computer.</w:t>
      </w:r>
    </w:p>
    <w:p w:rsidR="000041C2" w:rsidRDefault="000041C2" w:rsidP="000041C2">
      <w:pPr>
        <w:pStyle w:val="Heading4"/>
        <w:ind w:left="1584"/>
      </w:pPr>
      <w:r>
        <w:t>Assumptions</w:t>
      </w:r>
    </w:p>
    <w:p w:rsidR="000041C2" w:rsidRPr="00140991" w:rsidRDefault="004F253B" w:rsidP="000041C2">
      <w:pPr>
        <w:rPr>
          <w:rFonts w:eastAsia="Batang"/>
        </w:rPr>
      </w:pPr>
      <w:r>
        <w:rPr>
          <w:rFonts w:eastAsia="Batang"/>
        </w:rPr>
        <w:t>N/A</w:t>
      </w:r>
    </w:p>
    <w:p w:rsidR="000041C2" w:rsidRDefault="000041C2" w:rsidP="000041C2">
      <w:pPr>
        <w:pStyle w:val="Heading4"/>
        <w:ind w:left="1584"/>
      </w:pPr>
      <w:r>
        <w:t>Responsibilities</w:t>
      </w:r>
    </w:p>
    <w:p w:rsidR="000041C2" w:rsidRDefault="004F253B" w:rsidP="000041C2">
      <w:pPr>
        <w:pStyle w:val="ListParagraph"/>
        <w:numPr>
          <w:ilvl w:val="0"/>
          <w:numId w:val="4"/>
        </w:numPr>
        <w:rPr>
          <w:rFonts w:eastAsia="Batang"/>
          <w:sz w:val="24"/>
        </w:rPr>
      </w:pPr>
      <w:r>
        <w:rPr>
          <w:rFonts w:eastAsia="Batang"/>
          <w:sz w:val="24"/>
        </w:rPr>
        <w:t>Storing configuration settings</w:t>
      </w:r>
    </w:p>
    <w:p w:rsidR="000041C2" w:rsidRDefault="004F253B" w:rsidP="000041C2">
      <w:pPr>
        <w:pStyle w:val="ListParagraph"/>
        <w:numPr>
          <w:ilvl w:val="0"/>
          <w:numId w:val="4"/>
        </w:numPr>
        <w:rPr>
          <w:rFonts w:eastAsia="Batang"/>
          <w:sz w:val="24"/>
        </w:rPr>
      </w:pPr>
      <w:r>
        <w:rPr>
          <w:rFonts w:eastAsia="Batang"/>
          <w:sz w:val="24"/>
        </w:rPr>
        <w:t>Storing user data/profiles</w:t>
      </w:r>
    </w:p>
    <w:p w:rsidR="000041C2" w:rsidRDefault="004F253B" w:rsidP="000041C2">
      <w:pPr>
        <w:pStyle w:val="ListParagraph"/>
        <w:numPr>
          <w:ilvl w:val="0"/>
          <w:numId w:val="4"/>
        </w:numPr>
        <w:rPr>
          <w:rFonts w:eastAsia="Batang"/>
          <w:sz w:val="24"/>
        </w:rPr>
      </w:pPr>
      <w:r>
        <w:rPr>
          <w:rFonts w:eastAsia="Batang"/>
          <w:sz w:val="24"/>
        </w:rPr>
        <w:t>Updating changes to settings</w:t>
      </w:r>
    </w:p>
    <w:p w:rsidR="000041C2" w:rsidRPr="004F253B" w:rsidRDefault="000041C2" w:rsidP="004F253B">
      <w:pPr>
        <w:pStyle w:val="ListParagraph"/>
        <w:rPr>
          <w:rFonts w:eastAsia="Batang"/>
          <w:sz w:val="24"/>
        </w:rPr>
      </w:pPr>
    </w:p>
    <w:p w:rsidR="000041C2" w:rsidRDefault="000041C2" w:rsidP="000041C2">
      <w:pPr>
        <w:pStyle w:val="Heading4"/>
        <w:rPr>
          <w:rFonts w:eastAsia="Batang"/>
        </w:rPr>
      </w:pPr>
      <w:r>
        <w:rPr>
          <w:rFonts w:eastAsia="Batang"/>
        </w:rPr>
        <w:t>Subsystem Inter-Layer Interfaces</w:t>
      </w:r>
    </w:p>
    <w:p w:rsidR="000041C2" w:rsidRPr="005730F1" w:rsidRDefault="000041C2" w:rsidP="000041C2">
      <w:pPr>
        <w:rPr>
          <w:rFonts w:eastAsia="Batang"/>
        </w:rPr>
      </w:pPr>
      <w:r>
        <w:rPr>
          <w:rFonts w:eastAsia="Batang"/>
        </w:rPr>
        <w:t>N/A</w:t>
      </w:r>
    </w:p>
    <w:p w:rsidR="000041C2" w:rsidRDefault="000041C2" w:rsidP="000041C2">
      <w:pPr>
        <w:pStyle w:val="Heading4"/>
        <w:ind w:left="1584"/>
      </w:pPr>
      <w:r>
        <w:t>Subsystem Public Interfaces</w:t>
      </w:r>
    </w:p>
    <w:p w:rsidR="000041C2" w:rsidRDefault="000041C2" w:rsidP="000041C2">
      <w:pPr>
        <w:tabs>
          <w:tab w:val="left" w:pos="864"/>
        </w:tabs>
      </w:pPr>
      <w:r>
        <w:t>N/A</w:t>
      </w:r>
    </w:p>
    <w:p w:rsidR="000041C2" w:rsidRDefault="000041C2" w:rsidP="000041C2">
      <w:pPr>
        <w:pStyle w:val="Heading4"/>
        <w:ind w:left="1584"/>
      </w:pPr>
      <w:r>
        <w:t>Inputs</w:t>
      </w:r>
    </w:p>
    <w:p w:rsidR="000041C2" w:rsidRPr="005730F1" w:rsidRDefault="000041C2" w:rsidP="004F253B">
      <w:r>
        <w:t xml:space="preserve">The </w:t>
      </w:r>
      <w:r w:rsidR="004F253B">
        <w:t>configuration</w:t>
      </w:r>
      <w:r>
        <w:t xml:space="preserve"> layer will take the following in</w:t>
      </w:r>
      <w:r w:rsidR="004F253B">
        <w:t>puts from the central computer.</w:t>
      </w:r>
    </w:p>
    <w:p w:rsidR="000041C2" w:rsidRPr="00D1723B" w:rsidRDefault="000041C2" w:rsidP="000041C2">
      <w:pPr>
        <w:pStyle w:val="ListParagraph"/>
        <w:numPr>
          <w:ilvl w:val="0"/>
          <w:numId w:val="5"/>
        </w:numPr>
        <w:rPr>
          <w:ins w:id="61" w:author="nate" w:date="2011-08-21T01:20:00Z"/>
          <w:rPrChange w:id="62" w:author="nate" w:date="2011-08-21T01:20:00Z">
            <w:rPr>
              <w:ins w:id="63" w:author="nate" w:date="2011-08-21T01:20:00Z"/>
              <w:sz w:val="24"/>
            </w:rPr>
          </w:rPrChange>
        </w:rPr>
      </w:pPr>
      <w:r w:rsidRPr="005730F1">
        <w:rPr>
          <w:sz w:val="24"/>
        </w:rPr>
        <w:t>Configuration Data</w:t>
      </w:r>
      <w:r w:rsidR="004F253B">
        <w:rPr>
          <w:sz w:val="24"/>
        </w:rPr>
        <w:t xml:space="preserve"> from the GUI</w:t>
      </w:r>
    </w:p>
    <w:p w:rsidR="00D1723B" w:rsidRDefault="00D1723B" w:rsidP="000041C2">
      <w:pPr>
        <w:pStyle w:val="ListParagraph"/>
        <w:numPr>
          <w:ilvl w:val="0"/>
          <w:numId w:val="5"/>
        </w:numPr>
      </w:pPr>
      <w:ins w:id="64" w:author="nate" w:date="2011-08-21T01:20:00Z">
        <w:r>
          <w:rPr>
            <w:sz w:val="24"/>
          </w:rPr>
          <w:t>Configuration Data from the communications subsystem</w:t>
        </w:r>
      </w:ins>
    </w:p>
    <w:p w:rsidR="000041C2" w:rsidRDefault="000041C2" w:rsidP="000041C2">
      <w:pPr>
        <w:pStyle w:val="Heading4"/>
        <w:ind w:left="1584"/>
      </w:pPr>
      <w:r>
        <w:t>Outputs</w:t>
      </w:r>
    </w:p>
    <w:p w:rsidR="000041C2" w:rsidRDefault="000041C2" w:rsidP="000041C2">
      <w:r>
        <w:t>The</w:t>
      </w:r>
      <w:r w:rsidR="004F253B">
        <w:t xml:space="preserve"> configuration</w:t>
      </w:r>
      <w:r>
        <w:t xml:space="preserve"> layer will have the following outputs</w:t>
      </w:r>
    </w:p>
    <w:p w:rsidR="004F253B" w:rsidRDefault="004F253B" w:rsidP="004F253B">
      <w:pPr>
        <w:pStyle w:val="ListParagraph"/>
        <w:numPr>
          <w:ilvl w:val="0"/>
          <w:numId w:val="5"/>
        </w:numPr>
        <w:rPr>
          <w:ins w:id="65" w:author="nate" w:date="2011-08-21T01:20:00Z"/>
          <w:sz w:val="24"/>
        </w:rPr>
      </w:pPr>
      <w:r>
        <w:rPr>
          <w:sz w:val="24"/>
        </w:rPr>
        <w:t>Configuration data to the GUI</w:t>
      </w:r>
    </w:p>
    <w:p w:rsidR="00D1723B" w:rsidRDefault="00D1723B" w:rsidP="004F253B">
      <w:pPr>
        <w:pStyle w:val="ListParagraph"/>
        <w:numPr>
          <w:ilvl w:val="0"/>
          <w:numId w:val="5"/>
        </w:numPr>
        <w:rPr>
          <w:sz w:val="24"/>
        </w:rPr>
      </w:pPr>
      <w:ins w:id="66" w:author="nate" w:date="2011-08-21T01:20:00Z">
        <w:r>
          <w:rPr>
            <w:sz w:val="24"/>
          </w:rPr>
          <w:t>Configuration Data to the communications subsystem</w:t>
        </w:r>
      </w:ins>
    </w:p>
    <w:p w:rsidR="004F253B" w:rsidRDefault="004F253B" w:rsidP="004F253B">
      <w:pPr>
        <w:pStyle w:val="ListParagraph"/>
        <w:rPr>
          <w:sz w:val="24"/>
        </w:rPr>
      </w:pPr>
    </w:p>
    <w:p w:rsidR="004F253B" w:rsidRDefault="004F253B" w:rsidP="004F253B">
      <w:pPr>
        <w:pStyle w:val="Heading3"/>
      </w:pPr>
      <w:r>
        <w:t>Mobile GUI</w:t>
      </w:r>
      <w:r>
        <w:t xml:space="preserve"> Subsystem</w:t>
      </w:r>
    </w:p>
    <w:p w:rsidR="004F253B" w:rsidRDefault="004F253B" w:rsidP="004F253B">
      <w:pPr>
        <w:pStyle w:val="Heading4"/>
        <w:ind w:left="1584"/>
      </w:pPr>
      <w:r>
        <w:t>General</w:t>
      </w:r>
    </w:p>
    <w:p w:rsidR="004F253B" w:rsidRPr="00611903" w:rsidRDefault="004F253B" w:rsidP="004F253B">
      <w:r>
        <w:t>The mobile GUI subsystem is where the user will be able to access or modify the system from the mobile device.  It is a mobile front end.</w:t>
      </w:r>
    </w:p>
    <w:p w:rsidR="004F253B" w:rsidRDefault="004F253B" w:rsidP="004F253B">
      <w:pPr>
        <w:pStyle w:val="Heading4"/>
        <w:ind w:left="1584"/>
      </w:pPr>
      <w:r>
        <w:t>Assumptions</w:t>
      </w:r>
    </w:p>
    <w:p w:rsidR="004F253B" w:rsidRPr="00140991" w:rsidRDefault="004F253B" w:rsidP="004F253B">
      <w:pPr>
        <w:rPr>
          <w:rFonts w:eastAsia="Batang"/>
        </w:rPr>
      </w:pPr>
      <w:r>
        <w:rPr>
          <w:rFonts w:eastAsia="Batang"/>
        </w:rPr>
        <w:t>The mobile device is capable of accepting touch screen input.</w:t>
      </w:r>
    </w:p>
    <w:p w:rsidR="004F253B" w:rsidRDefault="004F253B" w:rsidP="004F253B">
      <w:pPr>
        <w:pStyle w:val="Heading4"/>
        <w:ind w:left="1584"/>
      </w:pPr>
      <w:r>
        <w:lastRenderedPageBreak/>
        <w:t>Responsibilities</w:t>
      </w:r>
    </w:p>
    <w:p w:rsidR="004F253B" w:rsidRDefault="004F253B" w:rsidP="004F253B">
      <w:pPr>
        <w:pStyle w:val="ListParagraph"/>
        <w:numPr>
          <w:ilvl w:val="0"/>
          <w:numId w:val="4"/>
        </w:numPr>
        <w:rPr>
          <w:rFonts w:eastAsia="Batang"/>
          <w:sz w:val="24"/>
        </w:rPr>
      </w:pPr>
      <w:r>
        <w:rPr>
          <w:rFonts w:eastAsia="Batang"/>
          <w:sz w:val="24"/>
        </w:rPr>
        <w:t>Allowing user to change configuration settings</w:t>
      </w:r>
    </w:p>
    <w:p w:rsidR="004F253B" w:rsidRDefault="004F253B" w:rsidP="004F253B">
      <w:pPr>
        <w:pStyle w:val="ListParagraph"/>
        <w:numPr>
          <w:ilvl w:val="0"/>
          <w:numId w:val="4"/>
        </w:numPr>
        <w:rPr>
          <w:rFonts w:eastAsia="Batang"/>
          <w:sz w:val="24"/>
        </w:rPr>
      </w:pPr>
      <w:r>
        <w:rPr>
          <w:rFonts w:eastAsia="Batang"/>
          <w:sz w:val="24"/>
        </w:rPr>
        <w:t>Allowing user to acknowledge alerts</w:t>
      </w:r>
    </w:p>
    <w:p w:rsidR="004F253B" w:rsidRDefault="004F253B" w:rsidP="004F253B">
      <w:pPr>
        <w:pStyle w:val="ListParagraph"/>
        <w:numPr>
          <w:ilvl w:val="0"/>
          <w:numId w:val="4"/>
        </w:numPr>
        <w:rPr>
          <w:rFonts w:eastAsia="Batang"/>
          <w:sz w:val="24"/>
        </w:rPr>
      </w:pPr>
      <w:r>
        <w:rPr>
          <w:rFonts w:eastAsia="Batang"/>
          <w:sz w:val="24"/>
        </w:rPr>
        <w:t>Allowing user to view camera</w:t>
      </w:r>
    </w:p>
    <w:p w:rsidR="004F253B" w:rsidRDefault="004F253B" w:rsidP="004F253B">
      <w:pPr>
        <w:pStyle w:val="ListParagraph"/>
        <w:numPr>
          <w:ilvl w:val="0"/>
          <w:numId w:val="4"/>
        </w:numPr>
        <w:rPr>
          <w:rFonts w:eastAsia="Batang"/>
          <w:sz w:val="24"/>
        </w:rPr>
      </w:pPr>
      <w:r>
        <w:rPr>
          <w:rFonts w:eastAsia="Batang"/>
          <w:sz w:val="24"/>
        </w:rPr>
        <w:t>Allowing user to listen to audio</w:t>
      </w:r>
    </w:p>
    <w:p w:rsidR="004F253B" w:rsidRDefault="004F253B" w:rsidP="004F253B">
      <w:pPr>
        <w:pStyle w:val="ListParagraph"/>
        <w:numPr>
          <w:ilvl w:val="0"/>
          <w:numId w:val="4"/>
        </w:numPr>
        <w:rPr>
          <w:rFonts w:eastAsia="Batang"/>
          <w:sz w:val="24"/>
        </w:rPr>
      </w:pPr>
      <w:r>
        <w:rPr>
          <w:rFonts w:eastAsia="Batang"/>
          <w:sz w:val="24"/>
        </w:rPr>
        <w:t>Displaying connection status to user</w:t>
      </w:r>
    </w:p>
    <w:p w:rsidR="004F253B" w:rsidRPr="004F253B" w:rsidRDefault="004F253B" w:rsidP="004F253B">
      <w:pPr>
        <w:pStyle w:val="ListParagraph"/>
        <w:numPr>
          <w:ilvl w:val="0"/>
          <w:numId w:val="4"/>
        </w:numPr>
        <w:rPr>
          <w:rFonts w:eastAsia="Batang"/>
          <w:sz w:val="24"/>
        </w:rPr>
      </w:pPr>
      <w:r>
        <w:rPr>
          <w:rFonts w:eastAsia="Batang"/>
          <w:sz w:val="24"/>
        </w:rPr>
        <w:t>Allowing user to access/transmit audio</w:t>
      </w:r>
    </w:p>
    <w:p w:rsidR="004F253B" w:rsidRDefault="004F253B" w:rsidP="004F253B">
      <w:pPr>
        <w:pStyle w:val="ListParagraph"/>
        <w:rPr>
          <w:rFonts w:eastAsia="Batang"/>
          <w:sz w:val="24"/>
        </w:rPr>
      </w:pPr>
    </w:p>
    <w:p w:rsidR="004F253B" w:rsidRDefault="004F253B" w:rsidP="004F253B">
      <w:pPr>
        <w:pStyle w:val="Heading4"/>
        <w:rPr>
          <w:rFonts w:eastAsia="Batang"/>
        </w:rPr>
      </w:pPr>
      <w:r>
        <w:rPr>
          <w:rFonts w:eastAsia="Batang"/>
        </w:rPr>
        <w:t>Subsystem Inter-Layer Interfaces</w:t>
      </w:r>
    </w:p>
    <w:p w:rsidR="004F253B" w:rsidRPr="005730F1" w:rsidRDefault="004F253B" w:rsidP="004F253B">
      <w:pPr>
        <w:rPr>
          <w:rFonts w:eastAsia="Batang"/>
        </w:rPr>
      </w:pPr>
      <w:r>
        <w:rPr>
          <w:rFonts w:eastAsia="Batang"/>
        </w:rPr>
        <w:t>N/A</w:t>
      </w:r>
    </w:p>
    <w:p w:rsidR="004F253B" w:rsidRDefault="004F253B" w:rsidP="004F253B">
      <w:pPr>
        <w:pStyle w:val="Heading4"/>
        <w:ind w:left="1584"/>
      </w:pPr>
      <w:r>
        <w:t>Subsystem Public Interfaces</w:t>
      </w:r>
    </w:p>
    <w:p w:rsidR="004F253B" w:rsidRDefault="004F253B" w:rsidP="004F253B">
      <w:pPr>
        <w:tabs>
          <w:tab w:val="left" w:pos="864"/>
        </w:tabs>
      </w:pPr>
      <w:r>
        <w:t>N/A</w:t>
      </w:r>
    </w:p>
    <w:p w:rsidR="004F253B" w:rsidRDefault="004F253B" w:rsidP="004F253B">
      <w:pPr>
        <w:pStyle w:val="Heading4"/>
        <w:ind w:left="1584"/>
      </w:pPr>
      <w:r>
        <w:t>Inputs</w:t>
      </w:r>
    </w:p>
    <w:p w:rsidR="004F253B" w:rsidRDefault="004F253B" w:rsidP="004F253B">
      <w:r>
        <w:t>The GUI</w:t>
      </w:r>
      <w:r>
        <w:t xml:space="preserve"> layer will tak</w:t>
      </w:r>
      <w:r>
        <w:t>e the following inputs:</w:t>
      </w:r>
    </w:p>
    <w:p w:rsidR="004F253B" w:rsidRPr="005730F1" w:rsidRDefault="004F253B" w:rsidP="004F253B">
      <w:pPr>
        <w:pStyle w:val="ListParagraph"/>
        <w:numPr>
          <w:ilvl w:val="0"/>
          <w:numId w:val="5"/>
        </w:numPr>
        <w:rPr>
          <w:sz w:val="24"/>
        </w:rPr>
      </w:pPr>
      <w:r w:rsidRPr="005730F1">
        <w:rPr>
          <w:sz w:val="24"/>
        </w:rPr>
        <w:t>Video Data</w:t>
      </w:r>
      <w:r>
        <w:rPr>
          <w:sz w:val="24"/>
        </w:rPr>
        <w:t xml:space="preserve"> from the media subsystem</w:t>
      </w:r>
    </w:p>
    <w:p w:rsidR="004F253B" w:rsidRPr="005730F1" w:rsidRDefault="004F253B" w:rsidP="004F253B">
      <w:pPr>
        <w:pStyle w:val="ListParagraph"/>
        <w:numPr>
          <w:ilvl w:val="0"/>
          <w:numId w:val="5"/>
        </w:numPr>
        <w:rPr>
          <w:sz w:val="24"/>
        </w:rPr>
      </w:pPr>
      <w:r w:rsidRPr="005730F1">
        <w:rPr>
          <w:sz w:val="24"/>
        </w:rPr>
        <w:t>Audio Data</w:t>
      </w:r>
      <w:r>
        <w:rPr>
          <w:sz w:val="24"/>
        </w:rPr>
        <w:t xml:space="preserve"> from the media subsystem</w:t>
      </w:r>
    </w:p>
    <w:p w:rsidR="004F253B" w:rsidRPr="005730F1" w:rsidRDefault="004F253B" w:rsidP="004F253B">
      <w:pPr>
        <w:pStyle w:val="ListParagraph"/>
        <w:numPr>
          <w:ilvl w:val="0"/>
          <w:numId w:val="5"/>
        </w:numPr>
        <w:rPr>
          <w:sz w:val="24"/>
        </w:rPr>
      </w:pPr>
      <w:r w:rsidRPr="005730F1">
        <w:rPr>
          <w:sz w:val="24"/>
        </w:rPr>
        <w:t>Configuration Data</w:t>
      </w:r>
      <w:r>
        <w:rPr>
          <w:sz w:val="24"/>
        </w:rPr>
        <w:t xml:space="preserve"> the configuration subsystem</w:t>
      </w:r>
    </w:p>
    <w:p w:rsidR="004F253B" w:rsidRPr="005730F1" w:rsidRDefault="004F253B" w:rsidP="004F253B">
      <w:pPr>
        <w:pStyle w:val="ListParagraph"/>
        <w:numPr>
          <w:ilvl w:val="0"/>
          <w:numId w:val="5"/>
        </w:numPr>
        <w:rPr>
          <w:sz w:val="24"/>
        </w:rPr>
      </w:pPr>
      <w:r w:rsidRPr="005730F1">
        <w:rPr>
          <w:sz w:val="24"/>
        </w:rPr>
        <w:t>System Status/Alerts</w:t>
      </w:r>
      <w:r>
        <w:rPr>
          <w:sz w:val="24"/>
        </w:rPr>
        <w:t xml:space="preserve"> from the communication layer</w:t>
      </w:r>
    </w:p>
    <w:p w:rsidR="004F253B" w:rsidRPr="005730F1" w:rsidRDefault="004F253B" w:rsidP="004F253B">
      <w:pPr>
        <w:pStyle w:val="ListParagraph"/>
        <w:numPr>
          <w:ilvl w:val="0"/>
          <w:numId w:val="5"/>
        </w:numPr>
        <w:rPr>
          <w:sz w:val="24"/>
        </w:rPr>
      </w:pPr>
      <w:r w:rsidRPr="005730F1">
        <w:rPr>
          <w:sz w:val="24"/>
        </w:rPr>
        <w:t>Authentication Data</w:t>
      </w:r>
      <w:r>
        <w:rPr>
          <w:sz w:val="24"/>
        </w:rPr>
        <w:t xml:space="preserve"> from the communication layer</w:t>
      </w:r>
    </w:p>
    <w:p w:rsidR="004F253B" w:rsidRDefault="004F253B" w:rsidP="004F253B"/>
    <w:p w:rsidR="004F253B" w:rsidRDefault="004F253B" w:rsidP="004F253B">
      <w:pPr>
        <w:pStyle w:val="Heading4"/>
        <w:ind w:left="1584"/>
      </w:pPr>
      <w:r>
        <w:t>Outputs</w:t>
      </w:r>
    </w:p>
    <w:p w:rsidR="004F253B" w:rsidRDefault="004F253B" w:rsidP="004F253B">
      <w:r>
        <w:t xml:space="preserve">The </w:t>
      </w:r>
      <w:r>
        <w:t>GUI</w:t>
      </w:r>
      <w:r>
        <w:t xml:space="preserve"> layer will have the following outputs</w:t>
      </w:r>
    </w:p>
    <w:p w:rsidR="004F253B" w:rsidRPr="005730F1" w:rsidRDefault="004F253B" w:rsidP="004F253B">
      <w:pPr>
        <w:pStyle w:val="ListParagraph"/>
        <w:numPr>
          <w:ilvl w:val="0"/>
          <w:numId w:val="5"/>
        </w:numPr>
        <w:rPr>
          <w:sz w:val="24"/>
        </w:rPr>
      </w:pPr>
      <w:r>
        <w:rPr>
          <w:sz w:val="24"/>
        </w:rPr>
        <w:t xml:space="preserve">Camera Commands to the </w:t>
      </w:r>
      <w:r>
        <w:rPr>
          <w:sz w:val="24"/>
        </w:rPr>
        <w:t>communication layer</w:t>
      </w:r>
    </w:p>
    <w:p w:rsidR="004F253B" w:rsidRPr="005730F1" w:rsidRDefault="004F253B" w:rsidP="004F253B">
      <w:pPr>
        <w:pStyle w:val="ListParagraph"/>
        <w:numPr>
          <w:ilvl w:val="0"/>
          <w:numId w:val="5"/>
        </w:numPr>
        <w:rPr>
          <w:sz w:val="24"/>
        </w:rPr>
      </w:pPr>
      <w:r w:rsidRPr="005730F1">
        <w:rPr>
          <w:sz w:val="24"/>
        </w:rPr>
        <w:t>Audio Data</w:t>
      </w:r>
      <w:r>
        <w:rPr>
          <w:sz w:val="24"/>
        </w:rPr>
        <w:t xml:space="preserve"> to the media layer</w:t>
      </w:r>
    </w:p>
    <w:p w:rsidR="004F253B" w:rsidRPr="005730F1" w:rsidRDefault="004F253B" w:rsidP="004F253B">
      <w:pPr>
        <w:pStyle w:val="ListParagraph"/>
        <w:numPr>
          <w:ilvl w:val="0"/>
          <w:numId w:val="5"/>
        </w:numPr>
        <w:rPr>
          <w:sz w:val="24"/>
        </w:rPr>
      </w:pPr>
      <w:r w:rsidRPr="005730F1">
        <w:rPr>
          <w:sz w:val="24"/>
        </w:rPr>
        <w:t>Configuration Data</w:t>
      </w:r>
      <w:r>
        <w:rPr>
          <w:sz w:val="24"/>
        </w:rPr>
        <w:t xml:space="preserve"> to the configuration layer/communication layer</w:t>
      </w:r>
    </w:p>
    <w:p w:rsidR="004F253B" w:rsidRPr="005730F1" w:rsidRDefault="004F253B" w:rsidP="004F253B">
      <w:pPr>
        <w:pStyle w:val="ListParagraph"/>
        <w:numPr>
          <w:ilvl w:val="0"/>
          <w:numId w:val="5"/>
        </w:numPr>
        <w:rPr>
          <w:sz w:val="24"/>
        </w:rPr>
      </w:pPr>
      <w:r>
        <w:rPr>
          <w:sz w:val="24"/>
        </w:rPr>
        <w:t>Alert acknowledgement to the central computer</w:t>
      </w:r>
    </w:p>
    <w:p w:rsidR="004F253B" w:rsidRDefault="00172445" w:rsidP="004F253B">
      <w:pPr>
        <w:pStyle w:val="ListParagraph"/>
        <w:numPr>
          <w:ilvl w:val="0"/>
          <w:numId w:val="5"/>
        </w:numPr>
        <w:rPr>
          <w:sz w:val="24"/>
        </w:rPr>
      </w:pPr>
      <w:commentRangeStart w:id="67"/>
      <w:r>
        <w:rPr>
          <w:sz w:val="24"/>
        </w:rPr>
        <w:t>Emergency dial to the communication layer</w:t>
      </w:r>
      <w:commentRangeEnd w:id="67"/>
      <w:r w:rsidR="00D1723B">
        <w:rPr>
          <w:rStyle w:val="CommentReference"/>
          <w:lang w:eastAsia="en-US"/>
        </w:rPr>
        <w:commentReference w:id="67"/>
      </w:r>
    </w:p>
    <w:p w:rsidR="004F253B" w:rsidRPr="004F253B" w:rsidRDefault="004F253B" w:rsidP="004F253B">
      <w:pPr>
        <w:pStyle w:val="ListParagraph"/>
        <w:rPr>
          <w:sz w:val="24"/>
        </w:rPr>
      </w:pPr>
    </w:p>
    <w:p w:rsidR="000041C2" w:rsidRDefault="000041C2">
      <w:pPr>
        <w:spacing w:before="0" w:after="200" w:line="276" w:lineRule="auto"/>
      </w:pPr>
    </w:p>
    <w:p w:rsidR="00377614" w:rsidRDefault="00377614" w:rsidP="00E14EB8">
      <w:pPr>
        <w:pStyle w:val="Heading1"/>
        <w:spacing w:before="0"/>
      </w:pPr>
      <w:r>
        <w:lastRenderedPageBreak/>
        <w:t>Sensor Layer</w:t>
      </w:r>
    </w:p>
    <w:p w:rsidR="00377614" w:rsidRDefault="00377614" w:rsidP="00377614">
      <w:pPr>
        <w:pStyle w:val="Heading2"/>
      </w:pPr>
      <w:r>
        <w:t>General</w:t>
      </w:r>
    </w:p>
    <w:p w:rsidR="00377614" w:rsidRDefault="00377614" w:rsidP="00377614">
      <w:pPr>
        <w:ind w:left="630"/>
      </w:pPr>
      <w:r>
        <w:t>The Sensor Layer allows the system to communicate with the sensors. The installed sensors will provide information about triggered events to the central layer which will then pass the information on to the Control Layer, or central computer.</w:t>
      </w:r>
    </w:p>
    <w:p w:rsidR="00377614" w:rsidRDefault="00377614" w:rsidP="00377614">
      <w:pPr>
        <w:keepNext/>
        <w:ind w:left="630"/>
        <w:jc w:val="center"/>
      </w:pPr>
      <w:r>
        <w:rPr>
          <w:noProof/>
        </w:rPr>
        <w:drawing>
          <wp:inline distT="0" distB="0" distL="0" distR="0" wp14:anchorId="3D0A0D9F" wp14:editId="45B9525F">
            <wp:extent cx="4029075" cy="278936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29075" cy="2789360"/>
                    </a:xfrm>
                    <a:prstGeom prst="rect">
                      <a:avLst/>
                    </a:prstGeom>
                    <a:noFill/>
                    <a:ln w="9525">
                      <a:noFill/>
                      <a:miter lim="800000"/>
                      <a:headEnd/>
                      <a:tailEnd/>
                    </a:ln>
                  </pic:spPr>
                </pic:pic>
              </a:graphicData>
            </a:graphic>
          </wp:inline>
        </w:drawing>
      </w:r>
    </w:p>
    <w:p w:rsidR="00377614" w:rsidRPr="00D96C76" w:rsidRDefault="00377614" w:rsidP="00377614">
      <w:pPr>
        <w:pStyle w:val="Caption"/>
        <w:jc w:val="center"/>
      </w:pPr>
      <w:r>
        <w:t xml:space="preserve">Figure </w:t>
      </w:r>
      <w:fldSimple w:instr=" SEQ Figure \* ARABIC ">
        <w:r w:rsidR="00BC49E6">
          <w:rPr>
            <w:noProof/>
          </w:rPr>
          <w:t>5</w:t>
        </w:r>
      </w:fldSimple>
      <w:r>
        <w:t xml:space="preserve"> - Sensor Layer</w:t>
      </w:r>
    </w:p>
    <w:p w:rsidR="00377614" w:rsidRDefault="00377614" w:rsidP="00377614">
      <w:pPr>
        <w:pStyle w:val="Heading2"/>
      </w:pPr>
      <w:r>
        <w:t>Subsystems</w:t>
      </w:r>
    </w:p>
    <w:p w:rsidR="00377614" w:rsidRDefault="00377614" w:rsidP="00377614">
      <w:pPr>
        <w:pStyle w:val="Heading3"/>
      </w:pPr>
      <w:r>
        <w:t>Signal Receiving</w:t>
      </w:r>
    </w:p>
    <w:p w:rsidR="00377614" w:rsidRDefault="00377614" w:rsidP="00377614">
      <w:pPr>
        <w:pStyle w:val="Heading4"/>
        <w:ind w:left="1584"/>
      </w:pPr>
      <w:r>
        <w:t>General</w:t>
      </w:r>
    </w:p>
    <w:p w:rsidR="00377614" w:rsidRPr="00544F99" w:rsidRDefault="00377614" w:rsidP="00377614">
      <w:r>
        <w:t>The Signal Receiving subsystem is software running on a microcontroller that receives status changes of the sensors. The subsystem will then simply pass on this information to the communication subsystem.</w:t>
      </w:r>
    </w:p>
    <w:p w:rsidR="00377614" w:rsidRDefault="00377614" w:rsidP="00377614">
      <w:pPr>
        <w:pStyle w:val="Heading4"/>
        <w:ind w:left="1584"/>
      </w:pPr>
      <w:r>
        <w:t>Assumptions</w:t>
      </w:r>
    </w:p>
    <w:p w:rsidR="00377614" w:rsidRPr="009B7E75" w:rsidRDefault="00377614" w:rsidP="00377614">
      <w:pPr>
        <w:pStyle w:val="ListParagraph"/>
        <w:rPr>
          <w:rFonts w:eastAsia="Batang"/>
          <w:sz w:val="24"/>
          <w:szCs w:val="24"/>
        </w:rPr>
      </w:pPr>
      <w:r>
        <w:rPr>
          <w:rFonts w:eastAsia="Batang"/>
          <w:sz w:val="24"/>
          <w:szCs w:val="24"/>
        </w:rPr>
        <w:t>The microcontroller must be powered on and working properly.</w:t>
      </w:r>
    </w:p>
    <w:p w:rsidR="00377614" w:rsidRDefault="00377614" w:rsidP="00377614">
      <w:pPr>
        <w:pStyle w:val="Heading4"/>
        <w:ind w:left="1584"/>
      </w:pPr>
      <w:r>
        <w:t>Responsibilities</w:t>
      </w:r>
    </w:p>
    <w:p w:rsidR="00377614" w:rsidRDefault="00377614" w:rsidP="00377614">
      <w:pPr>
        <w:rPr>
          <w:rFonts w:eastAsia="Batang"/>
        </w:rPr>
      </w:pPr>
      <w:r>
        <w:rPr>
          <w:rFonts w:eastAsia="Batang"/>
        </w:rPr>
        <w:t>The Signal Receiving subsystem is responsible for detecting changes in the state of the sensors, indicating an event that must be passed on to the communication subsystem.</w:t>
      </w:r>
    </w:p>
    <w:p w:rsidR="00377614" w:rsidRDefault="00377614" w:rsidP="00377614">
      <w:pPr>
        <w:pStyle w:val="Heading4"/>
        <w:ind w:left="1584"/>
      </w:pPr>
      <w:r>
        <w:t>Subsystem Inter-layer Interfaces</w:t>
      </w:r>
    </w:p>
    <w:p w:rsidR="00377614" w:rsidRPr="00596B0E" w:rsidRDefault="00377614" w:rsidP="00377614">
      <w:r>
        <w:t>N/A</w:t>
      </w:r>
    </w:p>
    <w:p w:rsidR="00377614" w:rsidRDefault="00377614" w:rsidP="00377614">
      <w:pPr>
        <w:pStyle w:val="Heading4"/>
        <w:ind w:left="1584"/>
      </w:pPr>
      <w:r>
        <w:lastRenderedPageBreak/>
        <w:t>Subsystem Public Interfaces</w:t>
      </w:r>
    </w:p>
    <w:p w:rsidR="00377614" w:rsidRDefault="00377614" w:rsidP="00377614">
      <w:r>
        <w:t>N/A</w:t>
      </w:r>
    </w:p>
    <w:p w:rsidR="00377614" w:rsidRDefault="00377614" w:rsidP="00377614">
      <w:pPr>
        <w:pStyle w:val="Heading4"/>
        <w:ind w:left="1584"/>
      </w:pPr>
      <w:r>
        <w:t>Inputs</w:t>
      </w:r>
    </w:p>
    <w:p w:rsidR="00377614" w:rsidRPr="00596B0E" w:rsidRDefault="00377614" w:rsidP="00377614">
      <w:r>
        <w:t xml:space="preserve">Sensor Data: The current state of the sensors is continuously supplied to this subsystem. The subsystem does not do any significant calculation until a change in sensor state is noticed. </w:t>
      </w:r>
    </w:p>
    <w:p w:rsidR="00377614" w:rsidRDefault="00377614" w:rsidP="00377614">
      <w:pPr>
        <w:pStyle w:val="Heading4"/>
        <w:ind w:left="1584"/>
      </w:pPr>
      <w:r>
        <w:t>Outputs</w:t>
      </w:r>
    </w:p>
    <w:p w:rsidR="00377614" w:rsidRDefault="00377614" w:rsidP="00377614">
      <w:r>
        <w:t xml:space="preserve">Signal Status Changed: The Signal Receiving subsystem determines which of the sensors has been triggered by </w:t>
      </w:r>
      <w:commentRangeStart w:id="68"/>
      <w:r>
        <w:t>the usage of the microcontroller’s functionality.</w:t>
      </w:r>
      <w:commentRangeEnd w:id="68"/>
      <w:r w:rsidR="007B222A">
        <w:rPr>
          <w:rStyle w:val="CommentReference"/>
        </w:rPr>
        <w:commentReference w:id="68"/>
      </w:r>
    </w:p>
    <w:p w:rsidR="00377614" w:rsidRDefault="00377614" w:rsidP="00377614">
      <w:pPr>
        <w:pStyle w:val="Heading3"/>
      </w:pPr>
      <w:r>
        <w:t>Communication Subsystem</w:t>
      </w:r>
    </w:p>
    <w:p w:rsidR="00377614" w:rsidRPr="00D96C76" w:rsidRDefault="00377614" w:rsidP="00377614">
      <w:pPr>
        <w:pStyle w:val="Heading4"/>
        <w:ind w:left="1584"/>
      </w:pPr>
      <w:r>
        <w:t>General</w:t>
      </w:r>
    </w:p>
    <w:p w:rsidR="00377614" w:rsidRPr="00D96C76" w:rsidRDefault="00377614" w:rsidP="00377614">
      <w:r>
        <w:t xml:space="preserve">The Communication Subsystem communicates with the Control Layer (Central Computer) through the usage of a </w:t>
      </w:r>
      <w:commentRangeStart w:id="69"/>
      <w:r>
        <w:t>serial communication line</w:t>
      </w:r>
      <w:commentRangeEnd w:id="69"/>
      <w:r w:rsidR="007B222A">
        <w:rPr>
          <w:rStyle w:val="CommentReference"/>
        </w:rPr>
        <w:commentReference w:id="69"/>
      </w:r>
      <w:r>
        <w:t xml:space="preserve">, informing the Control Layer of which sensor has been triggered. </w:t>
      </w:r>
    </w:p>
    <w:p w:rsidR="00377614" w:rsidRDefault="00377614" w:rsidP="00377614">
      <w:pPr>
        <w:pStyle w:val="Heading4"/>
        <w:ind w:left="1584"/>
      </w:pPr>
      <w:r>
        <w:t>Assumptions</w:t>
      </w:r>
    </w:p>
    <w:p w:rsidR="00377614" w:rsidRPr="00357EEE" w:rsidRDefault="00377614" w:rsidP="00377614">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p>
    <w:p w:rsidR="00377614" w:rsidRDefault="00377614" w:rsidP="00377614">
      <w:pPr>
        <w:pStyle w:val="Heading4"/>
        <w:ind w:left="1584"/>
      </w:pPr>
      <w:r>
        <w:t>Responsibilities</w:t>
      </w:r>
    </w:p>
    <w:p w:rsidR="00377614" w:rsidRPr="00C11B06" w:rsidRDefault="00377614" w:rsidP="00377614">
      <w:r>
        <w:t xml:space="preserve">The Communication Subsystem receives which sensor has been triggered and sends this information along to the Control Layer via means of a serial communication line. </w:t>
      </w:r>
    </w:p>
    <w:p w:rsidR="00377614" w:rsidRDefault="00377614" w:rsidP="00377614">
      <w:pPr>
        <w:pStyle w:val="Heading4"/>
        <w:ind w:left="1584"/>
      </w:pPr>
      <w:r>
        <w:t>Subsystem Inter-layer Interfaces</w:t>
      </w:r>
    </w:p>
    <w:p w:rsidR="00377614" w:rsidRPr="00807EF6"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Signal Status Changed: The specific sensor ID is passed in, indicating which sensor has been triggered.</w:t>
      </w:r>
    </w:p>
    <w:p w:rsidR="00377614" w:rsidRDefault="00377614" w:rsidP="00377614">
      <w:pPr>
        <w:pStyle w:val="Heading4"/>
        <w:ind w:left="1584"/>
      </w:pPr>
      <w:r>
        <w:t>Outputs</w:t>
      </w:r>
    </w:p>
    <w:p w:rsidR="00377614" w:rsidRDefault="00377614" w:rsidP="00377614">
      <w:pPr>
        <w:rPr>
          <w:rFonts w:eastAsia="Batang"/>
        </w:rPr>
      </w:pPr>
      <w:r>
        <w:rPr>
          <w:rFonts w:eastAsia="Batang"/>
        </w:rPr>
        <w:t>Signal Status Changed</w:t>
      </w:r>
      <w:r w:rsidRPr="007E677C">
        <w:rPr>
          <w:rFonts w:eastAsia="Batang"/>
        </w:rPr>
        <w:t xml:space="preserve">: </w:t>
      </w:r>
      <w:r>
        <w:rPr>
          <w:rFonts w:eastAsia="Batang"/>
        </w:rPr>
        <w:t>The specific sensor ID representing which sensor has been changed is communicated to the Control Layer.</w:t>
      </w:r>
    </w:p>
    <w:p w:rsidR="00377614" w:rsidRDefault="00377614" w:rsidP="00377614">
      <w:pPr>
        <w:rPr>
          <w:rFonts w:eastAsia="Batang"/>
        </w:rPr>
      </w:pPr>
    </w:p>
    <w:p w:rsidR="00377614" w:rsidRDefault="00377614" w:rsidP="00E14EB8">
      <w:pPr>
        <w:pStyle w:val="Heading1"/>
        <w:spacing w:before="0"/>
      </w:pPr>
      <w:r>
        <w:lastRenderedPageBreak/>
        <w:t>Camera Layer</w:t>
      </w:r>
    </w:p>
    <w:p w:rsidR="00377614" w:rsidRDefault="00377614" w:rsidP="00377614">
      <w:pPr>
        <w:pStyle w:val="Heading2"/>
      </w:pPr>
      <w:r>
        <w:t>General</w:t>
      </w:r>
    </w:p>
    <w:p w:rsidR="00377614" w:rsidRDefault="00377614" w:rsidP="00377614">
      <w:pPr>
        <w:ind w:left="630"/>
      </w:pPr>
      <w:r>
        <w:t>The Camera Layer allows the system to communicate with the camera. The system will be able to retrieve the video and audio feeds from the camera, and send positioning commands (Pan/Tilt) to the camera. The Camera Layer will only accept communications from a secure, authenticated, and authorized source.</w:t>
      </w:r>
    </w:p>
    <w:p w:rsidR="00377614" w:rsidRDefault="00377614" w:rsidP="00377614">
      <w:pPr>
        <w:keepNext/>
        <w:ind w:left="630"/>
        <w:jc w:val="center"/>
      </w:pPr>
      <w:r>
        <w:rPr>
          <w:noProof/>
        </w:rPr>
        <w:drawing>
          <wp:inline distT="0" distB="0" distL="0" distR="0" wp14:anchorId="436AC49B" wp14:editId="720546A5">
            <wp:extent cx="4754880" cy="388620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754880" cy="3886200"/>
                    </a:xfrm>
                    <a:prstGeom prst="rect">
                      <a:avLst/>
                    </a:prstGeom>
                    <a:noFill/>
                    <a:ln w="9525">
                      <a:noFill/>
                      <a:miter lim="800000"/>
                      <a:headEnd/>
                      <a:tailEnd/>
                    </a:ln>
                  </pic:spPr>
                </pic:pic>
              </a:graphicData>
            </a:graphic>
          </wp:inline>
        </w:drawing>
      </w:r>
    </w:p>
    <w:p w:rsidR="00377614" w:rsidRPr="00D96C76" w:rsidRDefault="00377614" w:rsidP="00377614">
      <w:pPr>
        <w:pStyle w:val="Caption"/>
        <w:jc w:val="center"/>
      </w:pPr>
      <w:r>
        <w:t>Figure 5 - Camera Layer</w:t>
      </w:r>
    </w:p>
    <w:p w:rsidR="00377614" w:rsidRDefault="00377614" w:rsidP="00377614">
      <w:pPr>
        <w:pStyle w:val="Heading2"/>
      </w:pPr>
      <w:r>
        <w:t>Subsystems</w:t>
      </w:r>
    </w:p>
    <w:p w:rsidR="00377614" w:rsidRDefault="00377614" w:rsidP="00377614">
      <w:pPr>
        <w:pStyle w:val="Heading3"/>
      </w:pPr>
      <w:r>
        <w:t>Camera Interface</w:t>
      </w:r>
    </w:p>
    <w:p w:rsidR="00377614" w:rsidRDefault="00377614" w:rsidP="00377614">
      <w:pPr>
        <w:pStyle w:val="Heading4"/>
        <w:ind w:left="1584"/>
      </w:pPr>
      <w:r>
        <w:t>General</w:t>
      </w:r>
    </w:p>
    <w:p w:rsidR="00377614" w:rsidRPr="00544F99" w:rsidRDefault="00377614" w:rsidP="00377614">
      <w:r>
        <w:t>The Camera Interface subsystem is software running on the Central Computer that actually communicates with the camera hardware. The subsystem will process all commands, such as those used to retrieve audio and video streams, and commands to control the position of the camera.</w:t>
      </w:r>
    </w:p>
    <w:p w:rsidR="00377614" w:rsidRDefault="00377614" w:rsidP="00377614">
      <w:pPr>
        <w:pStyle w:val="Heading4"/>
        <w:ind w:left="1584"/>
      </w:pPr>
      <w:r>
        <w:lastRenderedPageBreak/>
        <w:t>Assumptions</w:t>
      </w:r>
    </w:p>
    <w:p w:rsidR="00377614" w:rsidRPr="009B7E75" w:rsidRDefault="00377614" w:rsidP="00377614">
      <w:pPr>
        <w:pStyle w:val="ListParagraph"/>
        <w:rPr>
          <w:rFonts w:eastAsia="Batang"/>
          <w:sz w:val="24"/>
          <w:szCs w:val="24"/>
        </w:rPr>
      </w:pPr>
      <w:r>
        <w:rPr>
          <w:rFonts w:eastAsia="Batang"/>
          <w:sz w:val="24"/>
          <w:szCs w:val="24"/>
        </w:rPr>
        <w:t>The Central Computer must be powered on, and the MAVS Systems software must be running on the computer.</w:t>
      </w:r>
    </w:p>
    <w:p w:rsidR="00377614" w:rsidRDefault="00377614" w:rsidP="00377614">
      <w:pPr>
        <w:pStyle w:val="Heading4"/>
        <w:ind w:left="1584"/>
      </w:pPr>
      <w:r>
        <w:t>Responsibilities</w:t>
      </w:r>
    </w:p>
    <w:p w:rsidR="00377614" w:rsidRDefault="00377614" w:rsidP="00377614">
      <w:pPr>
        <w:rPr>
          <w:rFonts w:eastAsia="Batang"/>
        </w:rPr>
      </w:pPr>
      <w:r>
        <w:rPr>
          <w:rFonts w:eastAsia="Batang"/>
        </w:rPr>
        <w:t>The Camera Interface subsystem is responsible for all communications between the camera hardware and the rest of the system. This allows the system to retrieve audio and video data, and instruct the camera to change its position.</w:t>
      </w:r>
    </w:p>
    <w:p w:rsidR="00377614" w:rsidRDefault="00377614" w:rsidP="00377614">
      <w:pPr>
        <w:pStyle w:val="Heading4"/>
        <w:ind w:left="1584"/>
      </w:pPr>
      <w:r>
        <w:t>Subsystem Inter-layer Interfaces</w:t>
      </w:r>
    </w:p>
    <w:p w:rsidR="00377614" w:rsidRPr="00596B0E" w:rsidRDefault="00377614" w:rsidP="00377614">
      <w:r>
        <w:t>N/A</w:t>
      </w:r>
    </w:p>
    <w:p w:rsidR="00377614" w:rsidRDefault="00377614" w:rsidP="00377614">
      <w:pPr>
        <w:pStyle w:val="Heading4"/>
        <w:ind w:left="1584"/>
      </w:pPr>
      <w:r>
        <w:t>Subsystem Public Interfaces</w:t>
      </w:r>
    </w:p>
    <w:p w:rsidR="00377614" w:rsidRDefault="00377614" w:rsidP="00377614">
      <w:r>
        <w:t>N/A</w:t>
      </w:r>
    </w:p>
    <w:p w:rsidR="00377614" w:rsidRDefault="00377614" w:rsidP="00377614">
      <w:pPr>
        <w:pStyle w:val="Heading4"/>
        <w:ind w:left="1584"/>
      </w:pPr>
      <w:r>
        <w:t>Inputs</w:t>
      </w:r>
    </w:p>
    <w:p w:rsidR="00377614" w:rsidRDefault="00377614" w:rsidP="00377614">
      <w:r>
        <w:t>Camera Location/Orientation: The current location/orientation of the camera is supplied to the Camera Interface by the camera.</w:t>
      </w:r>
    </w:p>
    <w:p w:rsidR="00377614" w:rsidRDefault="00377614" w:rsidP="00377614">
      <w:r>
        <w:t>Video Data: The current video feed is supplied to the Camera Interface by the camera.</w:t>
      </w:r>
    </w:p>
    <w:p w:rsidR="00377614" w:rsidRPr="00596B0E" w:rsidRDefault="00377614" w:rsidP="00377614">
      <w:r>
        <w:t>Audio Data: The current audio feed is supplied to the Camera Interface by the camera.</w:t>
      </w:r>
    </w:p>
    <w:p w:rsidR="00377614" w:rsidRDefault="00377614" w:rsidP="00377614">
      <w:pPr>
        <w:pStyle w:val="Heading4"/>
        <w:ind w:left="1584"/>
      </w:pPr>
      <w:r>
        <w:t>Outputs</w:t>
      </w:r>
    </w:p>
    <w:p w:rsidR="00377614" w:rsidRDefault="00377614" w:rsidP="00377614">
      <w:r>
        <w:t>Camera Location/Orientation: The Camera Interface subsystem provides the Motor Controller subsystem with the camera’s current position and orientation.</w:t>
      </w:r>
    </w:p>
    <w:p w:rsidR="00377614" w:rsidRDefault="00377614" w:rsidP="00377614">
      <w:r>
        <w:t>Video Data: The Camera Interface subsystem provides the Video Controller subsystem with the current video feed from the camera.</w:t>
      </w:r>
    </w:p>
    <w:p w:rsidR="00377614" w:rsidRDefault="00377614" w:rsidP="00377614">
      <w:r>
        <w:t>Audio Data: The Camera Interface subsystem provides the Audio Controller subsystem with the current audio feed from the camera.</w:t>
      </w:r>
    </w:p>
    <w:p w:rsidR="00377614" w:rsidRDefault="00377614" w:rsidP="00377614">
      <w:pPr>
        <w:pStyle w:val="Heading3"/>
      </w:pPr>
      <w:r>
        <w:t>Motor Controller Subsystem</w:t>
      </w:r>
    </w:p>
    <w:p w:rsidR="00377614" w:rsidRPr="00D96C76" w:rsidRDefault="00377614" w:rsidP="00377614">
      <w:pPr>
        <w:pStyle w:val="Heading4"/>
        <w:ind w:left="1584"/>
      </w:pPr>
      <w:r>
        <w:t>General</w:t>
      </w:r>
    </w:p>
    <w:p w:rsidR="00377614" w:rsidRPr="00D96C76" w:rsidRDefault="00377614" w:rsidP="00377614">
      <w:r>
        <w:t xml:space="preserve">The Motor Controller Subsystem communicates with the </w:t>
      </w:r>
      <w:del w:id="70" w:author="nate" w:date="2011-08-21T01:24:00Z">
        <w:r w:rsidDel="007B222A">
          <w:delText xml:space="preserve">Secure </w:delText>
        </w:r>
      </w:del>
      <w:r>
        <w:t>Comm</w:t>
      </w:r>
      <w:ins w:id="71" w:author="nate" w:date="2011-08-21T01:25:00Z">
        <w:r w:rsidR="007B222A">
          <w:t>unication</w:t>
        </w:r>
      </w:ins>
      <w:del w:id="72" w:author="nate" w:date="2011-08-21T01:25:00Z">
        <w:r w:rsidDel="007B222A">
          <w:delText>s.</w:delText>
        </w:r>
      </w:del>
      <w:r>
        <w:t xml:space="preserve"> Subsystem to receive movement commands from the user for the camera. This allows the user to be able to instruct the camera to pan or tilt. Additionally, the Motor Controller Subsystem communicates with the Camera Interface to instruct the camera hardware to change its position and orientation.</w:t>
      </w:r>
    </w:p>
    <w:p w:rsidR="00377614" w:rsidRDefault="00377614" w:rsidP="00377614">
      <w:pPr>
        <w:pStyle w:val="Heading4"/>
        <w:ind w:left="1584"/>
      </w:pPr>
      <w:r>
        <w:t>Assumptions</w:t>
      </w:r>
    </w:p>
    <w:p w:rsidR="00377614" w:rsidRPr="003E23AC" w:rsidRDefault="00377614" w:rsidP="00377614">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w:t>
      </w:r>
    </w:p>
    <w:p w:rsidR="00377614" w:rsidRDefault="00377614" w:rsidP="00377614">
      <w:pPr>
        <w:pStyle w:val="Heading4"/>
        <w:ind w:left="1584"/>
      </w:pPr>
      <w:r>
        <w:lastRenderedPageBreak/>
        <w:t>Responsibilities</w:t>
      </w:r>
    </w:p>
    <w:p w:rsidR="00377614" w:rsidRPr="00C11B06" w:rsidRDefault="00377614" w:rsidP="00377614">
      <w:r>
        <w:t xml:space="preserve">The Motor Control Subsystem is responsible for receiving movement commands from the Secure </w:t>
      </w:r>
      <w:proofErr w:type="spellStart"/>
      <w:r>
        <w:t>Comms</w:t>
      </w:r>
      <w:proofErr w:type="spellEnd"/>
      <w:r>
        <w:t xml:space="preserve">. </w:t>
      </w:r>
      <w:proofErr w:type="gramStart"/>
      <w:r>
        <w:t>Subsystem and relaying those commands to the Camera Interface.</w:t>
      </w:r>
      <w:proofErr w:type="gramEnd"/>
    </w:p>
    <w:p w:rsidR="00377614" w:rsidRDefault="00377614" w:rsidP="00377614">
      <w:pPr>
        <w:pStyle w:val="Heading4"/>
        <w:ind w:left="1584"/>
      </w:pPr>
      <w:r>
        <w:t>Subsystem Inter-layer Interfaces</w:t>
      </w:r>
    </w:p>
    <w:p w:rsidR="00377614" w:rsidRPr="00807EF6"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Camera Position/Orientation: A new desired camera position/orientation is supplied to the Motor Controller Subsystem.</w:t>
      </w:r>
    </w:p>
    <w:p w:rsidR="00377614" w:rsidRDefault="00377614" w:rsidP="00377614">
      <w:pPr>
        <w:pStyle w:val="Heading4"/>
        <w:ind w:left="1584"/>
      </w:pPr>
      <w:r>
        <w:t>Outputs</w:t>
      </w:r>
    </w:p>
    <w:p w:rsidR="00377614" w:rsidRDefault="00377614" w:rsidP="00377614">
      <w:pPr>
        <w:rPr>
          <w:rFonts w:eastAsia="Batang"/>
        </w:rPr>
      </w:pPr>
      <w:r>
        <w:rPr>
          <w:rFonts w:eastAsia="Batang"/>
        </w:rPr>
        <w:t>Camera Position/Orientation</w:t>
      </w:r>
      <w:r w:rsidRPr="007E677C">
        <w:rPr>
          <w:rFonts w:eastAsia="Batang"/>
        </w:rPr>
        <w:t xml:space="preserve">: </w:t>
      </w:r>
      <w:r>
        <w:rPr>
          <w:rFonts w:eastAsia="Batang"/>
        </w:rPr>
        <w:t>The desired camera position/orientation is passed to the Camera Interface, which can then instruct the camera hardware to move.</w:t>
      </w:r>
    </w:p>
    <w:p w:rsidR="00377614" w:rsidRDefault="00377614" w:rsidP="00377614">
      <w:pPr>
        <w:pStyle w:val="Heading3"/>
      </w:pPr>
      <w:r>
        <w:t>Video Controller Subsystem</w:t>
      </w:r>
    </w:p>
    <w:p w:rsidR="00377614" w:rsidRPr="00D96C76" w:rsidRDefault="00377614" w:rsidP="00377614">
      <w:pPr>
        <w:pStyle w:val="Heading4"/>
        <w:ind w:left="1584"/>
      </w:pPr>
      <w:r>
        <w:t>General</w:t>
      </w:r>
    </w:p>
    <w:p w:rsidR="00377614" w:rsidRPr="00D96C76" w:rsidRDefault="00377614" w:rsidP="00377614">
      <w:r>
        <w:t xml:space="preserve">The Video Controller Subsystem communicates with the Secure </w:t>
      </w:r>
      <w:proofErr w:type="spellStart"/>
      <w:r>
        <w:t>Comms</w:t>
      </w:r>
      <w:proofErr w:type="spellEnd"/>
      <w:r>
        <w:t xml:space="preserve">. </w:t>
      </w:r>
      <w:proofErr w:type="gramStart"/>
      <w:r>
        <w:t>Subsystem to return the current video stream of the camera to the user.</w:t>
      </w:r>
      <w:proofErr w:type="gramEnd"/>
      <w:r>
        <w:t xml:space="preserve"> Additionally, the Video Controller Subsystem communicates with the Camera Interface to instruct the camera to provide its video feed data. This subsystem also provides the capability to transform the video data into different formats based on current settings.</w:t>
      </w:r>
    </w:p>
    <w:p w:rsidR="00377614" w:rsidRDefault="00377614" w:rsidP="00377614">
      <w:pPr>
        <w:pStyle w:val="Heading4"/>
        <w:ind w:left="1584"/>
      </w:pPr>
      <w:r>
        <w:t>Assumptions</w:t>
      </w:r>
    </w:p>
    <w:p w:rsidR="00377614" w:rsidRPr="003E23AC" w:rsidRDefault="00377614" w:rsidP="00377614">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w:t>
      </w:r>
    </w:p>
    <w:p w:rsidR="00377614" w:rsidRDefault="00377614" w:rsidP="00377614">
      <w:pPr>
        <w:pStyle w:val="Heading4"/>
        <w:ind w:left="1584"/>
      </w:pPr>
      <w:r>
        <w:t>Responsibilities</w:t>
      </w:r>
    </w:p>
    <w:p w:rsidR="00377614" w:rsidRPr="00C11B06" w:rsidRDefault="00377614" w:rsidP="00377614">
      <w:r>
        <w:t xml:space="preserve">The Video Controller Subsystem is responsible for retrieving the video feed data from the Camera Interface. Additionally, if necessary, the subsystem is responsible for transforming the video data into a different format as needed (for example, to a lower resolution). </w:t>
      </w:r>
    </w:p>
    <w:p w:rsidR="00377614" w:rsidRDefault="00377614" w:rsidP="00377614">
      <w:pPr>
        <w:pStyle w:val="Heading4"/>
        <w:ind w:left="1584"/>
      </w:pPr>
      <w:r>
        <w:t>Subsystem Inter-layer Interfaces</w:t>
      </w: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420"/>
        <w:gridCol w:w="2430"/>
        <w:gridCol w:w="1620"/>
      </w:tblGrid>
      <w:tr w:rsidR="00377614" w:rsidRPr="002218AA" w:rsidTr="00377614">
        <w:tc>
          <w:tcPr>
            <w:tcW w:w="2430" w:type="dxa"/>
            <w:shd w:val="clear" w:color="auto" w:fill="auto"/>
          </w:tcPr>
          <w:p w:rsidR="00377614" w:rsidRPr="002218AA" w:rsidRDefault="00377614" w:rsidP="00377614">
            <w:pPr>
              <w:jc w:val="center"/>
              <w:rPr>
                <w:i/>
                <w:iCs/>
              </w:rPr>
            </w:pPr>
            <w:r w:rsidRPr="002218AA">
              <w:rPr>
                <w:i/>
                <w:iCs/>
              </w:rPr>
              <w:t>Method</w:t>
            </w:r>
          </w:p>
        </w:tc>
        <w:tc>
          <w:tcPr>
            <w:tcW w:w="3420" w:type="dxa"/>
            <w:shd w:val="clear" w:color="auto" w:fill="auto"/>
          </w:tcPr>
          <w:p w:rsidR="00377614" w:rsidRPr="002218AA" w:rsidRDefault="00377614" w:rsidP="00377614">
            <w:pPr>
              <w:jc w:val="center"/>
              <w:rPr>
                <w:i/>
                <w:iCs/>
              </w:rPr>
            </w:pPr>
            <w:r w:rsidRPr="002218AA">
              <w:rPr>
                <w:i/>
                <w:iCs/>
              </w:rPr>
              <w:t>Description</w:t>
            </w:r>
          </w:p>
        </w:tc>
        <w:tc>
          <w:tcPr>
            <w:tcW w:w="2430" w:type="dxa"/>
            <w:shd w:val="clear" w:color="auto" w:fill="auto"/>
          </w:tcPr>
          <w:p w:rsidR="00377614" w:rsidRPr="002218AA" w:rsidRDefault="00377614" w:rsidP="00377614">
            <w:pPr>
              <w:jc w:val="center"/>
              <w:rPr>
                <w:i/>
                <w:iCs/>
              </w:rPr>
            </w:pPr>
            <w:r w:rsidRPr="002218AA">
              <w:rPr>
                <w:i/>
                <w:iCs/>
              </w:rPr>
              <w:t>Information Required</w:t>
            </w:r>
          </w:p>
        </w:tc>
        <w:tc>
          <w:tcPr>
            <w:tcW w:w="1620" w:type="dxa"/>
            <w:shd w:val="clear" w:color="auto" w:fill="auto"/>
          </w:tcPr>
          <w:p w:rsidR="00377614" w:rsidRPr="002218AA" w:rsidRDefault="00377614" w:rsidP="00377614">
            <w:pPr>
              <w:jc w:val="center"/>
              <w:rPr>
                <w:i/>
                <w:iCs/>
              </w:rPr>
            </w:pPr>
            <w:r w:rsidRPr="002218AA">
              <w:rPr>
                <w:i/>
                <w:iCs/>
              </w:rPr>
              <w:t>Information Returned</w:t>
            </w:r>
          </w:p>
        </w:tc>
      </w:tr>
      <w:tr w:rsidR="00377614" w:rsidTr="00377614">
        <w:tc>
          <w:tcPr>
            <w:tcW w:w="2430" w:type="dxa"/>
            <w:shd w:val="clear" w:color="auto" w:fill="auto"/>
          </w:tcPr>
          <w:p w:rsidR="00377614" w:rsidRDefault="00377614" w:rsidP="00377614">
            <w:proofErr w:type="spellStart"/>
            <w:r>
              <w:t>GetVideoFeed</w:t>
            </w:r>
            <w:proofErr w:type="spellEnd"/>
          </w:p>
        </w:tc>
        <w:tc>
          <w:tcPr>
            <w:tcW w:w="3420" w:type="dxa"/>
            <w:shd w:val="clear" w:color="auto" w:fill="auto"/>
          </w:tcPr>
          <w:p w:rsidR="00377614" w:rsidRDefault="00377614" w:rsidP="00377614">
            <w:r>
              <w:t xml:space="preserve">The raw video data is received from the Camera Interface and is collected into a temporary </w:t>
            </w:r>
            <w:r>
              <w:lastRenderedPageBreak/>
              <w:t>buffer.</w:t>
            </w:r>
          </w:p>
        </w:tc>
        <w:tc>
          <w:tcPr>
            <w:tcW w:w="2430" w:type="dxa"/>
            <w:shd w:val="clear" w:color="auto" w:fill="auto"/>
          </w:tcPr>
          <w:p w:rsidR="00377614" w:rsidRDefault="00377614" w:rsidP="00377614">
            <w:r>
              <w:lastRenderedPageBreak/>
              <w:t>Video Feed Data</w:t>
            </w:r>
          </w:p>
        </w:tc>
        <w:tc>
          <w:tcPr>
            <w:tcW w:w="1620" w:type="dxa"/>
            <w:shd w:val="clear" w:color="auto" w:fill="auto"/>
          </w:tcPr>
          <w:p w:rsidR="00377614" w:rsidRDefault="00377614" w:rsidP="00377614">
            <w:r>
              <w:t>Raw Video Data buffer</w:t>
            </w:r>
          </w:p>
        </w:tc>
      </w:tr>
      <w:tr w:rsidR="00377614" w:rsidTr="00377614">
        <w:tc>
          <w:tcPr>
            <w:tcW w:w="2430" w:type="dxa"/>
            <w:shd w:val="clear" w:color="auto" w:fill="auto"/>
          </w:tcPr>
          <w:p w:rsidR="00377614" w:rsidRDefault="00377614" w:rsidP="00377614">
            <w:proofErr w:type="spellStart"/>
            <w:r>
              <w:lastRenderedPageBreak/>
              <w:t>TransformVideoFeed</w:t>
            </w:r>
            <w:proofErr w:type="spellEnd"/>
          </w:p>
        </w:tc>
        <w:tc>
          <w:tcPr>
            <w:tcW w:w="3420" w:type="dxa"/>
            <w:shd w:val="clear" w:color="auto" w:fill="auto"/>
          </w:tcPr>
          <w:p w:rsidR="00377614" w:rsidRDefault="00377614" w:rsidP="00377614">
            <w:r>
              <w:t>The raw video data is converted into a format that the user desires. For example, the resolution may be lowered to conserve bandwidth.</w:t>
            </w:r>
          </w:p>
        </w:tc>
        <w:tc>
          <w:tcPr>
            <w:tcW w:w="2430" w:type="dxa"/>
            <w:shd w:val="clear" w:color="auto" w:fill="auto"/>
          </w:tcPr>
          <w:p w:rsidR="00377614" w:rsidRDefault="00377614" w:rsidP="00377614">
            <w:r>
              <w:t>Raw Video Data buffer, Video Format Settings</w:t>
            </w:r>
          </w:p>
        </w:tc>
        <w:tc>
          <w:tcPr>
            <w:tcW w:w="1620" w:type="dxa"/>
            <w:shd w:val="clear" w:color="auto" w:fill="auto"/>
          </w:tcPr>
          <w:p w:rsidR="00377614" w:rsidRDefault="00377614" w:rsidP="00377614">
            <w:r>
              <w:t>New Raw Video Data buffer</w:t>
            </w:r>
          </w:p>
        </w:tc>
      </w:tr>
    </w:tbl>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Default="00377614" w:rsidP="00377614">
      <w:r>
        <w:t>Raw Video Data: The camera’s raw video data of the current feed is provided to the Video Controller Subsystem.</w:t>
      </w:r>
    </w:p>
    <w:p w:rsidR="00377614" w:rsidRDefault="00377614" w:rsidP="00377614">
      <w:pPr>
        <w:pStyle w:val="Heading4"/>
        <w:ind w:left="1584"/>
      </w:pPr>
      <w:r>
        <w:t>Outputs</w:t>
      </w:r>
    </w:p>
    <w:p w:rsidR="00377614" w:rsidRDefault="00377614" w:rsidP="00377614">
      <w:pPr>
        <w:rPr>
          <w:rFonts w:eastAsia="Batang"/>
        </w:rPr>
      </w:pPr>
      <w:r>
        <w:rPr>
          <w:rFonts w:eastAsia="Batang"/>
        </w:rPr>
        <w:t>Transformed Raw Video Data</w:t>
      </w:r>
      <w:r w:rsidRPr="007E677C">
        <w:rPr>
          <w:rFonts w:eastAsia="Batang"/>
        </w:rPr>
        <w:t xml:space="preserve">: </w:t>
      </w:r>
      <w:r>
        <w:rPr>
          <w:rFonts w:eastAsia="Batang"/>
        </w:rPr>
        <w:t xml:space="preserve">The (optionally) transformed video data is provided to the Secure </w:t>
      </w:r>
      <w:proofErr w:type="spellStart"/>
      <w:r>
        <w:rPr>
          <w:rFonts w:eastAsia="Batang"/>
        </w:rPr>
        <w:t>Comms</w:t>
      </w:r>
      <w:proofErr w:type="spellEnd"/>
      <w:r>
        <w:rPr>
          <w:rFonts w:eastAsia="Batang"/>
        </w:rPr>
        <w:t xml:space="preserve">. </w:t>
      </w:r>
      <w:proofErr w:type="gramStart"/>
      <w:r>
        <w:rPr>
          <w:rFonts w:eastAsia="Batang"/>
        </w:rPr>
        <w:t>Subsystem.</w:t>
      </w:r>
      <w:proofErr w:type="gramEnd"/>
    </w:p>
    <w:p w:rsidR="00377614" w:rsidRDefault="00377614" w:rsidP="00377614">
      <w:pPr>
        <w:pStyle w:val="Heading3"/>
      </w:pPr>
      <w:r>
        <w:t>Audio Controller Subsystem</w:t>
      </w:r>
    </w:p>
    <w:p w:rsidR="00377614" w:rsidRPr="00D96C76" w:rsidRDefault="00377614" w:rsidP="00377614">
      <w:pPr>
        <w:pStyle w:val="Heading4"/>
        <w:ind w:left="1584"/>
      </w:pPr>
      <w:r>
        <w:t>General</w:t>
      </w:r>
    </w:p>
    <w:p w:rsidR="00377614" w:rsidRPr="00D96C76" w:rsidRDefault="00377614" w:rsidP="00377614">
      <w:r>
        <w:t xml:space="preserve">The Audio Controller Subsystem communicates with the </w:t>
      </w:r>
      <w:del w:id="73" w:author="nate" w:date="2011-08-21T01:26:00Z">
        <w:r w:rsidDel="007B222A">
          <w:delText xml:space="preserve">Secure </w:delText>
        </w:r>
      </w:del>
      <w:r>
        <w:t>Comm</w:t>
      </w:r>
      <w:ins w:id="74" w:author="nate" w:date="2011-08-21T01:26:00Z">
        <w:r w:rsidR="007B222A">
          <w:t>unication</w:t>
        </w:r>
      </w:ins>
      <w:del w:id="75" w:author="nate" w:date="2011-08-21T01:26:00Z">
        <w:r w:rsidDel="007B222A">
          <w:delText>s.</w:delText>
        </w:r>
      </w:del>
      <w:r>
        <w:t xml:space="preserve"> Subsystem to return the current audio stream of the camera to the user. Additionally, the Audio Controller Subsystem communicates with the Camera Interface to instruct the camera to provide its audio feed data. </w:t>
      </w:r>
    </w:p>
    <w:p w:rsidR="00377614" w:rsidRDefault="00377614" w:rsidP="00377614">
      <w:pPr>
        <w:pStyle w:val="Heading4"/>
        <w:ind w:left="1584"/>
      </w:pPr>
      <w:r>
        <w:t>Assumptions</w:t>
      </w:r>
    </w:p>
    <w:p w:rsidR="00377614" w:rsidRPr="003E23AC" w:rsidRDefault="00377614" w:rsidP="00377614">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The Central Computer must be powered on, and the MAVS Systems software must be running on the computer. Additionally, the camera is powered on and working correctly. The camera is capable of recording audio data.</w:t>
      </w:r>
    </w:p>
    <w:p w:rsidR="00377614" w:rsidRDefault="00377614" w:rsidP="00377614">
      <w:pPr>
        <w:pStyle w:val="Heading4"/>
        <w:ind w:left="1584"/>
      </w:pPr>
      <w:r>
        <w:t>Responsibilities</w:t>
      </w:r>
    </w:p>
    <w:p w:rsidR="00377614" w:rsidRPr="00C11B06" w:rsidRDefault="00377614" w:rsidP="00377614">
      <w:r>
        <w:t xml:space="preserve">The Audio Controller Subsystem is responsible for retrieving the audio feed data from the Camera Interface. </w:t>
      </w:r>
    </w:p>
    <w:p w:rsidR="00377614" w:rsidRDefault="00377614" w:rsidP="00377614">
      <w:pPr>
        <w:pStyle w:val="Heading4"/>
        <w:ind w:left="1584"/>
      </w:pPr>
      <w:r>
        <w:t>Subsystem Inter-layer Interfaces</w:t>
      </w:r>
    </w:p>
    <w:p w:rsidR="00377614" w:rsidRPr="003A4C4B"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lastRenderedPageBreak/>
        <w:t>Inputs</w:t>
      </w:r>
    </w:p>
    <w:p w:rsidR="00377614" w:rsidRDefault="00377614" w:rsidP="00377614">
      <w:r>
        <w:t>Raw Audio Data: The camera’s raw audio data of the current feed is provided to the Audio Controller Subsystem.</w:t>
      </w:r>
    </w:p>
    <w:p w:rsidR="00377614" w:rsidRDefault="00377614" w:rsidP="00377614">
      <w:pPr>
        <w:pStyle w:val="Heading4"/>
        <w:ind w:left="1584"/>
      </w:pPr>
      <w:r>
        <w:t>Outputs</w:t>
      </w:r>
    </w:p>
    <w:p w:rsidR="00377614" w:rsidRDefault="00377614" w:rsidP="00377614">
      <w:pPr>
        <w:rPr>
          <w:rFonts w:eastAsia="Batang"/>
        </w:rPr>
      </w:pPr>
      <w:r>
        <w:rPr>
          <w:rFonts w:eastAsia="Batang"/>
        </w:rPr>
        <w:t>Raw Audio Data</w:t>
      </w:r>
      <w:r w:rsidRPr="007E677C">
        <w:rPr>
          <w:rFonts w:eastAsia="Batang"/>
        </w:rPr>
        <w:t xml:space="preserve">: </w:t>
      </w:r>
      <w:r>
        <w:rPr>
          <w:rFonts w:eastAsia="Batang"/>
        </w:rPr>
        <w:t xml:space="preserve">The audio data is provided to the </w:t>
      </w:r>
      <w:del w:id="76" w:author="nate" w:date="2011-08-21T01:27:00Z">
        <w:r w:rsidDel="007B222A">
          <w:rPr>
            <w:rFonts w:eastAsia="Batang"/>
          </w:rPr>
          <w:delText xml:space="preserve">Secure </w:delText>
        </w:r>
      </w:del>
      <w:r>
        <w:rPr>
          <w:rFonts w:eastAsia="Batang"/>
        </w:rPr>
        <w:t>Comm</w:t>
      </w:r>
      <w:del w:id="77" w:author="nate" w:date="2011-08-21T01:27:00Z">
        <w:r w:rsidDel="007B222A">
          <w:rPr>
            <w:rFonts w:eastAsia="Batang"/>
          </w:rPr>
          <w:delText>s.</w:delText>
        </w:r>
      </w:del>
      <w:ins w:id="78" w:author="nate" w:date="2011-08-21T01:27:00Z">
        <w:r w:rsidR="007B222A">
          <w:rPr>
            <w:rFonts w:eastAsia="Batang"/>
          </w:rPr>
          <w:t>unication</w:t>
        </w:r>
      </w:ins>
      <w:r>
        <w:rPr>
          <w:rFonts w:eastAsia="Batang"/>
        </w:rPr>
        <w:t xml:space="preserve"> Subsystem.</w:t>
      </w:r>
    </w:p>
    <w:p w:rsidR="00377614" w:rsidRDefault="00377614" w:rsidP="00377614">
      <w:pPr>
        <w:pStyle w:val="Heading3"/>
      </w:pPr>
      <w:del w:id="79" w:author="nate" w:date="2011-08-21T01:27:00Z">
        <w:r w:rsidDel="007B222A">
          <w:delText xml:space="preserve">Secure </w:delText>
        </w:r>
      </w:del>
      <w:r>
        <w:t>Communication</w:t>
      </w:r>
      <w:del w:id="80" w:author="nate" w:date="2011-08-21T01:27:00Z">
        <w:r w:rsidDel="007B222A">
          <w:delText>s</w:delText>
        </w:r>
      </w:del>
      <w:r>
        <w:t xml:space="preserve"> Subsystem</w:t>
      </w:r>
    </w:p>
    <w:p w:rsidR="00377614" w:rsidRPr="00D96C76" w:rsidRDefault="00377614" w:rsidP="00377614">
      <w:pPr>
        <w:pStyle w:val="Heading4"/>
        <w:ind w:left="1584"/>
      </w:pPr>
      <w:r>
        <w:t>General</w:t>
      </w:r>
    </w:p>
    <w:p w:rsidR="00377614" w:rsidRPr="00D96C76" w:rsidRDefault="00377614" w:rsidP="00377614">
      <w:r>
        <w:t xml:space="preserve">The </w:t>
      </w:r>
      <w:del w:id="81" w:author="nate" w:date="2011-08-21T01:28:00Z">
        <w:r w:rsidDel="007B222A">
          <w:delText xml:space="preserve">Secure </w:delText>
        </w:r>
      </w:del>
      <w:r>
        <w:t>Communication</w:t>
      </w:r>
      <w:del w:id="82" w:author="nate" w:date="2011-08-21T01:28:00Z">
        <w:r w:rsidDel="007B222A">
          <w:delText>s</w:delText>
        </w:r>
      </w:del>
      <w:r>
        <w:t xml:space="preserve"> Subsystem communicates with the </w:t>
      </w:r>
      <w:del w:id="83" w:author="nate" w:date="2011-08-21T01:28:00Z">
        <w:r w:rsidDel="007B222A">
          <w:delText xml:space="preserve">Secure </w:delText>
        </w:r>
      </w:del>
      <w:r>
        <w:t>Communication</w:t>
      </w:r>
      <w:del w:id="84" w:author="nate" w:date="2011-08-21T01:28:00Z">
        <w:r w:rsidDel="007B222A">
          <w:delText>s.</w:delText>
        </w:r>
      </w:del>
      <w:r>
        <w:t xml:space="preserve"> Subsystem in the Control Layer to return the current audio and video streams of the camera to the user and to provide the current position/orientation of the camera. Additionally, the </w:t>
      </w:r>
      <w:del w:id="85" w:author="nate" w:date="2011-08-21T01:28:00Z">
        <w:r w:rsidDel="007B222A">
          <w:delText xml:space="preserve">Secure </w:delText>
        </w:r>
      </w:del>
      <w:r>
        <w:t>Communication</w:t>
      </w:r>
      <w:del w:id="86" w:author="nate" w:date="2011-08-21T01:28:00Z">
        <w:r w:rsidDel="007B222A">
          <w:delText>s</w:delText>
        </w:r>
      </w:del>
      <w:r>
        <w:t xml:space="preserve"> Subsystem relays new position change requests to the Motor Controller Subsystem in order to move the camera.</w:t>
      </w:r>
    </w:p>
    <w:p w:rsidR="00377614" w:rsidRDefault="00377614" w:rsidP="00377614">
      <w:pPr>
        <w:pStyle w:val="Heading4"/>
        <w:ind w:left="1584"/>
      </w:pPr>
      <w:r>
        <w:t>Assumptions</w:t>
      </w:r>
    </w:p>
    <w:p w:rsidR="00377614" w:rsidRPr="003E23AC" w:rsidRDefault="00377614" w:rsidP="00377614">
      <w:pPr>
        <w:pStyle w:val="ListParagraph"/>
        <w:rPr>
          <w:rFonts w:eastAsia="Batang"/>
          <w:sz w:val="24"/>
          <w:szCs w:val="24"/>
        </w:rPr>
      </w:pPr>
      <w:r w:rsidRPr="00357EEE">
        <w:rPr>
          <w:sz w:val="24"/>
          <w:szCs w:val="24"/>
        </w:rPr>
        <w:t xml:space="preserve">All networking hardware is configured </w:t>
      </w:r>
      <w:r>
        <w:rPr>
          <w:sz w:val="24"/>
          <w:szCs w:val="24"/>
        </w:rPr>
        <w:t xml:space="preserve">and working </w:t>
      </w:r>
      <w:r w:rsidRPr="00357EEE">
        <w:rPr>
          <w:sz w:val="24"/>
          <w:szCs w:val="24"/>
        </w:rPr>
        <w:t>correctly.</w:t>
      </w:r>
      <w:r>
        <w:rPr>
          <w:sz w:val="24"/>
          <w:szCs w:val="24"/>
        </w:rPr>
        <w:t xml:space="preserve"> </w:t>
      </w:r>
      <w:r>
        <w:rPr>
          <w:rFonts w:eastAsia="Batang"/>
          <w:sz w:val="24"/>
          <w:szCs w:val="24"/>
        </w:rPr>
        <w:t xml:space="preserve">The Central Computer must be powered on, and the MAVS Systems software must be running on the computer. Additionally, the camera is powered on and working correctly. </w:t>
      </w:r>
    </w:p>
    <w:p w:rsidR="00377614" w:rsidRDefault="00377614" w:rsidP="00377614">
      <w:pPr>
        <w:pStyle w:val="Heading4"/>
        <w:ind w:left="1584"/>
      </w:pPr>
      <w:r>
        <w:t>Responsibilities</w:t>
      </w:r>
    </w:p>
    <w:p w:rsidR="00377614" w:rsidRPr="00C11B06" w:rsidRDefault="00377614" w:rsidP="00377614">
      <w:r>
        <w:t>The</w:t>
      </w:r>
      <w:del w:id="87" w:author="nate" w:date="2011-08-21T01:29:00Z">
        <w:r w:rsidDel="007B222A">
          <w:delText xml:space="preserve"> Secure</w:delText>
        </w:r>
      </w:del>
      <w:r>
        <w:t xml:space="preserve"> Communication</w:t>
      </w:r>
      <w:del w:id="88" w:author="nate" w:date="2011-08-21T01:28:00Z">
        <w:r w:rsidDel="007B222A">
          <w:delText>s</w:delText>
        </w:r>
      </w:del>
      <w:r>
        <w:t xml:space="preserve"> Subsystem is responsible for communicating with the </w:t>
      </w:r>
      <w:del w:id="89" w:author="nate" w:date="2011-08-21T01:29:00Z">
        <w:r w:rsidDel="007B222A">
          <w:delText xml:space="preserve">Secure </w:delText>
        </w:r>
      </w:del>
      <w:r>
        <w:t>Communication</w:t>
      </w:r>
      <w:del w:id="90" w:author="nate" w:date="2011-08-21T01:29:00Z">
        <w:r w:rsidDel="007B222A">
          <w:delText>s</w:delText>
        </w:r>
      </w:del>
      <w:r>
        <w:t xml:space="preserve"> Subsystem of the Control Layer, providing it with the current audio and video streams and the current camera position and orientation.</w:t>
      </w:r>
    </w:p>
    <w:p w:rsidR="00377614" w:rsidRDefault="00377614" w:rsidP="00377614">
      <w:pPr>
        <w:pStyle w:val="Heading4"/>
        <w:ind w:left="1584"/>
      </w:pPr>
      <w:r>
        <w:t>Subsystem Inter-layer Interfaces</w:t>
      </w:r>
    </w:p>
    <w:p w:rsidR="00377614" w:rsidRPr="003A4C4B" w:rsidRDefault="00377614" w:rsidP="00377614">
      <w:r>
        <w:t>N/A</w:t>
      </w:r>
    </w:p>
    <w:p w:rsidR="00377614" w:rsidRPr="00D96C76" w:rsidRDefault="00377614" w:rsidP="00377614">
      <w:pPr>
        <w:pStyle w:val="Heading4"/>
        <w:ind w:left="1584"/>
        <w:rPr>
          <w:rFonts w:eastAsia="Batang"/>
          <w:szCs w:val="24"/>
        </w:rPr>
      </w:pPr>
      <w:r>
        <w:t>Subsystem Public Interfaces</w:t>
      </w:r>
    </w:p>
    <w:p w:rsidR="00377614" w:rsidRDefault="00377614" w:rsidP="00377614">
      <w:pPr>
        <w:rPr>
          <w:rFonts w:eastAsia="Batang"/>
        </w:rPr>
      </w:pPr>
      <w:r>
        <w:rPr>
          <w:rFonts w:eastAsia="Batang"/>
        </w:rPr>
        <w:t>N/A</w:t>
      </w:r>
    </w:p>
    <w:p w:rsidR="00377614" w:rsidRDefault="00377614" w:rsidP="00377614">
      <w:pPr>
        <w:pStyle w:val="Heading4"/>
        <w:ind w:left="1584"/>
      </w:pPr>
      <w:r>
        <w:t>Inputs</w:t>
      </w:r>
    </w:p>
    <w:p w:rsidR="00377614" w:rsidRPr="003D64F0" w:rsidRDefault="00377614" w:rsidP="00377614">
      <w:r>
        <w:t>(Transformed) Raw Video Data: The camera’s (optionally) transformed raw video data of the current feed is provided to the subsystem.</w:t>
      </w:r>
    </w:p>
    <w:p w:rsidR="00377614" w:rsidRDefault="00377614" w:rsidP="00377614">
      <w:r>
        <w:t>Raw Audio Data: The camera’s raw audio data of the current feed is provided to the subsystem.</w:t>
      </w:r>
    </w:p>
    <w:p w:rsidR="00377614" w:rsidRDefault="00377614" w:rsidP="00377614">
      <w:r>
        <w:t>Camera Position/Orientation: The camera’s position and orientation is provided to the subsystem.</w:t>
      </w:r>
    </w:p>
    <w:p w:rsidR="00377614" w:rsidRDefault="00377614" w:rsidP="00377614">
      <w:pPr>
        <w:pStyle w:val="Heading4"/>
        <w:ind w:left="1584"/>
      </w:pPr>
      <w:r>
        <w:t>Outputs</w:t>
      </w:r>
    </w:p>
    <w:p w:rsidR="00377614" w:rsidRPr="003D64F0" w:rsidRDefault="00377614" w:rsidP="00377614">
      <w:r>
        <w:t>(Transformed) Raw Video Data: The camera’s (optionally) transformed raw video data of the current feed is communicated to the</w:t>
      </w:r>
      <w:del w:id="91" w:author="nate" w:date="2011-08-21T01:29:00Z">
        <w:r w:rsidDel="007B222A">
          <w:delText xml:space="preserve"> Secure </w:delText>
        </w:r>
      </w:del>
      <w:ins w:id="92" w:author="nate" w:date="2011-08-21T01:29:00Z">
        <w:r w:rsidR="007B222A">
          <w:t xml:space="preserve"> </w:t>
        </w:r>
      </w:ins>
      <w:r>
        <w:t>Communication</w:t>
      </w:r>
      <w:del w:id="93" w:author="nate" w:date="2011-08-21T01:29:00Z">
        <w:r w:rsidDel="007B222A">
          <w:delText>s</w:delText>
        </w:r>
      </w:del>
      <w:r>
        <w:t xml:space="preserve"> Subsystem of the Control Layer.</w:t>
      </w:r>
    </w:p>
    <w:p w:rsidR="00377614" w:rsidRDefault="00377614" w:rsidP="00377614">
      <w:r>
        <w:lastRenderedPageBreak/>
        <w:t xml:space="preserve">Raw Audio Data: The camera’s raw audio data of the current feed is communicated to the </w:t>
      </w:r>
      <w:del w:id="94" w:author="nate" w:date="2011-08-21T01:29:00Z">
        <w:r w:rsidDel="007B222A">
          <w:delText xml:space="preserve">Secure </w:delText>
        </w:r>
      </w:del>
      <w:r>
        <w:t>Communication</w:t>
      </w:r>
      <w:del w:id="95" w:author="nate" w:date="2011-08-21T01:29:00Z">
        <w:r w:rsidDel="007B222A">
          <w:delText>s</w:delText>
        </w:r>
      </w:del>
      <w:r>
        <w:t xml:space="preserve"> Subsystem of the Control Layer.</w:t>
      </w:r>
    </w:p>
    <w:p w:rsidR="00377614" w:rsidRDefault="00377614" w:rsidP="00377614">
      <w:r>
        <w:t xml:space="preserve">Camera Position/Orientation: The camera’s position and orientation is communicated to the </w:t>
      </w:r>
      <w:del w:id="96" w:author="nate" w:date="2011-08-21T01:29:00Z">
        <w:r w:rsidDel="007B222A">
          <w:delText xml:space="preserve">Secure </w:delText>
        </w:r>
      </w:del>
      <w:r>
        <w:t>Communication</w:t>
      </w:r>
      <w:del w:id="97" w:author="nate" w:date="2011-08-21T01:29:00Z">
        <w:r w:rsidDel="007B222A">
          <w:delText>s</w:delText>
        </w:r>
      </w:del>
      <w:r>
        <w:t xml:space="preserve"> Subsystem of the Control Layer.</w:t>
      </w:r>
    </w:p>
    <w:p w:rsidR="00377614" w:rsidRDefault="00377614" w:rsidP="00377614"/>
    <w:p w:rsidR="00377614" w:rsidRDefault="00377614" w:rsidP="00377614"/>
    <w:p w:rsidR="00377614" w:rsidRDefault="00377614" w:rsidP="00377614"/>
    <w:p w:rsidR="00377614" w:rsidRDefault="00377614" w:rsidP="00377614"/>
    <w:p w:rsidR="00377614" w:rsidRDefault="00377614" w:rsidP="00377614"/>
    <w:p w:rsidR="00377614" w:rsidRDefault="00377614" w:rsidP="00377614"/>
    <w:p w:rsidR="007C102C" w:rsidRDefault="007C102C">
      <w:pPr>
        <w:spacing w:before="0" w:after="200" w:line="276" w:lineRule="auto"/>
      </w:pPr>
      <w:r>
        <w:br w:type="page"/>
      </w:r>
    </w:p>
    <w:p w:rsidR="007C102C" w:rsidRDefault="007C102C" w:rsidP="007C102C">
      <w:pPr>
        <w:pStyle w:val="Heading1"/>
        <w:spacing w:before="0"/>
      </w:pPr>
      <w:r>
        <w:lastRenderedPageBreak/>
        <w:t>Testing Considerations</w:t>
      </w:r>
    </w:p>
    <w:p w:rsidR="007C102C" w:rsidRPr="007C102C" w:rsidRDefault="007C102C" w:rsidP="007C102C">
      <w:commentRangeStart w:id="98"/>
      <w:r>
        <w:t>Waiting for Ivan</w:t>
      </w:r>
      <w:commentRangeEnd w:id="98"/>
      <w:r w:rsidR="0014186D">
        <w:rPr>
          <w:rStyle w:val="CommentReference"/>
        </w:rPr>
        <w:commentReference w:id="98"/>
      </w:r>
    </w:p>
    <w:p w:rsidR="00377614" w:rsidRDefault="00377614" w:rsidP="00377614">
      <w:pPr>
        <w:spacing w:before="0" w:after="240"/>
      </w:pPr>
    </w:p>
    <w:sectPr w:rsidR="003776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ate" w:date="2011-08-21T01:30:00Z" w:initials="n">
    <w:p w:rsidR="0014186D" w:rsidRDefault="0014186D">
      <w:pPr>
        <w:pStyle w:val="CommentText"/>
      </w:pPr>
      <w:r>
        <w:rPr>
          <w:rStyle w:val="CommentReference"/>
        </w:rPr>
        <w:annotationRef/>
      </w:r>
      <w:r w:rsidR="007B222A">
        <w:t>Ivan, this section is unacceptable!</w:t>
      </w:r>
    </w:p>
  </w:comment>
  <w:comment w:id="7" w:author="nate" w:date="2011-08-21T01:30:00Z" w:initials="n">
    <w:p w:rsidR="00EA4943" w:rsidRDefault="00EA4943">
      <w:pPr>
        <w:pStyle w:val="CommentText"/>
      </w:pPr>
      <w:r>
        <w:rPr>
          <w:rStyle w:val="CommentReference"/>
        </w:rPr>
        <w:annotationRef/>
      </w:r>
      <w:r w:rsidR="007B222A">
        <w:t>I really like this description</w:t>
      </w:r>
    </w:p>
  </w:comment>
  <w:comment w:id="8" w:author="nate" w:date="2011-08-21T01:30:00Z" w:initials="n">
    <w:p w:rsidR="00EA4943" w:rsidRDefault="00EA4943">
      <w:pPr>
        <w:pStyle w:val="CommentText"/>
      </w:pPr>
      <w:r>
        <w:rPr>
          <w:rStyle w:val="CommentReference"/>
        </w:rPr>
        <w:annotationRef/>
      </w:r>
      <w:r w:rsidR="007B222A">
        <w:t xml:space="preserve">We need </w:t>
      </w:r>
      <w:r w:rsidR="007B222A">
        <w:t xml:space="preserve">to change this to reflect some changes made in Hoangs Layers and in mine.  I think communications subsystem is a more appropriate name.  </w:t>
      </w:r>
      <w:proofErr w:type="gramStart"/>
      <w:r w:rsidR="007B222A">
        <w:t>I</w:t>
      </w:r>
      <w:proofErr w:type="gramEnd"/>
      <w:r w:rsidR="007B222A">
        <w:t xml:space="preserve"> also added a flow from the GUI to the com</w:t>
      </w:r>
      <w:bookmarkStart w:id="9" w:name="_GoBack"/>
      <w:bookmarkEnd w:id="9"/>
      <w:r w:rsidR="007B222A">
        <w:t>munications subsystem.  As an extern</w:t>
      </w:r>
      <w:r w:rsidR="007B222A">
        <w:t>al interface, we may need to add the phone's dialer.  I would like to discuss in more detail.</w:t>
      </w:r>
    </w:p>
  </w:comment>
  <w:comment w:id="11" w:author="nate" w:date="2011-08-21T01:30:00Z" w:initials="n">
    <w:p w:rsidR="00EA4943" w:rsidRDefault="00EA4943">
      <w:pPr>
        <w:pStyle w:val="CommentText"/>
      </w:pPr>
      <w:r>
        <w:rPr>
          <w:rStyle w:val="CommentReference"/>
        </w:rPr>
        <w:annotationRef/>
      </w:r>
      <w:r w:rsidR="007B222A">
        <w:t>Reminder....change secure communication to communication</w:t>
      </w:r>
      <w:r w:rsidR="007B222A">
        <w:t xml:space="preserve"> and</w:t>
      </w:r>
      <w:r w:rsidR="007B222A">
        <w:t xml:space="preserve"> double check consistency</w:t>
      </w:r>
    </w:p>
  </w:comment>
  <w:comment w:id="12" w:author="nate" w:date="2011-08-21T01:30:00Z" w:initials="n">
    <w:p w:rsidR="00EA4943" w:rsidRDefault="00EA4943">
      <w:pPr>
        <w:pStyle w:val="CommentText"/>
      </w:pPr>
      <w:r>
        <w:rPr>
          <w:rStyle w:val="CommentReference"/>
        </w:rPr>
        <w:annotationRef/>
      </w:r>
      <w:r w:rsidR="007B222A">
        <w:t>Reminder, change secure communication to communication and double</w:t>
      </w:r>
      <w:r w:rsidR="007B222A">
        <w:t xml:space="preserve"> </w:t>
      </w:r>
      <w:r w:rsidR="007B222A">
        <w:t>check consistency</w:t>
      </w:r>
    </w:p>
  </w:comment>
  <w:comment w:id="14" w:author="nate" w:date="2011-08-21T01:30:00Z" w:initials="n">
    <w:p w:rsidR="00EA4943" w:rsidRDefault="00EA4943">
      <w:pPr>
        <w:pStyle w:val="CommentText"/>
      </w:pPr>
      <w:r>
        <w:rPr>
          <w:rStyle w:val="CommentReference"/>
        </w:rPr>
        <w:annotationRef/>
      </w:r>
      <w:proofErr w:type="gramStart"/>
      <w:r w:rsidR="007B222A">
        <w:t>may</w:t>
      </w:r>
      <w:proofErr w:type="gramEnd"/>
      <w:r w:rsidR="007B222A">
        <w:t xml:space="preserve"> need to add additional producer/consumer to reflect changes to mobile layer and </w:t>
      </w:r>
      <w:r w:rsidR="007B222A">
        <w:t>control layers</w:t>
      </w:r>
    </w:p>
  </w:comment>
  <w:comment w:id="23" w:author="nate" w:date="2011-08-21T01:30:00Z" w:initials="n">
    <w:p w:rsidR="0014186D" w:rsidRDefault="0014186D">
      <w:pPr>
        <w:pStyle w:val="CommentText"/>
      </w:pPr>
      <w:r>
        <w:rPr>
          <w:rStyle w:val="CommentReference"/>
        </w:rPr>
        <w:annotationRef/>
      </w:r>
      <w:r w:rsidR="007B222A">
        <w:t>I think this needs to be revisited.  My understanding of the system would make logic or event in</w:t>
      </w:r>
      <w:r w:rsidR="007B222A">
        <w:t xml:space="preserve">terchangeable, because simple </w:t>
      </w:r>
      <w:r w:rsidR="007B222A">
        <w:t>routing and prioritization of events can still be called events.  The thing that makes this seem like it should be called logic to me is the waiting for all input to be received.  I didn't think this was what this layer did.  We should probably discuss thi</w:t>
      </w:r>
      <w:r w:rsidR="007B222A">
        <w:t>s as a team.</w:t>
      </w:r>
    </w:p>
  </w:comment>
  <w:comment w:id="24" w:author="nate" w:date="2011-08-21T01:30:00Z" w:initials="n">
    <w:p w:rsidR="00A2176F" w:rsidRDefault="00A2176F">
      <w:pPr>
        <w:pStyle w:val="CommentText"/>
      </w:pPr>
      <w:r>
        <w:rPr>
          <w:rStyle w:val="CommentReference"/>
        </w:rPr>
        <w:annotationRef/>
      </w:r>
      <w:r>
        <w:rPr>
          <w:rStyle w:val="CommentReference"/>
        </w:rPr>
        <w:annotationRef/>
      </w:r>
      <w:r>
        <w:t xml:space="preserve">Everything will go through the </w:t>
      </w:r>
      <w:r w:rsidR="007B222A">
        <w:t>communication subsystem</w:t>
      </w:r>
    </w:p>
  </w:comment>
  <w:comment w:id="25" w:author="nate" w:date="2011-08-21T01:30:00Z" w:initials="n">
    <w:p w:rsidR="00A2176F" w:rsidRDefault="00A2176F">
      <w:pPr>
        <w:pStyle w:val="CommentText"/>
      </w:pPr>
      <w:r>
        <w:rPr>
          <w:rStyle w:val="CommentReference"/>
        </w:rPr>
        <w:annotationRef/>
      </w:r>
      <w:r w:rsidR="007B222A">
        <w:t>All data</w:t>
      </w:r>
      <w:r w:rsidR="007B222A">
        <w:t xml:space="preserve"> goes through the communication</w:t>
      </w:r>
      <w:r w:rsidR="007B222A">
        <w:t xml:space="preserve"> subsystem</w:t>
      </w:r>
    </w:p>
  </w:comment>
  <w:comment w:id="26" w:author="nate" w:date="2011-08-21T01:30:00Z" w:initials="n">
    <w:p w:rsidR="00A2176F" w:rsidRDefault="00A2176F">
      <w:pPr>
        <w:pStyle w:val="CommentText"/>
      </w:pPr>
      <w:r>
        <w:rPr>
          <w:rStyle w:val="CommentReference"/>
        </w:rPr>
        <w:annotationRef/>
      </w:r>
      <w:r w:rsidR="007B222A">
        <w:t>We need to talk about how configuration changes are dealt with.  I was under the impression that it was going to be an alert.</w:t>
      </w:r>
    </w:p>
  </w:comment>
  <w:comment w:id="34" w:author="nate" w:date="2011-08-21T01:30:00Z" w:initials="n">
    <w:p w:rsidR="00A2176F" w:rsidRDefault="00A2176F">
      <w:pPr>
        <w:pStyle w:val="CommentText"/>
      </w:pPr>
      <w:r>
        <w:rPr>
          <w:rStyle w:val="CommentReference"/>
        </w:rPr>
        <w:annotationRef/>
      </w:r>
      <w:r w:rsidR="007B222A">
        <w:t>Thought this was done by event handler</w:t>
      </w:r>
    </w:p>
  </w:comment>
  <w:comment w:id="37" w:author="nate" w:date="2011-08-21T01:30:00Z" w:initials="n">
    <w:p w:rsidR="00A2176F" w:rsidRDefault="00A2176F">
      <w:pPr>
        <w:pStyle w:val="CommentText"/>
      </w:pPr>
      <w:r>
        <w:rPr>
          <w:rStyle w:val="CommentReference"/>
        </w:rPr>
        <w:annotationRef/>
      </w:r>
      <w:r w:rsidR="007B222A">
        <w:t>I want to discuss this</w:t>
      </w:r>
    </w:p>
  </w:comment>
  <w:comment w:id="44" w:author="nate" w:date="2011-08-21T01:30:00Z" w:initials="n">
    <w:p w:rsidR="00D1723B" w:rsidRDefault="00D1723B">
      <w:pPr>
        <w:pStyle w:val="CommentText"/>
      </w:pPr>
      <w:r>
        <w:rPr>
          <w:rStyle w:val="CommentReference"/>
        </w:rPr>
        <w:annotationRef/>
      </w:r>
      <w:proofErr w:type="gramStart"/>
      <w:r w:rsidR="007B222A">
        <w:t>configuration</w:t>
      </w:r>
      <w:proofErr w:type="gramEnd"/>
      <w:r w:rsidR="007B222A">
        <w:t xml:space="preserve"> subsystem?  but maybe communication is good to have as well, because we have mobile changes to this.  We need to discuss this further</w:t>
      </w:r>
    </w:p>
  </w:comment>
  <w:comment w:id="45" w:author="nate" w:date="2011-08-21T01:30:00Z" w:initials="n">
    <w:p w:rsidR="00D1723B" w:rsidRDefault="00D1723B">
      <w:pPr>
        <w:pStyle w:val="CommentText"/>
      </w:pPr>
      <w:r>
        <w:rPr>
          <w:rStyle w:val="CommentReference"/>
        </w:rPr>
        <w:annotationRef/>
      </w:r>
      <w:r w:rsidR="007B222A">
        <w:t>We may be able to include logging in the event subsystem.</w:t>
      </w:r>
    </w:p>
  </w:comment>
  <w:comment w:id="49" w:author="nate" w:date="2011-08-21T01:30:00Z" w:initials="n">
    <w:p w:rsidR="00D1723B" w:rsidRDefault="00D1723B">
      <w:pPr>
        <w:pStyle w:val="CommentText"/>
      </w:pPr>
      <w:r>
        <w:rPr>
          <w:rStyle w:val="CommentReference"/>
        </w:rPr>
        <w:annotationRef/>
      </w:r>
      <w:r w:rsidR="007B222A">
        <w:t>This might be something for detail design, but would like to go into detail on how we should do this.  I was thinking polling fo</w:t>
      </w:r>
      <w:r w:rsidR="007B222A">
        <w:t>r alerts at intervals, but that would probably be battery intensive</w:t>
      </w:r>
    </w:p>
  </w:comment>
  <w:comment w:id="50" w:author="nate" w:date="2011-08-21T01:30:00Z" w:initials="n">
    <w:p w:rsidR="00D1723B" w:rsidRDefault="00D1723B">
      <w:pPr>
        <w:pStyle w:val="CommentText"/>
      </w:pPr>
      <w:r>
        <w:rPr>
          <w:rStyle w:val="CommentReference"/>
        </w:rPr>
        <w:annotationRef/>
      </w:r>
      <w:proofErr w:type="spellStart"/>
      <w:r w:rsidR="007B222A">
        <w:t>Th</w:t>
      </w:r>
      <w:proofErr w:type="spellEnd"/>
      <w:r w:rsidR="007B222A">
        <w:t>is is something I was confused about</w:t>
      </w:r>
    </w:p>
  </w:comment>
  <w:comment w:id="51" w:author="nate" w:date="2011-08-21T01:30:00Z" w:initials="n">
    <w:p w:rsidR="00D1723B" w:rsidRDefault="00D1723B">
      <w:pPr>
        <w:pStyle w:val="CommentText"/>
      </w:pPr>
      <w:r>
        <w:rPr>
          <w:rStyle w:val="CommentReference"/>
        </w:rPr>
        <w:annotationRef/>
      </w:r>
      <w:r w:rsidR="007B222A">
        <w:t>How will this work?</w:t>
      </w:r>
      <w:r w:rsidR="007B222A">
        <w:t xml:space="preserve">  Is this an external interface?  </w:t>
      </w:r>
      <w:proofErr w:type="gramStart"/>
      <w:r w:rsidR="007B222A">
        <w:t>we</w:t>
      </w:r>
      <w:proofErr w:type="gramEnd"/>
      <w:r w:rsidR="007B222A">
        <w:t xml:space="preserve"> won't be implementing a dialer within our app.</w:t>
      </w:r>
    </w:p>
  </w:comment>
  <w:comment w:id="57" w:author="nate" w:date="2011-08-21T01:30:00Z" w:initials="n">
    <w:p w:rsidR="00D1723B" w:rsidRDefault="00D1723B">
      <w:pPr>
        <w:pStyle w:val="CommentText"/>
      </w:pPr>
      <w:r>
        <w:rPr>
          <w:rStyle w:val="CommentReference"/>
        </w:rPr>
        <w:annotationRef/>
      </w:r>
      <w:r w:rsidR="007B222A">
        <w:t>I think we need a data flow between the config subsystem and the communications subsystem</w:t>
      </w:r>
    </w:p>
  </w:comment>
  <w:comment w:id="67" w:author="nate" w:date="2011-08-21T01:30:00Z" w:initials="n">
    <w:p w:rsidR="00D1723B" w:rsidRDefault="00D1723B">
      <w:pPr>
        <w:pStyle w:val="CommentText"/>
      </w:pPr>
      <w:r>
        <w:rPr>
          <w:rStyle w:val="CommentReference"/>
        </w:rPr>
        <w:annotationRef/>
      </w:r>
      <w:proofErr w:type="gramStart"/>
      <w:r w:rsidR="007B222A">
        <w:t>discuss</w:t>
      </w:r>
      <w:proofErr w:type="gramEnd"/>
    </w:p>
  </w:comment>
  <w:comment w:id="68" w:author="nate" w:date="2011-08-21T01:30:00Z" w:initials="n">
    <w:p w:rsidR="007B222A" w:rsidRDefault="007B222A">
      <w:pPr>
        <w:pStyle w:val="CommentText"/>
      </w:pPr>
      <w:r>
        <w:rPr>
          <w:rStyle w:val="CommentReference"/>
        </w:rPr>
        <w:annotationRef/>
      </w:r>
      <w:proofErr w:type="gramStart"/>
      <w:r>
        <w:t>not</w:t>
      </w:r>
      <w:proofErr w:type="gramEnd"/>
      <w:r>
        <w:t xml:space="preserve"> sure what this means</w:t>
      </w:r>
    </w:p>
  </w:comment>
  <w:comment w:id="69" w:author="nate" w:date="2011-08-21T01:30:00Z" w:initials="n">
    <w:p w:rsidR="007B222A" w:rsidRDefault="007B222A">
      <w:pPr>
        <w:pStyle w:val="CommentText"/>
      </w:pPr>
      <w:r>
        <w:rPr>
          <w:rStyle w:val="CommentReference"/>
        </w:rPr>
        <w:annotationRef/>
      </w:r>
      <w:r>
        <w:t>Pardon my ignorance, but are we sure this is how we will implement this?</w:t>
      </w:r>
    </w:p>
  </w:comment>
  <w:comment w:id="98" w:author="nate" w:date="2011-08-21T01:30:00Z" w:initials="n">
    <w:p w:rsidR="0014186D" w:rsidRDefault="0014186D">
      <w:pPr>
        <w:pStyle w:val="CommentText"/>
      </w:pPr>
      <w:r>
        <w:rPr>
          <w:rStyle w:val="CommentReference"/>
        </w:rPr>
        <w:annotationRef/>
      </w:r>
      <w:r w:rsidR="007B222A">
        <w:t>Ivan, this section is unacceptable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475F5"/>
    <w:multiLevelType w:val="hybridMultilevel"/>
    <w:tmpl w:val="2D62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06B48"/>
    <w:multiLevelType w:val="hybridMultilevel"/>
    <w:tmpl w:val="D9424DC8"/>
    <w:lvl w:ilvl="0" w:tplc="0CB6061C">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
    <w:nsid w:val="31B070B8"/>
    <w:multiLevelType w:val="hybridMultilevel"/>
    <w:tmpl w:val="E744B0FE"/>
    <w:lvl w:ilvl="0" w:tplc="8CFE7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F11CC0"/>
    <w:multiLevelType w:val="multilevel"/>
    <w:tmpl w:val="C0F27F58"/>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bCs/>
        <w:i w:val="0"/>
        <w:iCs w:val="0"/>
        <w:caps w:val="0"/>
        <w:smallCaps w:val="0"/>
        <w:dstrike w:val="0"/>
        <w:outline w:val="0"/>
        <w:shadow w:val="0"/>
        <w:emboss w:val="0"/>
        <w:imprint w:val="0"/>
        <w:color w:val="000000"/>
        <w:spacing w:val="0"/>
        <w:w w:val="100"/>
        <w:kern w:val="0"/>
        <w:position w:val="0"/>
        <w:sz w:val="26"/>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16E0568"/>
    <w:multiLevelType w:val="hybridMultilevel"/>
    <w:tmpl w:val="4C38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0C"/>
    <w:rsid w:val="000041C2"/>
    <w:rsid w:val="000F4132"/>
    <w:rsid w:val="00140991"/>
    <w:rsid w:val="0014186D"/>
    <w:rsid w:val="00172445"/>
    <w:rsid w:val="00377614"/>
    <w:rsid w:val="00403EC2"/>
    <w:rsid w:val="004637D5"/>
    <w:rsid w:val="004F253B"/>
    <w:rsid w:val="005730F1"/>
    <w:rsid w:val="007B222A"/>
    <w:rsid w:val="007C102C"/>
    <w:rsid w:val="0089290C"/>
    <w:rsid w:val="008B6FE8"/>
    <w:rsid w:val="00A2176F"/>
    <w:rsid w:val="00B144EA"/>
    <w:rsid w:val="00BC49E6"/>
    <w:rsid w:val="00D1723B"/>
    <w:rsid w:val="00E14EB8"/>
    <w:rsid w:val="00E472A9"/>
    <w:rsid w:val="00EA4943"/>
    <w:rsid w:val="00ED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614"/>
    <w:pPr>
      <w:spacing w:before="120"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377614"/>
    <w:pPr>
      <w:keepNext/>
      <w:keepLines/>
      <w:pageBreakBefore/>
      <w:numPr>
        <w:numId w:val="1"/>
      </w:numPr>
      <w:spacing w:before="1440" w:after="480"/>
      <w:jc w:val="center"/>
      <w:outlineLvl w:val="0"/>
    </w:pPr>
    <w:rPr>
      <w:rFonts w:ascii="Arial" w:hAnsi="Arial"/>
      <w:b/>
      <w:bCs/>
      <w:kern w:val="32"/>
      <w:sz w:val="48"/>
      <w:szCs w:val="40"/>
    </w:rPr>
  </w:style>
  <w:style w:type="paragraph" w:styleId="Heading2">
    <w:name w:val="heading 2"/>
    <w:basedOn w:val="Heading1"/>
    <w:next w:val="Normal"/>
    <w:link w:val="Heading2Char"/>
    <w:qFormat/>
    <w:rsid w:val="00377614"/>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377614"/>
    <w:pPr>
      <w:numPr>
        <w:ilvl w:val="2"/>
      </w:numPr>
      <w:outlineLvl w:val="2"/>
    </w:pPr>
    <w:rPr>
      <w:bCs/>
      <w:i/>
      <w:sz w:val="24"/>
      <w:szCs w:val="26"/>
    </w:rPr>
  </w:style>
  <w:style w:type="paragraph" w:styleId="Heading4">
    <w:name w:val="heading 4"/>
    <w:basedOn w:val="Heading3"/>
    <w:next w:val="Normal"/>
    <w:link w:val="Heading4Char"/>
    <w:qFormat/>
    <w:rsid w:val="00377614"/>
    <w:pPr>
      <w:numPr>
        <w:ilvl w:val="3"/>
      </w:numPr>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7614"/>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377614"/>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377614"/>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377614"/>
    <w:rPr>
      <w:rFonts w:ascii="Arial" w:eastAsia="Times New Roman" w:hAnsi="Arial" w:cs="Times New Roman"/>
      <w:i/>
      <w:color w:val="000000"/>
      <w:kern w:val="32"/>
      <w:sz w:val="24"/>
      <w:szCs w:val="28"/>
    </w:rPr>
  </w:style>
  <w:style w:type="paragraph" w:styleId="Caption">
    <w:name w:val="caption"/>
    <w:basedOn w:val="Normal"/>
    <w:next w:val="Normal"/>
    <w:qFormat/>
    <w:rsid w:val="00377614"/>
    <w:pPr>
      <w:spacing w:after="120"/>
      <w:ind w:left="720"/>
    </w:pPr>
    <w:rPr>
      <w:rFonts w:ascii="Arial" w:hAnsi="Arial"/>
      <w:b/>
      <w:bCs/>
      <w:color w:val="auto"/>
      <w:sz w:val="20"/>
      <w:szCs w:val="20"/>
    </w:rPr>
  </w:style>
  <w:style w:type="paragraph" w:styleId="ListParagraph">
    <w:name w:val="List Paragraph"/>
    <w:basedOn w:val="Normal"/>
    <w:uiPriority w:val="34"/>
    <w:qFormat/>
    <w:rsid w:val="00377614"/>
    <w:pPr>
      <w:spacing w:before="240"/>
      <w:ind w:left="720"/>
      <w:contextualSpacing/>
    </w:pPr>
    <w:rPr>
      <w:sz w:val="20"/>
      <w:szCs w:val="20"/>
      <w:lang w:eastAsia="ko-KR"/>
    </w:rPr>
  </w:style>
  <w:style w:type="table" w:styleId="MediumShading2-Accent6">
    <w:name w:val="Medium Shading 2 Accent 6"/>
    <w:basedOn w:val="TableNormal"/>
    <w:uiPriority w:val="64"/>
    <w:rsid w:val="003776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6">
    <w:name w:val="Medium Grid 3 Accent 6"/>
    <w:basedOn w:val="TableNormal"/>
    <w:uiPriority w:val="69"/>
    <w:rsid w:val="003776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EA4943"/>
    <w:rPr>
      <w:sz w:val="16"/>
      <w:szCs w:val="16"/>
    </w:rPr>
  </w:style>
  <w:style w:type="paragraph" w:styleId="CommentText">
    <w:name w:val="annotation text"/>
    <w:basedOn w:val="Normal"/>
    <w:link w:val="CommentTextChar"/>
    <w:uiPriority w:val="99"/>
    <w:semiHidden/>
    <w:unhideWhenUsed/>
    <w:rsid w:val="00EA4943"/>
    <w:rPr>
      <w:sz w:val="20"/>
      <w:szCs w:val="20"/>
    </w:rPr>
  </w:style>
  <w:style w:type="character" w:customStyle="1" w:styleId="CommentTextChar">
    <w:name w:val="Comment Text Char"/>
    <w:basedOn w:val="DefaultParagraphFont"/>
    <w:link w:val="CommentText"/>
    <w:uiPriority w:val="99"/>
    <w:semiHidden/>
    <w:rsid w:val="00EA494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A4943"/>
    <w:rPr>
      <w:b/>
      <w:bCs/>
    </w:rPr>
  </w:style>
  <w:style w:type="character" w:customStyle="1" w:styleId="CommentSubjectChar">
    <w:name w:val="Comment Subject Char"/>
    <w:basedOn w:val="CommentTextChar"/>
    <w:link w:val="CommentSubject"/>
    <w:uiPriority w:val="99"/>
    <w:semiHidden/>
    <w:rsid w:val="00EA4943"/>
    <w:rPr>
      <w:rFonts w:ascii="Times New Roman" w:eastAsia="Times New Roman" w:hAnsi="Times New Roman" w:cs="Times New Roman"/>
      <w:b/>
      <w:bCs/>
      <w:color w:val="000000"/>
      <w:sz w:val="20"/>
      <w:szCs w:val="20"/>
    </w:rPr>
  </w:style>
  <w:style w:type="paragraph" w:styleId="Revision">
    <w:name w:val="Revision"/>
    <w:hidden/>
    <w:uiPriority w:val="99"/>
    <w:semiHidden/>
    <w:rsid w:val="00EA4943"/>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A49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943"/>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614"/>
    <w:pPr>
      <w:spacing w:before="120"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qFormat/>
    <w:rsid w:val="00377614"/>
    <w:pPr>
      <w:keepNext/>
      <w:keepLines/>
      <w:pageBreakBefore/>
      <w:numPr>
        <w:numId w:val="1"/>
      </w:numPr>
      <w:spacing w:before="1440" w:after="480"/>
      <w:jc w:val="center"/>
      <w:outlineLvl w:val="0"/>
    </w:pPr>
    <w:rPr>
      <w:rFonts w:ascii="Arial" w:hAnsi="Arial"/>
      <w:b/>
      <w:bCs/>
      <w:kern w:val="32"/>
      <w:sz w:val="48"/>
      <w:szCs w:val="40"/>
    </w:rPr>
  </w:style>
  <w:style w:type="paragraph" w:styleId="Heading2">
    <w:name w:val="heading 2"/>
    <w:basedOn w:val="Heading1"/>
    <w:next w:val="Normal"/>
    <w:link w:val="Heading2Char"/>
    <w:qFormat/>
    <w:rsid w:val="00377614"/>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377614"/>
    <w:pPr>
      <w:numPr>
        <w:ilvl w:val="2"/>
      </w:numPr>
      <w:outlineLvl w:val="2"/>
    </w:pPr>
    <w:rPr>
      <w:bCs/>
      <w:i/>
      <w:sz w:val="24"/>
      <w:szCs w:val="26"/>
    </w:rPr>
  </w:style>
  <w:style w:type="paragraph" w:styleId="Heading4">
    <w:name w:val="heading 4"/>
    <w:basedOn w:val="Heading3"/>
    <w:next w:val="Normal"/>
    <w:link w:val="Heading4Char"/>
    <w:qFormat/>
    <w:rsid w:val="00377614"/>
    <w:pPr>
      <w:numPr>
        <w:ilvl w:val="3"/>
      </w:numPr>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7614"/>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377614"/>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377614"/>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377614"/>
    <w:rPr>
      <w:rFonts w:ascii="Arial" w:eastAsia="Times New Roman" w:hAnsi="Arial" w:cs="Times New Roman"/>
      <w:i/>
      <w:color w:val="000000"/>
      <w:kern w:val="32"/>
      <w:sz w:val="24"/>
      <w:szCs w:val="28"/>
    </w:rPr>
  </w:style>
  <w:style w:type="paragraph" w:styleId="Caption">
    <w:name w:val="caption"/>
    <w:basedOn w:val="Normal"/>
    <w:next w:val="Normal"/>
    <w:qFormat/>
    <w:rsid w:val="00377614"/>
    <w:pPr>
      <w:spacing w:after="120"/>
      <w:ind w:left="720"/>
    </w:pPr>
    <w:rPr>
      <w:rFonts w:ascii="Arial" w:hAnsi="Arial"/>
      <w:b/>
      <w:bCs/>
      <w:color w:val="auto"/>
      <w:sz w:val="20"/>
      <w:szCs w:val="20"/>
    </w:rPr>
  </w:style>
  <w:style w:type="paragraph" w:styleId="ListParagraph">
    <w:name w:val="List Paragraph"/>
    <w:basedOn w:val="Normal"/>
    <w:uiPriority w:val="34"/>
    <w:qFormat/>
    <w:rsid w:val="00377614"/>
    <w:pPr>
      <w:spacing w:before="240"/>
      <w:ind w:left="720"/>
      <w:contextualSpacing/>
    </w:pPr>
    <w:rPr>
      <w:sz w:val="20"/>
      <w:szCs w:val="20"/>
      <w:lang w:eastAsia="ko-KR"/>
    </w:rPr>
  </w:style>
  <w:style w:type="table" w:styleId="MediumShading2-Accent6">
    <w:name w:val="Medium Shading 2 Accent 6"/>
    <w:basedOn w:val="TableNormal"/>
    <w:uiPriority w:val="64"/>
    <w:rsid w:val="003776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6">
    <w:name w:val="Medium Grid 3 Accent 6"/>
    <w:basedOn w:val="TableNormal"/>
    <w:uiPriority w:val="69"/>
    <w:rsid w:val="003776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CommentReference">
    <w:name w:val="annotation reference"/>
    <w:basedOn w:val="DefaultParagraphFont"/>
    <w:uiPriority w:val="99"/>
    <w:semiHidden/>
    <w:unhideWhenUsed/>
    <w:rsid w:val="00EA4943"/>
    <w:rPr>
      <w:sz w:val="16"/>
      <w:szCs w:val="16"/>
    </w:rPr>
  </w:style>
  <w:style w:type="paragraph" w:styleId="CommentText">
    <w:name w:val="annotation text"/>
    <w:basedOn w:val="Normal"/>
    <w:link w:val="CommentTextChar"/>
    <w:uiPriority w:val="99"/>
    <w:semiHidden/>
    <w:unhideWhenUsed/>
    <w:rsid w:val="00EA4943"/>
    <w:rPr>
      <w:sz w:val="20"/>
      <w:szCs w:val="20"/>
    </w:rPr>
  </w:style>
  <w:style w:type="character" w:customStyle="1" w:styleId="CommentTextChar">
    <w:name w:val="Comment Text Char"/>
    <w:basedOn w:val="DefaultParagraphFont"/>
    <w:link w:val="CommentText"/>
    <w:uiPriority w:val="99"/>
    <w:semiHidden/>
    <w:rsid w:val="00EA494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A4943"/>
    <w:rPr>
      <w:b/>
      <w:bCs/>
    </w:rPr>
  </w:style>
  <w:style w:type="character" w:customStyle="1" w:styleId="CommentSubjectChar">
    <w:name w:val="Comment Subject Char"/>
    <w:basedOn w:val="CommentTextChar"/>
    <w:link w:val="CommentSubject"/>
    <w:uiPriority w:val="99"/>
    <w:semiHidden/>
    <w:rsid w:val="00EA4943"/>
    <w:rPr>
      <w:rFonts w:ascii="Times New Roman" w:eastAsia="Times New Roman" w:hAnsi="Times New Roman" w:cs="Times New Roman"/>
      <w:b/>
      <w:bCs/>
      <w:color w:val="000000"/>
      <w:sz w:val="20"/>
      <w:szCs w:val="20"/>
    </w:rPr>
  </w:style>
  <w:style w:type="paragraph" w:styleId="Revision">
    <w:name w:val="Revision"/>
    <w:hidden/>
    <w:uiPriority w:val="99"/>
    <w:semiHidden/>
    <w:rsid w:val="00EA4943"/>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A49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943"/>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31</Pages>
  <Words>4336</Words>
  <Characters>24717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4</cp:revision>
  <dcterms:created xsi:type="dcterms:W3CDTF">2011-08-21T01:25:00Z</dcterms:created>
  <dcterms:modified xsi:type="dcterms:W3CDTF">2011-08-21T06:30:00Z</dcterms:modified>
</cp:coreProperties>
</file>