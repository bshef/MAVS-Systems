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537" w:rsidRPr="006978E5" w:rsidRDefault="00D25537">
      <w:pPr>
        <w:spacing w:before="1440" w:after="480"/>
        <w:ind w:left="0"/>
        <w:rPr>
          <w:rFonts w:asciiTheme="minorHAnsi" w:hAnsiTheme="minorHAnsi" w:cstheme="minorHAnsi"/>
        </w:rPr>
      </w:pPr>
      <w:r w:rsidRPr="006978E5">
        <w:rPr>
          <w:rFonts w:asciiTheme="minorHAnsi" w:hAnsiTheme="minorHAnsi" w:cstheme="minorHAnsi"/>
          <w:b/>
          <w:bCs/>
          <w:sz w:val="40"/>
          <w:szCs w:val="40"/>
        </w:rPr>
        <w:t>Department of Computer Science and Engineering</w:t>
      </w:r>
      <w:r w:rsidRPr="006978E5">
        <w:rPr>
          <w:rFonts w:asciiTheme="minorHAnsi" w:hAnsiTheme="minorHAnsi" w:cstheme="minorHAnsi"/>
          <w:b/>
          <w:bCs/>
          <w:sz w:val="40"/>
          <w:szCs w:val="40"/>
        </w:rPr>
        <w:br/>
        <w:t>The University of Texas at Arlington</w:t>
      </w:r>
    </w:p>
    <w:p w:rsidR="00D25537" w:rsidRPr="006978E5" w:rsidRDefault="00D25537">
      <w:pPr>
        <w:spacing w:before="480" w:after="360"/>
        <w:jc w:val="right"/>
        <w:rPr>
          <w:rFonts w:asciiTheme="minorHAnsi" w:hAnsiTheme="minorHAnsi" w:cstheme="minorHAnsi"/>
          <w:b/>
          <w:bCs/>
          <w:sz w:val="40"/>
          <w:szCs w:val="40"/>
        </w:rPr>
      </w:pPr>
    </w:p>
    <w:p w:rsidR="00D25537" w:rsidRPr="006978E5" w:rsidRDefault="00D25537">
      <w:pPr>
        <w:spacing w:before="480" w:after="360"/>
        <w:jc w:val="right"/>
        <w:rPr>
          <w:rFonts w:asciiTheme="minorHAnsi" w:hAnsiTheme="minorHAnsi" w:cstheme="minorHAnsi"/>
          <w:sz w:val="40"/>
          <w:szCs w:val="40"/>
        </w:rPr>
      </w:pPr>
      <w:r w:rsidRPr="006978E5">
        <w:rPr>
          <w:rFonts w:asciiTheme="minorHAnsi" w:hAnsiTheme="minorHAnsi" w:cstheme="minorHAnsi"/>
          <w:sz w:val="40"/>
          <w:szCs w:val="40"/>
        </w:rPr>
        <w:t>Maverick Audio Visual Security Systems</w:t>
      </w:r>
    </w:p>
    <w:p w:rsidR="00D25537" w:rsidRPr="006978E5" w:rsidRDefault="00D25537">
      <w:pPr>
        <w:spacing w:before="480" w:after="360"/>
        <w:jc w:val="right"/>
        <w:rPr>
          <w:rFonts w:asciiTheme="minorHAnsi" w:hAnsiTheme="minorHAnsi" w:cstheme="minorHAnsi"/>
          <w:sz w:val="40"/>
          <w:szCs w:val="40"/>
        </w:rPr>
      </w:pPr>
      <w:r w:rsidRPr="006978E5">
        <w:rPr>
          <w:rFonts w:asciiTheme="minorHAnsi" w:hAnsiTheme="minorHAnsi" w:cstheme="minorHAnsi"/>
          <w:sz w:val="40"/>
          <w:szCs w:val="40"/>
        </w:rPr>
        <w:t>(MAVS Systems)</w:t>
      </w:r>
    </w:p>
    <w:p w:rsidR="00D25537" w:rsidRPr="006978E5" w:rsidRDefault="00D25537">
      <w:pPr>
        <w:spacing w:before="480" w:after="360"/>
        <w:jc w:val="right"/>
        <w:rPr>
          <w:rFonts w:asciiTheme="minorHAnsi" w:hAnsiTheme="minorHAnsi" w:cstheme="minorHAnsi"/>
          <w:sz w:val="40"/>
          <w:szCs w:val="40"/>
        </w:rPr>
      </w:pPr>
    </w:p>
    <w:p w:rsidR="00D25537" w:rsidRPr="006978E5" w:rsidRDefault="00D25537">
      <w:pPr>
        <w:spacing w:before="480" w:after="360"/>
        <w:jc w:val="right"/>
        <w:rPr>
          <w:rFonts w:asciiTheme="minorHAnsi" w:hAnsiTheme="minorHAnsi" w:cstheme="minorHAnsi"/>
          <w:sz w:val="40"/>
          <w:szCs w:val="40"/>
        </w:rPr>
      </w:pPr>
      <w:r w:rsidRPr="006978E5">
        <w:rPr>
          <w:rFonts w:asciiTheme="minorHAnsi" w:hAnsiTheme="minorHAnsi" w:cstheme="minorHAnsi"/>
          <w:sz w:val="40"/>
          <w:szCs w:val="40"/>
        </w:rPr>
        <w:t xml:space="preserve">MAVS Team: </w:t>
      </w:r>
      <w:r w:rsidR="00F762CB" w:rsidRPr="006978E5">
        <w:rPr>
          <w:rFonts w:asciiTheme="minorHAnsi" w:hAnsiTheme="minorHAnsi" w:cstheme="minorHAnsi"/>
          <w:noProof/>
        </w:rPr>
        <w:drawing>
          <wp:anchor distT="0" distB="0" distL="114300" distR="114300" simplePos="0" relativeHeight="251657728" behindDoc="0" locked="0" layoutInCell="1" allowOverlap="1">
            <wp:simplePos x="0" y="0"/>
            <wp:positionH relativeFrom="margin">
              <wp:posOffset>720090</wp:posOffset>
            </wp:positionH>
            <wp:positionV relativeFrom="paragraph">
              <wp:posOffset>241300</wp:posOffset>
            </wp:positionV>
            <wp:extent cx="2228850" cy="29527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8850" cy="2952750"/>
                    </a:xfrm>
                    <a:prstGeom prst="rect">
                      <a:avLst/>
                    </a:prstGeom>
                    <a:noFill/>
                  </pic:spPr>
                </pic:pic>
              </a:graphicData>
            </a:graphic>
          </wp:anchor>
        </w:drawing>
      </w:r>
    </w:p>
    <w:p w:rsidR="00D25537" w:rsidRPr="006978E5" w:rsidRDefault="00D25537" w:rsidP="00D25537">
      <w:pPr>
        <w:spacing w:before="0"/>
        <w:jc w:val="right"/>
        <w:rPr>
          <w:rFonts w:asciiTheme="minorHAnsi" w:hAnsiTheme="minorHAnsi" w:cstheme="minorHAnsi"/>
          <w:sz w:val="40"/>
          <w:szCs w:val="40"/>
        </w:rPr>
      </w:pPr>
      <w:r w:rsidRPr="006978E5">
        <w:rPr>
          <w:rFonts w:asciiTheme="minorHAnsi" w:hAnsiTheme="minorHAnsi" w:cstheme="minorHAnsi"/>
          <w:sz w:val="40"/>
          <w:szCs w:val="40"/>
        </w:rPr>
        <w:t>Charles Beran</w:t>
      </w:r>
    </w:p>
    <w:p w:rsidR="00D25537" w:rsidRPr="006978E5" w:rsidRDefault="00D25537" w:rsidP="00D25537">
      <w:pPr>
        <w:spacing w:before="0"/>
        <w:jc w:val="right"/>
        <w:rPr>
          <w:rFonts w:asciiTheme="minorHAnsi" w:hAnsiTheme="minorHAnsi" w:cstheme="minorHAnsi"/>
          <w:sz w:val="40"/>
          <w:szCs w:val="40"/>
        </w:rPr>
      </w:pPr>
      <w:r w:rsidRPr="006978E5">
        <w:rPr>
          <w:rFonts w:asciiTheme="minorHAnsi" w:hAnsiTheme="minorHAnsi" w:cstheme="minorHAnsi"/>
          <w:sz w:val="40"/>
          <w:szCs w:val="40"/>
        </w:rPr>
        <w:t>Karl Feinauer</w:t>
      </w:r>
    </w:p>
    <w:p w:rsidR="00D25537" w:rsidRPr="006978E5" w:rsidRDefault="00D25537" w:rsidP="00D25537">
      <w:pPr>
        <w:spacing w:before="0"/>
        <w:jc w:val="right"/>
        <w:rPr>
          <w:rFonts w:asciiTheme="minorHAnsi" w:hAnsiTheme="minorHAnsi" w:cstheme="minorHAnsi"/>
          <w:sz w:val="40"/>
          <w:szCs w:val="40"/>
        </w:rPr>
      </w:pPr>
      <w:r w:rsidRPr="006978E5">
        <w:rPr>
          <w:rFonts w:asciiTheme="minorHAnsi" w:hAnsiTheme="minorHAnsi" w:cstheme="minorHAnsi"/>
          <w:sz w:val="40"/>
          <w:szCs w:val="40"/>
        </w:rPr>
        <w:t>Hoang Tang</w:t>
      </w:r>
    </w:p>
    <w:p w:rsidR="00D25537" w:rsidRPr="006978E5" w:rsidRDefault="00D25537" w:rsidP="00D25537">
      <w:pPr>
        <w:spacing w:before="0"/>
        <w:jc w:val="right"/>
        <w:rPr>
          <w:rFonts w:asciiTheme="minorHAnsi" w:hAnsiTheme="minorHAnsi" w:cstheme="minorHAnsi"/>
          <w:sz w:val="40"/>
          <w:szCs w:val="40"/>
        </w:rPr>
      </w:pPr>
      <w:r w:rsidRPr="006978E5">
        <w:rPr>
          <w:rFonts w:asciiTheme="minorHAnsi" w:hAnsiTheme="minorHAnsi" w:cstheme="minorHAnsi"/>
          <w:sz w:val="40"/>
          <w:szCs w:val="40"/>
        </w:rPr>
        <w:t>Brian Shef</w:t>
      </w:r>
    </w:p>
    <w:p w:rsidR="00D25537" w:rsidRPr="006978E5" w:rsidRDefault="00D25537" w:rsidP="00D25537">
      <w:pPr>
        <w:spacing w:before="0"/>
        <w:jc w:val="right"/>
        <w:rPr>
          <w:rFonts w:asciiTheme="minorHAnsi" w:hAnsiTheme="minorHAnsi" w:cstheme="minorHAnsi"/>
          <w:sz w:val="40"/>
          <w:szCs w:val="40"/>
        </w:rPr>
      </w:pPr>
      <w:r w:rsidRPr="006978E5">
        <w:rPr>
          <w:rFonts w:asciiTheme="minorHAnsi" w:hAnsiTheme="minorHAnsi" w:cstheme="minorHAnsi"/>
          <w:sz w:val="40"/>
          <w:szCs w:val="40"/>
        </w:rPr>
        <w:t>Ivan Fan</w:t>
      </w:r>
    </w:p>
    <w:p w:rsidR="00D25537" w:rsidRPr="006978E5" w:rsidRDefault="00D25537" w:rsidP="00D25537">
      <w:pPr>
        <w:spacing w:before="0"/>
        <w:jc w:val="right"/>
        <w:rPr>
          <w:rFonts w:asciiTheme="minorHAnsi" w:hAnsiTheme="minorHAnsi" w:cstheme="minorHAnsi"/>
          <w:sz w:val="40"/>
          <w:szCs w:val="40"/>
        </w:rPr>
      </w:pPr>
    </w:p>
    <w:p w:rsidR="00D25537" w:rsidRPr="006978E5" w:rsidRDefault="00D25537" w:rsidP="00D25537">
      <w:pPr>
        <w:spacing w:before="0"/>
        <w:jc w:val="right"/>
        <w:rPr>
          <w:rFonts w:asciiTheme="minorHAnsi" w:hAnsiTheme="minorHAnsi" w:cstheme="minorHAnsi"/>
          <w:sz w:val="40"/>
          <w:szCs w:val="40"/>
        </w:rPr>
      </w:pPr>
    </w:p>
    <w:p w:rsidR="00D25537" w:rsidRPr="006978E5" w:rsidRDefault="00D25537" w:rsidP="00D25537">
      <w:pPr>
        <w:spacing w:before="0"/>
        <w:jc w:val="right"/>
        <w:rPr>
          <w:rFonts w:asciiTheme="minorHAnsi" w:hAnsiTheme="minorHAnsi" w:cstheme="minorHAnsi"/>
          <w:sz w:val="40"/>
          <w:szCs w:val="40"/>
        </w:rPr>
      </w:pPr>
    </w:p>
    <w:p w:rsidR="00D25537" w:rsidRPr="006978E5" w:rsidRDefault="00D25537" w:rsidP="00D25537">
      <w:pPr>
        <w:spacing w:before="0"/>
        <w:jc w:val="right"/>
        <w:rPr>
          <w:rFonts w:asciiTheme="minorHAnsi" w:hAnsiTheme="minorHAnsi" w:cstheme="minorHAnsi"/>
          <w:sz w:val="40"/>
          <w:szCs w:val="40"/>
        </w:rPr>
      </w:pPr>
    </w:p>
    <w:p w:rsidR="00D25537" w:rsidRPr="006978E5" w:rsidRDefault="00D25537" w:rsidP="00D25537">
      <w:pPr>
        <w:spacing w:before="0"/>
        <w:jc w:val="right"/>
        <w:rPr>
          <w:rFonts w:asciiTheme="minorHAnsi" w:hAnsiTheme="minorHAnsi" w:cstheme="minorHAnsi"/>
          <w:sz w:val="40"/>
          <w:szCs w:val="40"/>
        </w:rPr>
      </w:pPr>
    </w:p>
    <w:p w:rsidR="00D25537" w:rsidRPr="006978E5" w:rsidRDefault="00D25537">
      <w:pPr>
        <w:spacing w:after="120"/>
        <w:rPr>
          <w:rFonts w:asciiTheme="minorHAnsi" w:eastAsia="Arial" w:hAnsiTheme="minorHAnsi" w:cstheme="minorHAnsi"/>
          <w:b/>
          <w:bCs/>
          <w:sz w:val="20"/>
          <w:szCs w:val="20"/>
        </w:rPr>
      </w:pPr>
      <w:r w:rsidRPr="006978E5">
        <w:rPr>
          <w:rFonts w:asciiTheme="minorHAnsi" w:eastAsia="Arial" w:hAnsiTheme="minorHAnsi" w:cstheme="minorHAnsi"/>
          <w:b/>
          <w:bCs/>
          <w:sz w:val="20"/>
          <w:szCs w:val="20"/>
        </w:rPr>
        <w:t xml:space="preserve">Late Updated: </w:t>
      </w:r>
      <w:r w:rsidR="00F37A13">
        <w:rPr>
          <w:rFonts w:asciiTheme="minorHAnsi" w:eastAsia="Arial" w:hAnsiTheme="minorHAnsi" w:cstheme="minorHAnsi"/>
          <w:b/>
          <w:bCs/>
          <w:sz w:val="20"/>
          <w:szCs w:val="20"/>
        </w:rPr>
        <w:t>31</w:t>
      </w:r>
      <w:bookmarkStart w:id="0" w:name="_GoBack"/>
      <w:bookmarkEnd w:id="0"/>
      <w:r w:rsidRPr="006978E5">
        <w:rPr>
          <w:rFonts w:asciiTheme="minorHAnsi" w:eastAsia="Arial" w:hAnsiTheme="minorHAnsi" w:cstheme="minorHAnsi"/>
          <w:b/>
          <w:bCs/>
          <w:sz w:val="20"/>
          <w:szCs w:val="20"/>
        </w:rPr>
        <w:t xml:space="preserve"> July 2011 @ 11:11:00 AM</w:t>
      </w:r>
    </w:p>
    <w:p w:rsidR="00D25537" w:rsidRPr="006978E5" w:rsidRDefault="00D25537">
      <w:pPr>
        <w:spacing w:after="120"/>
        <w:rPr>
          <w:rFonts w:asciiTheme="minorHAnsi" w:eastAsia="Arial" w:hAnsiTheme="minorHAnsi" w:cstheme="minorHAnsi"/>
          <w:b/>
          <w:bCs/>
          <w:sz w:val="20"/>
          <w:szCs w:val="20"/>
        </w:rPr>
      </w:pPr>
      <w:r w:rsidRPr="006978E5">
        <w:rPr>
          <w:rFonts w:asciiTheme="minorHAnsi" w:eastAsia="Arial" w:hAnsiTheme="minorHAnsi" w:cstheme="minorHAnsi"/>
          <w:b/>
          <w:bCs/>
          <w:sz w:val="20"/>
          <w:szCs w:val="20"/>
        </w:rPr>
        <w:t>Copy Printed: 0 XXX 0000 @ 0:00:00 AM</w:t>
      </w:r>
    </w:p>
    <w:p w:rsidR="00D25537" w:rsidRPr="006978E5" w:rsidRDefault="00D25537">
      <w:pPr>
        <w:rPr>
          <w:rFonts w:asciiTheme="minorHAnsi" w:eastAsia="Arial" w:hAnsiTheme="minorHAnsi" w:cstheme="minorHAnsi"/>
          <w:b/>
          <w:bCs/>
          <w:sz w:val="20"/>
          <w:szCs w:val="20"/>
        </w:rPr>
      </w:pPr>
    </w:p>
    <w:p w:rsidR="006978E5" w:rsidRDefault="00D25537" w:rsidP="007A6402">
      <w:pPr>
        <w:pageBreakBefore/>
        <w:spacing w:before="0" w:after="480"/>
        <w:jc w:val="center"/>
        <w:rPr>
          <w:noProof/>
        </w:rPr>
      </w:pPr>
      <w:r w:rsidRPr="006978E5">
        <w:rPr>
          <w:rFonts w:asciiTheme="minorHAnsi" w:hAnsiTheme="minorHAnsi" w:cstheme="minorHAnsi"/>
          <w:b/>
          <w:bCs/>
          <w:sz w:val="40"/>
          <w:szCs w:val="40"/>
        </w:rPr>
        <w:lastRenderedPageBreak/>
        <w:t>Table of Contents</w:t>
      </w:r>
      <w:r w:rsidR="00FA07C0" w:rsidRPr="006978E5">
        <w:rPr>
          <w:rFonts w:asciiTheme="minorHAnsi" w:hAnsiTheme="minorHAnsi" w:cstheme="minorHAnsi"/>
          <w:b/>
          <w:bCs/>
          <w:sz w:val="40"/>
          <w:szCs w:val="40"/>
        </w:rPr>
        <w:fldChar w:fldCharType="begin"/>
      </w:r>
      <w:r w:rsidR="007A6402" w:rsidRPr="006978E5">
        <w:rPr>
          <w:rFonts w:asciiTheme="minorHAnsi" w:hAnsiTheme="minorHAnsi" w:cstheme="minorHAnsi"/>
          <w:b/>
          <w:bCs/>
          <w:sz w:val="40"/>
          <w:szCs w:val="40"/>
        </w:rPr>
        <w:instrText xml:space="preserve"> TOC \o "1-2" \h \z \u </w:instrText>
      </w:r>
      <w:r w:rsidR="00FA07C0" w:rsidRPr="006978E5">
        <w:rPr>
          <w:rFonts w:asciiTheme="minorHAnsi" w:hAnsiTheme="minorHAnsi" w:cstheme="minorHAnsi"/>
          <w:b/>
          <w:bCs/>
          <w:sz w:val="40"/>
          <w:szCs w:val="40"/>
        </w:rPr>
        <w:fldChar w:fldCharType="separate"/>
      </w:r>
    </w:p>
    <w:p w:rsidR="006978E5" w:rsidRDefault="008C2553">
      <w:pPr>
        <w:pStyle w:val="TOC1"/>
        <w:tabs>
          <w:tab w:val="left" w:pos="480"/>
          <w:tab w:val="right" w:leader="dot" w:pos="9350"/>
        </w:tabs>
        <w:rPr>
          <w:rFonts w:eastAsiaTheme="minorEastAsia" w:cstheme="minorBidi"/>
          <w:b w:val="0"/>
          <w:bCs w:val="0"/>
          <w:caps w:val="0"/>
          <w:noProof/>
          <w:color w:val="auto"/>
          <w:sz w:val="22"/>
          <w:szCs w:val="22"/>
        </w:rPr>
      </w:pPr>
      <w:hyperlink w:anchor="_Toc299277591" w:history="1">
        <w:r w:rsidR="006978E5" w:rsidRPr="0010242C">
          <w:rPr>
            <w:rStyle w:val="Hyperlink"/>
            <w:noProof/>
          </w:rPr>
          <w:t>1.</w:t>
        </w:r>
        <w:r w:rsidR="006978E5">
          <w:rPr>
            <w:rFonts w:eastAsiaTheme="minorEastAsia" w:cstheme="minorBidi"/>
            <w:b w:val="0"/>
            <w:bCs w:val="0"/>
            <w:caps w:val="0"/>
            <w:noProof/>
            <w:color w:val="auto"/>
            <w:sz w:val="22"/>
            <w:szCs w:val="22"/>
          </w:rPr>
          <w:tab/>
        </w:r>
        <w:r w:rsidR="006978E5" w:rsidRPr="0010242C">
          <w:rPr>
            <w:rStyle w:val="Hyperlink"/>
            <w:noProof/>
          </w:rPr>
          <w:t>Product Services and Summary</w:t>
        </w:r>
        <w:r w:rsidR="006978E5">
          <w:rPr>
            <w:noProof/>
            <w:webHidden/>
          </w:rPr>
          <w:tab/>
        </w:r>
        <w:r w:rsidR="00FA07C0">
          <w:rPr>
            <w:noProof/>
            <w:webHidden/>
          </w:rPr>
          <w:fldChar w:fldCharType="begin"/>
        </w:r>
        <w:r w:rsidR="006978E5">
          <w:rPr>
            <w:noProof/>
            <w:webHidden/>
          </w:rPr>
          <w:instrText xml:space="preserve"> PAGEREF _Toc299277591 \h </w:instrText>
        </w:r>
        <w:r w:rsidR="00FA07C0">
          <w:rPr>
            <w:noProof/>
            <w:webHidden/>
          </w:rPr>
        </w:r>
        <w:r w:rsidR="00FA07C0">
          <w:rPr>
            <w:noProof/>
            <w:webHidden/>
          </w:rPr>
          <w:fldChar w:fldCharType="separate"/>
        </w:r>
        <w:r w:rsidR="00BA75A3">
          <w:rPr>
            <w:noProof/>
            <w:webHidden/>
          </w:rPr>
          <w:t>4</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592" w:history="1">
        <w:r w:rsidR="006978E5" w:rsidRPr="0010242C">
          <w:rPr>
            <w:rStyle w:val="Hyperlink"/>
            <w:noProof/>
          </w:rPr>
          <w:t>1.1.</w:t>
        </w:r>
        <w:r w:rsidR="006978E5">
          <w:rPr>
            <w:rFonts w:eastAsiaTheme="minorEastAsia" w:cstheme="minorBidi"/>
            <w:smallCaps w:val="0"/>
            <w:noProof/>
            <w:color w:val="auto"/>
            <w:sz w:val="22"/>
            <w:szCs w:val="22"/>
          </w:rPr>
          <w:tab/>
        </w:r>
        <w:r w:rsidR="006978E5" w:rsidRPr="0010242C">
          <w:rPr>
            <w:rStyle w:val="Hyperlink"/>
            <w:noProof/>
          </w:rPr>
          <w:t>Purpose</w:t>
        </w:r>
        <w:r w:rsidR="006978E5">
          <w:rPr>
            <w:noProof/>
            <w:webHidden/>
          </w:rPr>
          <w:tab/>
        </w:r>
        <w:r w:rsidR="00FA07C0">
          <w:rPr>
            <w:noProof/>
            <w:webHidden/>
          </w:rPr>
          <w:fldChar w:fldCharType="begin"/>
        </w:r>
        <w:r w:rsidR="006978E5">
          <w:rPr>
            <w:noProof/>
            <w:webHidden/>
          </w:rPr>
          <w:instrText xml:space="preserve"> PAGEREF _Toc299277592 \h </w:instrText>
        </w:r>
        <w:r w:rsidR="00FA07C0">
          <w:rPr>
            <w:noProof/>
            <w:webHidden/>
          </w:rPr>
        </w:r>
        <w:r w:rsidR="00FA07C0">
          <w:rPr>
            <w:noProof/>
            <w:webHidden/>
          </w:rPr>
          <w:fldChar w:fldCharType="separate"/>
        </w:r>
        <w:r w:rsidR="00BA75A3">
          <w:rPr>
            <w:noProof/>
            <w:webHidden/>
          </w:rPr>
          <w:t>4</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593" w:history="1">
        <w:r w:rsidR="006978E5" w:rsidRPr="0010242C">
          <w:rPr>
            <w:rStyle w:val="Hyperlink"/>
            <w:noProof/>
          </w:rPr>
          <w:t>1.2.</w:t>
        </w:r>
        <w:r w:rsidR="006978E5">
          <w:rPr>
            <w:rFonts w:eastAsiaTheme="minorEastAsia" w:cstheme="minorBidi"/>
            <w:smallCaps w:val="0"/>
            <w:noProof/>
            <w:color w:val="auto"/>
            <w:sz w:val="22"/>
            <w:szCs w:val="22"/>
          </w:rPr>
          <w:tab/>
        </w:r>
        <w:r w:rsidR="006978E5" w:rsidRPr="0010242C">
          <w:rPr>
            <w:rStyle w:val="Hyperlink"/>
            <w:noProof/>
          </w:rPr>
          <w:t>Document Overview</w:t>
        </w:r>
        <w:r w:rsidR="006978E5">
          <w:rPr>
            <w:noProof/>
            <w:webHidden/>
          </w:rPr>
          <w:tab/>
        </w:r>
        <w:r w:rsidR="00FA07C0">
          <w:rPr>
            <w:noProof/>
            <w:webHidden/>
          </w:rPr>
          <w:fldChar w:fldCharType="begin"/>
        </w:r>
        <w:r w:rsidR="006978E5">
          <w:rPr>
            <w:noProof/>
            <w:webHidden/>
          </w:rPr>
          <w:instrText xml:space="preserve"> PAGEREF _Toc299277593 \h </w:instrText>
        </w:r>
        <w:r w:rsidR="00FA07C0">
          <w:rPr>
            <w:noProof/>
            <w:webHidden/>
          </w:rPr>
        </w:r>
        <w:r w:rsidR="00FA07C0">
          <w:rPr>
            <w:noProof/>
            <w:webHidden/>
          </w:rPr>
          <w:fldChar w:fldCharType="separate"/>
        </w:r>
        <w:r w:rsidR="00BA75A3">
          <w:rPr>
            <w:noProof/>
            <w:webHidden/>
          </w:rPr>
          <w:t>4</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594" w:history="1">
        <w:r w:rsidR="006978E5" w:rsidRPr="0010242C">
          <w:rPr>
            <w:rStyle w:val="Hyperlink"/>
            <w:noProof/>
          </w:rPr>
          <w:t>1.3.</w:t>
        </w:r>
        <w:r w:rsidR="006978E5">
          <w:rPr>
            <w:rFonts w:eastAsiaTheme="minorEastAsia" w:cstheme="minorBidi"/>
            <w:smallCaps w:val="0"/>
            <w:noProof/>
            <w:color w:val="auto"/>
            <w:sz w:val="22"/>
            <w:szCs w:val="22"/>
          </w:rPr>
          <w:tab/>
        </w:r>
        <w:r w:rsidR="006978E5" w:rsidRPr="0010242C">
          <w:rPr>
            <w:rStyle w:val="Hyperlink"/>
            <w:noProof/>
          </w:rPr>
          <w:t>Scope</w:t>
        </w:r>
        <w:r w:rsidR="006978E5">
          <w:rPr>
            <w:noProof/>
            <w:webHidden/>
          </w:rPr>
          <w:tab/>
        </w:r>
        <w:r w:rsidR="00FA07C0">
          <w:rPr>
            <w:noProof/>
            <w:webHidden/>
          </w:rPr>
          <w:fldChar w:fldCharType="begin"/>
        </w:r>
        <w:r w:rsidR="006978E5">
          <w:rPr>
            <w:noProof/>
            <w:webHidden/>
          </w:rPr>
          <w:instrText xml:space="preserve"> PAGEREF _Toc299277594 \h </w:instrText>
        </w:r>
        <w:r w:rsidR="00FA07C0">
          <w:rPr>
            <w:noProof/>
            <w:webHidden/>
          </w:rPr>
        </w:r>
        <w:r w:rsidR="00FA07C0">
          <w:rPr>
            <w:noProof/>
            <w:webHidden/>
          </w:rPr>
          <w:fldChar w:fldCharType="separate"/>
        </w:r>
        <w:r w:rsidR="00BA75A3">
          <w:rPr>
            <w:noProof/>
            <w:webHidden/>
          </w:rPr>
          <w:t>5</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595" w:history="1">
        <w:r w:rsidR="006978E5" w:rsidRPr="0010242C">
          <w:rPr>
            <w:rStyle w:val="Hyperlink"/>
            <w:noProof/>
          </w:rPr>
          <w:t>1.4.</w:t>
        </w:r>
        <w:r w:rsidR="006978E5">
          <w:rPr>
            <w:rFonts w:eastAsiaTheme="minorEastAsia" w:cstheme="minorBidi"/>
            <w:smallCaps w:val="0"/>
            <w:noProof/>
            <w:color w:val="auto"/>
            <w:sz w:val="22"/>
            <w:szCs w:val="22"/>
          </w:rPr>
          <w:tab/>
        </w:r>
        <w:r w:rsidR="006978E5" w:rsidRPr="0010242C">
          <w:rPr>
            <w:rStyle w:val="Hyperlink"/>
            <w:noProof/>
          </w:rPr>
          <w:t>Definitions, Acronyms, and Abbreviations</w:t>
        </w:r>
        <w:r w:rsidR="006978E5">
          <w:rPr>
            <w:noProof/>
            <w:webHidden/>
          </w:rPr>
          <w:tab/>
        </w:r>
        <w:r w:rsidR="00FA07C0">
          <w:rPr>
            <w:noProof/>
            <w:webHidden/>
          </w:rPr>
          <w:fldChar w:fldCharType="begin"/>
        </w:r>
        <w:r w:rsidR="006978E5">
          <w:rPr>
            <w:noProof/>
            <w:webHidden/>
          </w:rPr>
          <w:instrText xml:space="preserve"> PAGEREF _Toc299277595 \h </w:instrText>
        </w:r>
        <w:r w:rsidR="00FA07C0">
          <w:rPr>
            <w:noProof/>
            <w:webHidden/>
          </w:rPr>
        </w:r>
        <w:r w:rsidR="00FA07C0">
          <w:rPr>
            <w:noProof/>
            <w:webHidden/>
          </w:rPr>
          <w:fldChar w:fldCharType="separate"/>
        </w:r>
        <w:r w:rsidR="00BA75A3">
          <w:rPr>
            <w:noProof/>
            <w:webHidden/>
          </w:rPr>
          <w:t>6</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596" w:history="1">
        <w:r w:rsidR="006978E5" w:rsidRPr="0010242C">
          <w:rPr>
            <w:rStyle w:val="Hyperlink"/>
            <w:noProof/>
          </w:rPr>
          <w:t>1.5.</w:t>
        </w:r>
        <w:r w:rsidR="006978E5">
          <w:rPr>
            <w:rFonts w:eastAsiaTheme="minorEastAsia" w:cstheme="minorBidi"/>
            <w:smallCaps w:val="0"/>
            <w:noProof/>
            <w:color w:val="auto"/>
            <w:sz w:val="22"/>
            <w:szCs w:val="22"/>
          </w:rPr>
          <w:tab/>
        </w:r>
        <w:r w:rsidR="006978E5" w:rsidRPr="0010242C">
          <w:rPr>
            <w:rStyle w:val="Hyperlink"/>
            <w:noProof/>
          </w:rPr>
          <w:t>References</w:t>
        </w:r>
        <w:r w:rsidR="006978E5">
          <w:rPr>
            <w:noProof/>
            <w:webHidden/>
          </w:rPr>
          <w:tab/>
        </w:r>
        <w:r w:rsidR="00FA07C0">
          <w:rPr>
            <w:noProof/>
            <w:webHidden/>
          </w:rPr>
          <w:fldChar w:fldCharType="begin"/>
        </w:r>
        <w:r w:rsidR="006978E5">
          <w:rPr>
            <w:noProof/>
            <w:webHidden/>
          </w:rPr>
          <w:instrText xml:space="preserve"> PAGEREF _Toc299277596 \h </w:instrText>
        </w:r>
        <w:r w:rsidR="00FA07C0">
          <w:rPr>
            <w:noProof/>
            <w:webHidden/>
          </w:rPr>
        </w:r>
        <w:r w:rsidR="00FA07C0">
          <w:rPr>
            <w:noProof/>
            <w:webHidden/>
          </w:rPr>
          <w:fldChar w:fldCharType="separate"/>
        </w:r>
        <w:r w:rsidR="00BA75A3">
          <w:rPr>
            <w:noProof/>
            <w:webHidden/>
          </w:rPr>
          <w:t>6</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597" w:history="1">
        <w:r w:rsidR="006978E5" w:rsidRPr="0010242C">
          <w:rPr>
            <w:rStyle w:val="Hyperlink"/>
            <w:noProof/>
          </w:rPr>
          <w:t>1.6.</w:t>
        </w:r>
        <w:r w:rsidR="006978E5">
          <w:rPr>
            <w:rFonts w:eastAsiaTheme="minorEastAsia" w:cstheme="minorBidi"/>
            <w:smallCaps w:val="0"/>
            <w:noProof/>
            <w:color w:val="auto"/>
            <w:sz w:val="22"/>
            <w:szCs w:val="22"/>
          </w:rPr>
          <w:tab/>
        </w:r>
        <w:r w:rsidR="006978E5" w:rsidRPr="0010242C">
          <w:rPr>
            <w:rStyle w:val="Hyperlink"/>
            <w:noProof/>
          </w:rPr>
          <w:t>Overall Description</w:t>
        </w:r>
        <w:r w:rsidR="006978E5">
          <w:rPr>
            <w:noProof/>
            <w:webHidden/>
          </w:rPr>
          <w:tab/>
        </w:r>
        <w:r w:rsidR="00FA07C0">
          <w:rPr>
            <w:noProof/>
            <w:webHidden/>
          </w:rPr>
          <w:fldChar w:fldCharType="begin"/>
        </w:r>
        <w:r w:rsidR="006978E5">
          <w:rPr>
            <w:noProof/>
            <w:webHidden/>
          </w:rPr>
          <w:instrText xml:space="preserve"> PAGEREF _Toc299277597 \h </w:instrText>
        </w:r>
        <w:r w:rsidR="00FA07C0">
          <w:rPr>
            <w:noProof/>
            <w:webHidden/>
          </w:rPr>
        </w:r>
        <w:r w:rsidR="00FA07C0">
          <w:rPr>
            <w:noProof/>
            <w:webHidden/>
          </w:rPr>
          <w:fldChar w:fldCharType="separate"/>
        </w:r>
        <w:r w:rsidR="00BA75A3">
          <w:rPr>
            <w:noProof/>
            <w:webHidden/>
          </w:rPr>
          <w:t>6</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598" w:history="1">
        <w:r w:rsidR="006978E5" w:rsidRPr="0010242C">
          <w:rPr>
            <w:rStyle w:val="Hyperlink"/>
            <w:noProof/>
          </w:rPr>
          <w:t>1.7.</w:t>
        </w:r>
        <w:r w:rsidR="006978E5">
          <w:rPr>
            <w:rFonts w:eastAsiaTheme="minorEastAsia" w:cstheme="minorBidi"/>
            <w:smallCaps w:val="0"/>
            <w:noProof/>
            <w:color w:val="auto"/>
            <w:sz w:val="22"/>
            <w:szCs w:val="22"/>
          </w:rPr>
          <w:tab/>
        </w:r>
        <w:r w:rsidR="006978E5" w:rsidRPr="0010242C">
          <w:rPr>
            <w:rStyle w:val="Hyperlink"/>
            <w:noProof/>
          </w:rPr>
          <w:t>Product Perspectives</w:t>
        </w:r>
        <w:r w:rsidR="006978E5">
          <w:rPr>
            <w:noProof/>
            <w:webHidden/>
          </w:rPr>
          <w:tab/>
        </w:r>
        <w:r w:rsidR="00FA07C0">
          <w:rPr>
            <w:noProof/>
            <w:webHidden/>
          </w:rPr>
          <w:fldChar w:fldCharType="begin"/>
        </w:r>
        <w:r w:rsidR="006978E5">
          <w:rPr>
            <w:noProof/>
            <w:webHidden/>
          </w:rPr>
          <w:instrText xml:space="preserve"> PAGEREF _Toc299277598 \h </w:instrText>
        </w:r>
        <w:r w:rsidR="00FA07C0">
          <w:rPr>
            <w:noProof/>
            <w:webHidden/>
          </w:rPr>
        </w:r>
        <w:r w:rsidR="00FA07C0">
          <w:rPr>
            <w:noProof/>
            <w:webHidden/>
          </w:rPr>
          <w:fldChar w:fldCharType="separate"/>
        </w:r>
        <w:r w:rsidR="00BA75A3">
          <w:rPr>
            <w:noProof/>
            <w:webHidden/>
          </w:rPr>
          <w:t>8</w:t>
        </w:r>
        <w:r w:rsidR="00FA07C0">
          <w:rPr>
            <w:noProof/>
            <w:webHidden/>
          </w:rPr>
          <w:fldChar w:fldCharType="end"/>
        </w:r>
      </w:hyperlink>
    </w:p>
    <w:p w:rsidR="006978E5" w:rsidRDefault="008C2553">
      <w:pPr>
        <w:pStyle w:val="TOC1"/>
        <w:tabs>
          <w:tab w:val="left" w:pos="480"/>
          <w:tab w:val="right" w:leader="dot" w:pos="9350"/>
        </w:tabs>
        <w:rPr>
          <w:rFonts w:eastAsiaTheme="minorEastAsia" w:cstheme="minorBidi"/>
          <w:b w:val="0"/>
          <w:bCs w:val="0"/>
          <w:caps w:val="0"/>
          <w:noProof/>
          <w:color w:val="auto"/>
          <w:sz w:val="22"/>
          <w:szCs w:val="22"/>
        </w:rPr>
      </w:pPr>
      <w:hyperlink w:anchor="_Toc299277599" w:history="1">
        <w:r w:rsidR="006978E5" w:rsidRPr="0010242C">
          <w:rPr>
            <w:rStyle w:val="Hyperlink"/>
            <w:noProof/>
          </w:rPr>
          <w:t>2.</w:t>
        </w:r>
        <w:r w:rsidR="006978E5">
          <w:rPr>
            <w:rFonts w:eastAsiaTheme="minorEastAsia" w:cstheme="minorBidi"/>
            <w:b w:val="0"/>
            <w:bCs w:val="0"/>
            <w:caps w:val="0"/>
            <w:noProof/>
            <w:color w:val="auto"/>
            <w:sz w:val="22"/>
            <w:szCs w:val="22"/>
          </w:rPr>
          <w:tab/>
        </w:r>
        <w:r w:rsidR="006978E5" w:rsidRPr="0010242C">
          <w:rPr>
            <w:rStyle w:val="Hyperlink"/>
            <w:noProof/>
          </w:rPr>
          <w:t>Environments</w:t>
        </w:r>
        <w:r w:rsidR="006978E5">
          <w:rPr>
            <w:noProof/>
            <w:webHidden/>
          </w:rPr>
          <w:tab/>
        </w:r>
        <w:r w:rsidR="00FA07C0">
          <w:rPr>
            <w:noProof/>
            <w:webHidden/>
          </w:rPr>
          <w:fldChar w:fldCharType="begin"/>
        </w:r>
        <w:r w:rsidR="006978E5">
          <w:rPr>
            <w:noProof/>
            <w:webHidden/>
          </w:rPr>
          <w:instrText xml:space="preserve"> PAGEREF _Toc299277599 \h </w:instrText>
        </w:r>
        <w:r w:rsidR="00FA07C0">
          <w:rPr>
            <w:noProof/>
            <w:webHidden/>
          </w:rPr>
        </w:r>
        <w:r w:rsidR="00FA07C0">
          <w:rPr>
            <w:noProof/>
            <w:webHidden/>
          </w:rPr>
          <w:fldChar w:fldCharType="separate"/>
        </w:r>
        <w:r w:rsidR="00BA75A3">
          <w:rPr>
            <w:noProof/>
            <w:webHidden/>
          </w:rPr>
          <w:t>9</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600" w:history="1">
        <w:r w:rsidR="006978E5" w:rsidRPr="0010242C">
          <w:rPr>
            <w:rStyle w:val="Hyperlink"/>
            <w:noProof/>
          </w:rPr>
          <w:t>2.1.</w:t>
        </w:r>
        <w:r w:rsidR="006978E5">
          <w:rPr>
            <w:rFonts w:eastAsiaTheme="minorEastAsia" w:cstheme="minorBidi"/>
            <w:smallCaps w:val="0"/>
            <w:noProof/>
            <w:color w:val="auto"/>
            <w:sz w:val="22"/>
            <w:szCs w:val="22"/>
          </w:rPr>
          <w:tab/>
        </w:r>
        <w:r w:rsidR="006978E5" w:rsidRPr="0010242C">
          <w:rPr>
            <w:rStyle w:val="Hyperlink"/>
            <w:noProof/>
          </w:rPr>
          <w:t>Environment</w:t>
        </w:r>
        <w:r w:rsidR="006978E5">
          <w:rPr>
            <w:noProof/>
            <w:webHidden/>
          </w:rPr>
          <w:tab/>
        </w:r>
        <w:r w:rsidR="00FA07C0">
          <w:rPr>
            <w:noProof/>
            <w:webHidden/>
          </w:rPr>
          <w:fldChar w:fldCharType="begin"/>
        </w:r>
        <w:r w:rsidR="006978E5">
          <w:rPr>
            <w:noProof/>
            <w:webHidden/>
          </w:rPr>
          <w:instrText xml:space="preserve"> PAGEREF _Toc299277600 \h </w:instrText>
        </w:r>
        <w:r w:rsidR="00FA07C0">
          <w:rPr>
            <w:noProof/>
            <w:webHidden/>
          </w:rPr>
        </w:r>
        <w:r w:rsidR="00FA07C0">
          <w:rPr>
            <w:noProof/>
            <w:webHidden/>
          </w:rPr>
          <w:fldChar w:fldCharType="separate"/>
        </w:r>
        <w:r w:rsidR="00BA75A3">
          <w:rPr>
            <w:noProof/>
            <w:webHidden/>
          </w:rPr>
          <w:t>9</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601" w:history="1">
        <w:r w:rsidR="006978E5" w:rsidRPr="0010242C">
          <w:rPr>
            <w:rStyle w:val="Hyperlink"/>
            <w:noProof/>
          </w:rPr>
          <w:t>2.2.</w:t>
        </w:r>
        <w:r w:rsidR="006978E5">
          <w:rPr>
            <w:rFonts w:eastAsiaTheme="minorEastAsia" w:cstheme="minorBidi"/>
            <w:smallCaps w:val="0"/>
            <w:noProof/>
            <w:color w:val="auto"/>
            <w:sz w:val="22"/>
            <w:szCs w:val="22"/>
          </w:rPr>
          <w:tab/>
        </w:r>
        <w:r w:rsidR="006978E5" w:rsidRPr="0010242C">
          <w:rPr>
            <w:rStyle w:val="Hyperlink"/>
            <w:noProof/>
          </w:rPr>
          <w:t>Operations Environment</w:t>
        </w:r>
        <w:r w:rsidR="006978E5">
          <w:rPr>
            <w:noProof/>
            <w:webHidden/>
          </w:rPr>
          <w:tab/>
        </w:r>
        <w:r w:rsidR="00FA07C0">
          <w:rPr>
            <w:noProof/>
            <w:webHidden/>
          </w:rPr>
          <w:fldChar w:fldCharType="begin"/>
        </w:r>
        <w:r w:rsidR="006978E5">
          <w:rPr>
            <w:noProof/>
            <w:webHidden/>
          </w:rPr>
          <w:instrText xml:space="preserve"> PAGEREF _Toc299277601 \h </w:instrText>
        </w:r>
        <w:r w:rsidR="00FA07C0">
          <w:rPr>
            <w:noProof/>
            <w:webHidden/>
          </w:rPr>
        </w:r>
        <w:r w:rsidR="00FA07C0">
          <w:rPr>
            <w:noProof/>
            <w:webHidden/>
          </w:rPr>
          <w:fldChar w:fldCharType="separate"/>
        </w:r>
        <w:r w:rsidR="00BA75A3">
          <w:rPr>
            <w:noProof/>
            <w:webHidden/>
          </w:rPr>
          <w:t>9</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602" w:history="1">
        <w:r w:rsidR="006978E5" w:rsidRPr="0010242C">
          <w:rPr>
            <w:rStyle w:val="Hyperlink"/>
            <w:noProof/>
          </w:rPr>
          <w:t>2.3.</w:t>
        </w:r>
        <w:r w:rsidR="006978E5">
          <w:rPr>
            <w:rFonts w:eastAsiaTheme="minorEastAsia" w:cstheme="minorBidi"/>
            <w:smallCaps w:val="0"/>
            <w:noProof/>
            <w:color w:val="auto"/>
            <w:sz w:val="22"/>
            <w:szCs w:val="22"/>
          </w:rPr>
          <w:tab/>
        </w:r>
        <w:r w:rsidR="006978E5" w:rsidRPr="0010242C">
          <w:rPr>
            <w:rStyle w:val="Hyperlink"/>
            <w:noProof/>
          </w:rPr>
          <w:t>Maintenance Environment</w:t>
        </w:r>
        <w:r w:rsidR="006978E5">
          <w:rPr>
            <w:noProof/>
            <w:webHidden/>
          </w:rPr>
          <w:tab/>
        </w:r>
        <w:r w:rsidR="00FA07C0">
          <w:rPr>
            <w:noProof/>
            <w:webHidden/>
          </w:rPr>
          <w:fldChar w:fldCharType="begin"/>
        </w:r>
        <w:r w:rsidR="006978E5">
          <w:rPr>
            <w:noProof/>
            <w:webHidden/>
          </w:rPr>
          <w:instrText xml:space="preserve"> PAGEREF _Toc299277602 \h </w:instrText>
        </w:r>
        <w:r w:rsidR="00FA07C0">
          <w:rPr>
            <w:noProof/>
            <w:webHidden/>
          </w:rPr>
        </w:r>
        <w:r w:rsidR="00FA07C0">
          <w:rPr>
            <w:noProof/>
            <w:webHidden/>
          </w:rPr>
          <w:fldChar w:fldCharType="separate"/>
        </w:r>
        <w:r w:rsidR="00BA75A3">
          <w:rPr>
            <w:noProof/>
            <w:webHidden/>
          </w:rPr>
          <w:t>9</w:t>
        </w:r>
        <w:r w:rsidR="00FA07C0">
          <w:rPr>
            <w:noProof/>
            <w:webHidden/>
          </w:rPr>
          <w:fldChar w:fldCharType="end"/>
        </w:r>
      </w:hyperlink>
    </w:p>
    <w:p w:rsidR="006978E5" w:rsidRDefault="008C2553">
      <w:pPr>
        <w:pStyle w:val="TOC1"/>
        <w:tabs>
          <w:tab w:val="left" w:pos="480"/>
          <w:tab w:val="right" w:leader="dot" w:pos="9350"/>
        </w:tabs>
        <w:rPr>
          <w:rFonts w:eastAsiaTheme="minorEastAsia" w:cstheme="minorBidi"/>
          <w:b w:val="0"/>
          <w:bCs w:val="0"/>
          <w:caps w:val="0"/>
          <w:noProof/>
          <w:color w:val="auto"/>
          <w:sz w:val="22"/>
          <w:szCs w:val="22"/>
        </w:rPr>
      </w:pPr>
      <w:hyperlink w:anchor="_Toc299277603" w:history="1">
        <w:r w:rsidR="006978E5" w:rsidRPr="0010242C">
          <w:rPr>
            <w:rStyle w:val="Hyperlink"/>
            <w:noProof/>
          </w:rPr>
          <w:t>3.</w:t>
        </w:r>
        <w:r w:rsidR="006978E5">
          <w:rPr>
            <w:rFonts w:eastAsiaTheme="minorEastAsia" w:cstheme="minorBidi"/>
            <w:b w:val="0"/>
            <w:bCs w:val="0"/>
            <w:caps w:val="0"/>
            <w:noProof/>
            <w:color w:val="auto"/>
            <w:sz w:val="22"/>
            <w:szCs w:val="22"/>
          </w:rPr>
          <w:tab/>
        </w:r>
        <w:r w:rsidR="006978E5" w:rsidRPr="0010242C">
          <w:rPr>
            <w:rStyle w:val="Hyperlink"/>
            <w:noProof/>
          </w:rPr>
          <w:t>External Interface and Data Flows</w:t>
        </w:r>
        <w:r w:rsidR="006978E5">
          <w:rPr>
            <w:noProof/>
            <w:webHidden/>
          </w:rPr>
          <w:tab/>
        </w:r>
        <w:r w:rsidR="00FA07C0">
          <w:rPr>
            <w:noProof/>
            <w:webHidden/>
          </w:rPr>
          <w:fldChar w:fldCharType="begin"/>
        </w:r>
        <w:r w:rsidR="006978E5">
          <w:rPr>
            <w:noProof/>
            <w:webHidden/>
          </w:rPr>
          <w:instrText xml:space="preserve"> PAGEREF _Toc299277603 \h </w:instrText>
        </w:r>
        <w:r w:rsidR="00FA07C0">
          <w:rPr>
            <w:noProof/>
            <w:webHidden/>
          </w:rPr>
        </w:r>
        <w:r w:rsidR="00FA07C0">
          <w:rPr>
            <w:noProof/>
            <w:webHidden/>
          </w:rPr>
          <w:fldChar w:fldCharType="separate"/>
        </w:r>
        <w:r w:rsidR="00BA75A3">
          <w:rPr>
            <w:noProof/>
            <w:webHidden/>
          </w:rPr>
          <w:t>10</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604" w:history="1">
        <w:r w:rsidR="006978E5" w:rsidRPr="0010242C">
          <w:rPr>
            <w:rStyle w:val="Hyperlink"/>
            <w:noProof/>
          </w:rPr>
          <w:t>3.1.</w:t>
        </w:r>
        <w:r w:rsidR="006978E5">
          <w:rPr>
            <w:rFonts w:eastAsiaTheme="minorEastAsia" w:cstheme="minorBidi"/>
            <w:smallCaps w:val="0"/>
            <w:noProof/>
            <w:color w:val="auto"/>
            <w:sz w:val="22"/>
            <w:szCs w:val="22"/>
          </w:rPr>
          <w:tab/>
        </w:r>
        <w:r w:rsidR="006978E5" w:rsidRPr="0010242C">
          <w:rPr>
            <w:rStyle w:val="Hyperlink"/>
            <w:noProof/>
          </w:rPr>
          <w:t>Hardware Interfaces</w:t>
        </w:r>
        <w:r w:rsidR="006978E5">
          <w:rPr>
            <w:noProof/>
            <w:webHidden/>
          </w:rPr>
          <w:tab/>
        </w:r>
        <w:r w:rsidR="00FA07C0">
          <w:rPr>
            <w:noProof/>
            <w:webHidden/>
          </w:rPr>
          <w:fldChar w:fldCharType="begin"/>
        </w:r>
        <w:r w:rsidR="006978E5">
          <w:rPr>
            <w:noProof/>
            <w:webHidden/>
          </w:rPr>
          <w:instrText xml:space="preserve"> PAGEREF _Toc299277604 \h </w:instrText>
        </w:r>
        <w:r w:rsidR="00FA07C0">
          <w:rPr>
            <w:noProof/>
            <w:webHidden/>
          </w:rPr>
        </w:r>
        <w:r w:rsidR="00FA07C0">
          <w:rPr>
            <w:noProof/>
            <w:webHidden/>
          </w:rPr>
          <w:fldChar w:fldCharType="separate"/>
        </w:r>
        <w:r w:rsidR="00BA75A3">
          <w:rPr>
            <w:noProof/>
            <w:webHidden/>
          </w:rPr>
          <w:t>10</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605" w:history="1">
        <w:r w:rsidR="006978E5" w:rsidRPr="0010242C">
          <w:rPr>
            <w:rStyle w:val="Hyperlink"/>
            <w:noProof/>
          </w:rPr>
          <w:t>3.2.</w:t>
        </w:r>
        <w:r w:rsidR="006978E5">
          <w:rPr>
            <w:rFonts w:eastAsiaTheme="minorEastAsia" w:cstheme="minorBidi"/>
            <w:smallCaps w:val="0"/>
            <w:noProof/>
            <w:color w:val="auto"/>
            <w:sz w:val="22"/>
            <w:szCs w:val="22"/>
          </w:rPr>
          <w:tab/>
        </w:r>
        <w:r w:rsidR="006978E5" w:rsidRPr="0010242C">
          <w:rPr>
            <w:rStyle w:val="Hyperlink"/>
            <w:noProof/>
          </w:rPr>
          <w:t>Software Interfaces</w:t>
        </w:r>
        <w:r w:rsidR="006978E5">
          <w:rPr>
            <w:noProof/>
            <w:webHidden/>
          </w:rPr>
          <w:tab/>
        </w:r>
        <w:r w:rsidR="00FA07C0">
          <w:rPr>
            <w:noProof/>
            <w:webHidden/>
          </w:rPr>
          <w:fldChar w:fldCharType="begin"/>
        </w:r>
        <w:r w:rsidR="006978E5">
          <w:rPr>
            <w:noProof/>
            <w:webHidden/>
          </w:rPr>
          <w:instrText xml:space="preserve"> PAGEREF _Toc299277605 \h </w:instrText>
        </w:r>
        <w:r w:rsidR="00FA07C0">
          <w:rPr>
            <w:noProof/>
            <w:webHidden/>
          </w:rPr>
        </w:r>
        <w:r w:rsidR="00FA07C0">
          <w:rPr>
            <w:noProof/>
            <w:webHidden/>
          </w:rPr>
          <w:fldChar w:fldCharType="separate"/>
        </w:r>
        <w:r w:rsidR="00BA75A3">
          <w:rPr>
            <w:noProof/>
            <w:webHidden/>
          </w:rPr>
          <w:t>10</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606" w:history="1">
        <w:r w:rsidR="006978E5" w:rsidRPr="0010242C">
          <w:rPr>
            <w:rStyle w:val="Hyperlink"/>
            <w:noProof/>
          </w:rPr>
          <w:t>3.3.</w:t>
        </w:r>
        <w:r w:rsidR="006978E5">
          <w:rPr>
            <w:rFonts w:eastAsiaTheme="minorEastAsia" w:cstheme="minorBidi"/>
            <w:smallCaps w:val="0"/>
            <w:noProof/>
            <w:color w:val="auto"/>
            <w:sz w:val="22"/>
            <w:szCs w:val="22"/>
          </w:rPr>
          <w:tab/>
        </w:r>
        <w:r w:rsidR="006978E5" w:rsidRPr="0010242C">
          <w:rPr>
            <w:rStyle w:val="Hyperlink"/>
            <w:noProof/>
          </w:rPr>
          <w:t>High Level Data Flow Diagram</w:t>
        </w:r>
        <w:r w:rsidR="006978E5">
          <w:rPr>
            <w:noProof/>
            <w:webHidden/>
          </w:rPr>
          <w:tab/>
        </w:r>
        <w:r w:rsidR="00FA07C0">
          <w:rPr>
            <w:noProof/>
            <w:webHidden/>
          </w:rPr>
          <w:fldChar w:fldCharType="begin"/>
        </w:r>
        <w:r w:rsidR="006978E5">
          <w:rPr>
            <w:noProof/>
            <w:webHidden/>
          </w:rPr>
          <w:instrText xml:space="preserve"> PAGEREF _Toc299277606 \h </w:instrText>
        </w:r>
        <w:r w:rsidR="00FA07C0">
          <w:rPr>
            <w:noProof/>
            <w:webHidden/>
          </w:rPr>
        </w:r>
        <w:r w:rsidR="00FA07C0">
          <w:rPr>
            <w:noProof/>
            <w:webHidden/>
          </w:rPr>
          <w:fldChar w:fldCharType="separate"/>
        </w:r>
        <w:r w:rsidR="00BA75A3">
          <w:rPr>
            <w:noProof/>
            <w:webHidden/>
          </w:rPr>
          <w:t>11</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607" w:history="1">
        <w:r w:rsidR="006978E5" w:rsidRPr="0010242C">
          <w:rPr>
            <w:rStyle w:val="Hyperlink"/>
            <w:noProof/>
          </w:rPr>
          <w:t>3.4.</w:t>
        </w:r>
        <w:r w:rsidR="006978E5">
          <w:rPr>
            <w:rFonts w:eastAsiaTheme="minorEastAsia" w:cstheme="minorBidi"/>
            <w:smallCaps w:val="0"/>
            <w:noProof/>
            <w:color w:val="auto"/>
            <w:sz w:val="22"/>
            <w:szCs w:val="22"/>
          </w:rPr>
          <w:tab/>
        </w:r>
        <w:r w:rsidR="006978E5" w:rsidRPr="0010242C">
          <w:rPr>
            <w:rStyle w:val="Hyperlink"/>
            <w:noProof/>
          </w:rPr>
          <w:t>Logical Data Sources and Sinks</w:t>
        </w:r>
        <w:r w:rsidR="006978E5">
          <w:rPr>
            <w:noProof/>
            <w:webHidden/>
          </w:rPr>
          <w:tab/>
        </w:r>
        <w:r w:rsidR="00FA07C0">
          <w:rPr>
            <w:noProof/>
            <w:webHidden/>
          </w:rPr>
          <w:fldChar w:fldCharType="begin"/>
        </w:r>
        <w:r w:rsidR="006978E5">
          <w:rPr>
            <w:noProof/>
            <w:webHidden/>
          </w:rPr>
          <w:instrText xml:space="preserve"> PAGEREF _Toc299277607 \h </w:instrText>
        </w:r>
        <w:r w:rsidR="00FA07C0">
          <w:rPr>
            <w:noProof/>
            <w:webHidden/>
          </w:rPr>
        </w:r>
        <w:r w:rsidR="00FA07C0">
          <w:rPr>
            <w:noProof/>
            <w:webHidden/>
          </w:rPr>
          <w:fldChar w:fldCharType="separate"/>
        </w:r>
        <w:r w:rsidR="00BA75A3">
          <w:rPr>
            <w:noProof/>
            <w:webHidden/>
          </w:rPr>
          <w:t>12</w:t>
        </w:r>
        <w:r w:rsidR="00FA07C0">
          <w:rPr>
            <w:noProof/>
            <w:webHidden/>
          </w:rPr>
          <w:fldChar w:fldCharType="end"/>
        </w:r>
      </w:hyperlink>
    </w:p>
    <w:p w:rsidR="006978E5" w:rsidRDefault="008C2553">
      <w:pPr>
        <w:pStyle w:val="TOC1"/>
        <w:tabs>
          <w:tab w:val="left" w:pos="480"/>
          <w:tab w:val="right" w:leader="dot" w:pos="9350"/>
        </w:tabs>
        <w:rPr>
          <w:rFonts w:eastAsiaTheme="minorEastAsia" w:cstheme="minorBidi"/>
          <w:b w:val="0"/>
          <w:bCs w:val="0"/>
          <w:caps w:val="0"/>
          <w:noProof/>
          <w:color w:val="auto"/>
          <w:sz w:val="22"/>
          <w:szCs w:val="22"/>
        </w:rPr>
      </w:pPr>
      <w:hyperlink w:anchor="_Toc299277608" w:history="1">
        <w:r w:rsidR="006978E5" w:rsidRPr="0010242C">
          <w:rPr>
            <w:rStyle w:val="Hyperlink"/>
            <w:noProof/>
          </w:rPr>
          <w:t>4.</w:t>
        </w:r>
        <w:r w:rsidR="006978E5">
          <w:rPr>
            <w:rFonts w:eastAsiaTheme="minorEastAsia" w:cstheme="minorBidi"/>
            <w:b w:val="0"/>
            <w:bCs w:val="0"/>
            <w:caps w:val="0"/>
            <w:noProof/>
            <w:color w:val="auto"/>
            <w:sz w:val="22"/>
            <w:szCs w:val="22"/>
          </w:rPr>
          <w:tab/>
        </w:r>
        <w:r w:rsidR="006978E5" w:rsidRPr="0010242C">
          <w:rPr>
            <w:rStyle w:val="Hyperlink"/>
            <w:noProof/>
          </w:rPr>
          <w:t>Customer Requirements</w:t>
        </w:r>
        <w:r w:rsidR="006978E5">
          <w:rPr>
            <w:noProof/>
            <w:webHidden/>
          </w:rPr>
          <w:tab/>
        </w:r>
        <w:r w:rsidR="00FA07C0">
          <w:rPr>
            <w:noProof/>
            <w:webHidden/>
          </w:rPr>
          <w:fldChar w:fldCharType="begin"/>
        </w:r>
        <w:r w:rsidR="006978E5">
          <w:rPr>
            <w:noProof/>
            <w:webHidden/>
          </w:rPr>
          <w:instrText xml:space="preserve"> PAGEREF _Toc299277608 \h </w:instrText>
        </w:r>
        <w:r w:rsidR="00FA07C0">
          <w:rPr>
            <w:noProof/>
            <w:webHidden/>
          </w:rPr>
        </w:r>
        <w:r w:rsidR="00FA07C0">
          <w:rPr>
            <w:noProof/>
            <w:webHidden/>
          </w:rPr>
          <w:fldChar w:fldCharType="separate"/>
        </w:r>
        <w:r w:rsidR="00BA75A3">
          <w:rPr>
            <w:noProof/>
            <w:webHidden/>
          </w:rPr>
          <w:t>13</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609" w:history="1">
        <w:r w:rsidR="006978E5" w:rsidRPr="0010242C">
          <w:rPr>
            <w:rStyle w:val="Hyperlink"/>
            <w:noProof/>
          </w:rPr>
          <w:t>4.1.</w:t>
        </w:r>
        <w:r w:rsidR="006978E5">
          <w:rPr>
            <w:rFonts w:eastAsiaTheme="minorEastAsia" w:cstheme="minorBidi"/>
            <w:smallCaps w:val="0"/>
            <w:noProof/>
            <w:color w:val="auto"/>
            <w:sz w:val="22"/>
            <w:szCs w:val="22"/>
          </w:rPr>
          <w:tab/>
        </w:r>
        <w:r w:rsidR="006978E5" w:rsidRPr="0010242C">
          <w:rPr>
            <w:rStyle w:val="Hyperlink"/>
            <w:noProof/>
          </w:rPr>
          <w:t>General</w:t>
        </w:r>
        <w:r w:rsidR="006978E5">
          <w:rPr>
            <w:noProof/>
            <w:webHidden/>
          </w:rPr>
          <w:tab/>
        </w:r>
        <w:r w:rsidR="00FA07C0">
          <w:rPr>
            <w:noProof/>
            <w:webHidden/>
          </w:rPr>
          <w:fldChar w:fldCharType="begin"/>
        </w:r>
        <w:r w:rsidR="006978E5">
          <w:rPr>
            <w:noProof/>
            <w:webHidden/>
          </w:rPr>
          <w:instrText xml:space="preserve"> PAGEREF _Toc299277609 \h </w:instrText>
        </w:r>
        <w:r w:rsidR="00FA07C0">
          <w:rPr>
            <w:noProof/>
            <w:webHidden/>
          </w:rPr>
        </w:r>
        <w:r w:rsidR="00FA07C0">
          <w:rPr>
            <w:noProof/>
            <w:webHidden/>
          </w:rPr>
          <w:fldChar w:fldCharType="separate"/>
        </w:r>
        <w:r w:rsidR="00BA75A3">
          <w:rPr>
            <w:noProof/>
            <w:webHidden/>
          </w:rPr>
          <w:t>13</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610" w:history="1">
        <w:r w:rsidR="006978E5" w:rsidRPr="0010242C">
          <w:rPr>
            <w:rStyle w:val="Hyperlink"/>
            <w:noProof/>
          </w:rPr>
          <w:t>4.2.</w:t>
        </w:r>
        <w:r w:rsidR="006978E5">
          <w:rPr>
            <w:rFonts w:eastAsiaTheme="minorEastAsia" w:cstheme="minorBidi"/>
            <w:smallCaps w:val="0"/>
            <w:noProof/>
            <w:color w:val="auto"/>
            <w:sz w:val="22"/>
            <w:szCs w:val="22"/>
          </w:rPr>
          <w:tab/>
        </w:r>
        <w:r w:rsidR="006978E5" w:rsidRPr="0010242C">
          <w:rPr>
            <w:rStyle w:val="Hyperlink"/>
            <w:noProof/>
          </w:rPr>
          <w:t>Requirements</w:t>
        </w:r>
        <w:r w:rsidR="006978E5">
          <w:rPr>
            <w:noProof/>
            <w:webHidden/>
          </w:rPr>
          <w:tab/>
        </w:r>
        <w:r w:rsidR="00FA07C0">
          <w:rPr>
            <w:noProof/>
            <w:webHidden/>
          </w:rPr>
          <w:fldChar w:fldCharType="begin"/>
        </w:r>
        <w:r w:rsidR="006978E5">
          <w:rPr>
            <w:noProof/>
            <w:webHidden/>
          </w:rPr>
          <w:instrText xml:space="preserve"> PAGEREF _Toc299277610 \h </w:instrText>
        </w:r>
        <w:r w:rsidR="00FA07C0">
          <w:rPr>
            <w:noProof/>
            <w:webHidden/>
          </w:rPr>
        </w:r>
        <w:r w:rsidR="00FA07C0">
          <w:rPr>
            <w:noProof/>
            <w:webHidden/>
          </w:rPr>
          <w:fldChar w:fldCharType="separate"/>
        </w:r>
        <w:r w:rsidR="00BA75A3">
          <w:rPr>
            <w:noProof/>
            <w:webHidden/>
          </w:rPr>
          <w:t>13</w:t>
        </w:r>
        <w:r w:rsidR="00FA07C0">
          <w:rPr>
            <w:noProof/>
            <w:webHidden/>
          </w:rPr>
          <w:fldChar w:fldCharType="end"/>
        </w:r>
      </w:hyperlink>
    </w:p>
    <w:p w:rsidR="006978E5" w:rsidRDefault="008C2553">
      <w:pPr>
        <w:pStyle w:val="TOC1"/>
        <w:tabs>
          <w:tab w:val="left" w:pos="480"/>
          <w:tab w:val="right" w:leader="dot" w:pos="9350"/>
        </w:tabs>
        <w:rPr>
          <w:rFonts w:eastAsiaTheme="minorEastAsia" w:cstheme="minorBidi"/>
          <w:b w:val="0"/>
          <w:bCs w:val="0"/>
          <w:caps w:val="0"/>
          <w:noProof/>
          <w:color w:val="auto"/>
          <w:sz w:val="22"/>
          <w:szCs w:val="22"/>
        </w:rPr>
      </w:pPr>
      <w:hyperlink w:anchor="_Toc299277611" w:history="1">
        <w:r w:rsidR="006978E5" w:rsidRPr="0010242C">
          <w:rPr>
            <w:rStyle w:val="Hyperlink"/>
            <w:noProof/>
          </w:rPr>
          <w:t>5.</w:t>
        </w:r>
        <w:r w:rsidR="006978E5">
          <w:rPr>
            <w:rFonts w:eastAsiaTheme="minorEastAsia" w:cstheme="minorBidi"/>
            <w:b w:val="0"/>
            <w:bCs w:val="0"/>
            <w:caps w:val="0"/>
            <w:noProof/>
            <w:color w:val="auto"/>
            <w:sz w:val="22"/>
            <w:szCs w:val="22"/>
          </w:rPr>
          <w:tab/>
        </w:r>
        <w:r w:rsidR="006978E5" w:rsidRPr="0010242C">
          <w:rPr>
            <w:rStyle w:val="Hyperlink"/>
            <w:noProof/>
          </w:rPr>
          <w:t>Localization Requirements</w:t>
        </w:r>
        <w:r w:rsidR="006978E5">
          <w:rPr>
            <w:noProof/>
            <w:webHidden/>
          </w:rPr>
          <w:tab/>
        </w:r>
        <w:r w:rsidR="00FA07C0">
          <w:rPr>
            <w:noProof/>
            <w:webHidden/>
          </w:rPr>
          <w:fldChar w:fldCharType="begin"/>
        </w:r>
        <w:r w:rsidR="006978E5">
          <w:rPr>
            <w:noProof/>
            <w:webHidden/>
          </w:rPr>
          <w:instrText xml:space="preserve"> PAGEREF _Toc299277611 \h </w:instrText>
        </w:r>
        <w:r w:rsidR="00FA07C0">
          <w:rPr>
            <w:noProof/>
            <w:webHidden/>
          </w:rPr>
        </w:r>
        <w:r w:rsidR="00FA07C0">
          <w:rPr>
            <w:noProof/>
            <w:webHidden/>
          </w:rPr>
          <w:fldChar w:fldCharType="separate"/>
        </w:r>
        <w:r w:rsidR="00BA75A3">
          <w:rPr>
            <w:noProof/>
            <w:webHidden/>
          </w:rPr>
          <w:t>22</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612" w:history="1">
        <w:r w:rsidR="006978E5" w:rsidRPr="0010242C">
          <w:rPr>
            <w:rStyle w:val="Hyperlink"/>
            <w:noProof/>
          </w:rPr>
          <w:t>5.1.</w:t>
        </w:r>
        <w:r w:rsidR="006978E5">
          <w:rPr>
            <w:rFonts w:eastAsiaTheme="minorEastAsia" w:cstheme="minorBidi"/>
            <w:smallCaps w:val="0"/>
            <w:noProof/>
            <w:color w:val="auto"/>
            <w:sz w:val="22"/>
            <w:szCs w:val="22"/>
          </w:rPr>
          <w:tab/>
        </w:r>
        <w:r w:rsidR="006978E5" w:rsidRPr="0010242C">
          <w:rPr>
            <w:rStyle w:val="Hyperlink"/>
            <w:noProof/>
          </w:rPr>
          <w:t>General</w:t>
        </w:r>
        <w:r w:rsidR="006978E5">
          <w:rPr>
            <w:noProof/>
            <w:webHidden/>
          </w:rPr>
          <w:tab/>
        </w:r>
        <w:r w:rsidR="00FA07C0">
          <w:rPr>
            <w:noProof/>
            <w:webHidden/>
          </w:rPr>
          <w:fldChar w:fldCharType="begin"/>
        </w:r>
        <w:r w:rsidR="006978E5">
          <w:rPr>
            <w:noProof/>
            <w:webHidden/>
          </w:rPr>
          <w:instrText xml:space="preserve"> PAGEREF _Toc299277612 \h </w:instrText>
        </w:r>
        <w:r w:rsidR="00FA07C0">
          <w:rPr>
            <w:noProof/>
            <w:webHidden/>
          </w:rPr>
        </w:r>
        <w:r w:rsidR="00FA07C0">
          <w:rPr>
            <w:noProof/>
            <w:webHidden/>
          </w:rPr>
          <w:fldChar w:fldCharType="separate"/>
        </w:r>
        <w:r w:rsidR="00BA75A3">
          <w:rPr>
            <w:noProof/>
            <w:webHidden/>
          </w:rPr>
          <w:t>22</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613" w:history="1">
        <w:r w:rsidR="006978E5" w:rsidRPr="0010242C">
          <w:rPr>
            <w:rStyle w:val="Hyperlink"/>
            <w:noProof/>
          </w:rPr>
          <w:t>5.2.</w:t>
        </w:r>
        <w:r w:rsidR="006978E5">
          <w:rPr>
            <w:rFonts w:eastAsiaTheme="minorEastAsia" w:cstheme="minorBidi"/>
            <w:smallCaps w:val="0"/>
            <w:noProof/>
            <w:color w:val="auto"/>
            <w:sz w:val="22"/>
            <w:szCs w:val="22"/>
          </w:rPr>
          <w:tab/>
        </w:r>
        <w:r w:rsidR="006978E5" w:rsidRPr="0010242C">
          <w:rPr>
            <w:rStyle w:val="Hyperlink"/>
            <w:noProof/>
          </w:rPr>
          <w:t>Requirements</w:t>
        </w:r>
        <w:r w:rsidR="006978E5">
          <w:rPr>
            <w:noProof/>
            <w:webHidden/>
          </w:rPr>
          <w:tab/>
        </w:r>
        <w:r w:rsidR="00FA07C0">
          <w:rPr>
            <w:noProof/>
            <w:webHidden/>
          </w:rPr>
          <w:fldChar w:fldCharType="begin"/>
        </w:r>
        <w:r w:rsidR="006978E5">
          <w:rPr>
            <w:noProof/>
            <w:webHidden/>
          </w:rPr>
          <w:instrText xml:space="preserve"> PAGEREF _Toc299277613 \h </w:instrText>
        </w:r>
        <w:r w:rsidR="00FA07C0">
          <w:rPr>
            <w:noProof/>
            <w:webHidden/>
          </w:rPr>
        </w:r>
        <w:r w:rsidR="00FA07C0">
          <w:rPr>
            <w:noProof/>
            <w:webHidden/>
          </w:rPr>
          <w:fldChar w:fldCharType="separate"/>
        </w:r>
        <w:r w:rsidR="00BA75A3">
          <w:rPr>
            <w:noProof/>
            <w:webHidden/>
          </w:rPr>
          <w:t>22</w:t>
        </w:r>
        <w:r w:rsidR="00FA07C0">
          <w:rPr>
            <w:noProof/>
            <w:webHidden/>
          </w:rPr>
          <w:fldChar w:fldCharType="end"/>
        </w:r>
      </w:hyperlink>
    </w:p>
    <w:p w:rsidR="006978E5" w:rsidRDefault="008C2553">
      <w:pPr>
        <w:pStyle w:val="TOC1"/>
        <w:tabs>
          <w:tab w:val="left" w:pos="480"/>
          <w:tab w:val="right" w:leader="dot" w:pos="9350"/>
        </w:tabs>
        <w:rPr>
          <w:rFonts w:eastAsiaTheme="minorEastAsia" w:cstheme="minorBidi"/>
          <w:b w:val="0"/>
          <w:bCs w:val="0"/>
          <w:caps w:val="0"/>
          <w:noProof/>
          <w:color w:val="auto"/>
          <w:sz w:val="22"/>
          <w:szCs w:val="22"/>
        </w:rPr>
      </w:pPr>
      <w:hyperlink w:anchor="_Toc299277614" w:history="1">
        <w:r w:rsidR="006978E5" w:rsidRPr="0010242C">
          <w:rPr>
            <w:rStyle w:val="Hyperlink"/>
            <w:noProof/>
          </w:rPr>
          <w:t>6.</w:t>
        </w:r>
        <w:r w:rsidR="006978E5">
          <w:rPr>
            <w:rFonts w:eastAsiaTheme="minorEastAsia" w:cstheme="minorBidi"/>
            <w:b w:val="0"/>
            <w:bCs w:val="0"/>
            <w:caps w:val="0"/>
            <w:noProof/>
            <w:color w:val="auto"/>
            <w:sz w:val="22"/>
            <w:szCs w:val="22"/>
          </w:rPr>
          <w:tab/>
        </w:r>
        <w:r w:rsidR="006978E5" w:rsidRPr="0010242C">
          <w:rPr>
            <w:rStyle w:val="Hyperlink"/>
            <w:noProof/>
          </w:rPr>
          <w:t>Marketing and Sales Requirements</w:t>
        </w:r>
        <w:r w:rsidR="006978E5">
          <w:rPr>
            <w:noProof/>
            <w:webHidden/>
          </w:rPr>
          <w:tab/>
        </w:r>
        <w:r w:rsidR="00FA07C0">
          <w:rPr>
            <w:noProof/>
            <w:webHidden/>
          </w:rPr>
          <w:fldChar w:fldCharType="begin"/>
        </w:r>
        <w:r w:rsidR="006978E5">
          <w:rPr>
            <w:noProof/>
            <w:webHidden/>
          </w:rPr>
          <w:instrText xml:space="preserve"> PAGEREF _Toc299277614 \h </w:instrText>
        </w:r>
        <w:r w:rsidR="00FA07C0">
          <w:rPr>
            <w:noProof/>
            <w:webHidden/>
          </w:rPr>
        </w:r>
        <w:r w:rsidR="00FA07C0">
          <w:rPr>
            <w:noProof/>
            <w:webHidden/>
          </w:rPr>
          <w:fldChar w:fldCharType="separate"/>
        </w:r>
        <w:r w:rsidR="00BA75A3">
          <w:rPr>
            <w:noProof/>
            <w:webHidden/>
          </w:rPr>
          <w:t>26</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615" w:history="1">
        <w:r w:rsidR="006978E5" w:rsidRPr="0010242C">
          <w:rPr>
            <w:rStyle w:val="Hyperlink"/>
            <w:noProof/>
          </w:rPr>
          <w:t>6.1.</w:t>
        </w:r>
        <w:r w:rsidR="006978E5">
          <w:rPr>
            <w:rFonts w:eastAsiaTheme="minorEastAsia" w:cstheme="minorBidi"/>
            <w:smallCaps w:val="0"/>
            <w:noProof/>
            <w:color w:val="auto"/>
            <w:sz w:val="22"/>
            <w:szCs w:val="22"/>
          </w:rPr>
          <w:tab/>
        </w:r>
        <w:r w:rsidR="006978E5" w:rsidRPr="0010242C">
          <w:rPr>
            <w:rStyle w:val="Hyperlink"/>
            <w:noProof/>
          </w:rPr>
          <w:t>General</w:t>
        </w:r>
        <w:r w:rsidR="006978E5">
          <w:rPr>
            <w:noProof/>
            <w:webHidden/>
          </w:rPr>
          <w:tab/>
        </w:r>
        <w:r w:rsidR="00FA07C0">
          <w:rPr>
            <w:noProof/>
            <w:webHidden/>
          </w:rPr>
          <w:fldChar w:fldCharType="begin"/>
        </w:r>
        <w:r w:rsidR="006978E5">
          <w:rPr>
            <w:noProof/>
            <w:webHidden/>
          </w:rPr>
          <w:instrText xml:space="preserve"> PAGEREF _Toc299277615 \h </w:instrText>
        </w:r>
        <w:r w:rsidR="00FA07C0">
          <w:rPr>
            <w:noProof/>
            <w:webHidden/>
          </w:rPr>
        </w:r>
        <w:r w:rsidR="00FA07C0">
          <w:rPr>
            <w:noProof/>
            <w:webHidden/>
          </w:rPr>
          <w:fldChar w:fldCharType="separate"/>
        </w:r>
        <w:r w:rsidR="00BA75A3">
          <w:rPr>
            <w:noProof/>
            <w:webHidden/>
          </w:rPr>
          <w:t>26</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616" w:history="1">
        <w:r w:rsidR="006978E5" w:rsidRPr="0010242C">
          <w:rPr>
            <w:rStyle w:val="Hyperlink"/>
            <w:noProof/>
          </w:rPr>
          <w:t>6.2.</w:t>
        </w:r>
        <w:r w:rsidR="006978E5">
          <w:rPr>
            <w:rFonts w:eastAsiaTheme="minorEastAsia" w:cstheme="minorBidi"/>
            <w:smallCaps w:val="0"/>
            <w:noProof/>
            <w:color w:val="auto"/>
            <w:sz w:val="22"/>
            <w:szCs w:val="22"/>
          </w:rPr>
          <w:tab/>
        </w:r>
        <w:r w:rsidR="006978E5" w:rsidRPr="0010242C">
          <w:rPr>
            <w:rStyle w:val="Hyperlink"/>
            <w:noProof/>
          </w:rPr>
          <w:t>Requirements</w:t>
        </w:r>
        <w:r w:rsidR="006978E5">
          <w:rPr>
            <w:noProof/>
            <w:webHidden/>
          </w:rPr>
          <w:tab/>
        </w:r>
        <w:r w:rsidR="00FA07C0">
          <w:rPr>
            <w:noProof/>
            <w:webHidden/>
          </w:rPr>
          <w:fldChar w:fldCharType="begin"/>
        </w:r>
        <w:r w:rsidR="006978E5">
          <w:rPr>
            <w:noProof/>
            <w:webHidden/>
          </w:rPr>
          <w:instrText xml:space="preserve"> PAGEREF _Toc299277616 \h </w:instrText>
        </w:r>
        <w:r w:rsidR="00FA07C0">
          <w:rPr>
            <w:noProof/>
            <w:webHidden/>
          </w:rPr>
        </w:r>
        <w:r w:rsidR="00FA07C0">
          <w:rPr>
            <w:noProof/>
            <w:webHidden/>
          </w:rPr>
          <w:fldChar w:fldCharType="separate"/>
        </w:r>
        <w:r w:rsidR="00BA75A3">
          <w:rPr>
            <w:noProof/>
            <w:webHidden/>
          </w:rPr>
          <w:t>26</w:t>
        </w:r>
        <w:r w:rsidR="00FA07C0">
          <w:rPr>
            <w:noProof/>
            <w:webHidden/>
          </w:rPr>
          <w:fldChar w:fldCharType="end"/>
        </w:r>
      </w:hyperlink>
    </w:p>
    <w:p w:rsidR="006978E5" w:rsidRDefault="008C2553">
      <w:pPr>
        <w:pStyle w:val="TOC1"/>
        <w:tabs>
          <w:tab w:val="left" w:pos="480"/>
          <w:tab w:val="right" w:leader="dot" w:pos="9350"/>
        </w:tabs>
        <w:rPr>
          <w:rFonts w:eastAsiaTheme="minorEastAsia" w:cstheme="minorBidi"/>
          <w:b w:val="0"/>
          <w:bCs w:val="0"/>
          <w:caps w:val="0"/>
          <w:noProof/>
          <w:color w:val="auto"/>
          <w:sz w:val="22"/>
          <w:szCs w:val="22"/>
        </w:rPr>
      </w:pPr>
      <w:hyperlink w:anchor="_Toc299277617" w:history="1">
        <w:r w:rsidR="006978E5" w:rsidRPr="0010242C">
          <w:rPr>
            <w:rStyle w:val="Hyperlink"/>
            <w:noProof/>
          </w:rPr>
          <w:t>7.</w:t>
        </w:r>
        <w:r w:rsidR="006978E5">
          <w:rPr>
            <w:rFonts w:eastAsiaTheme="minorEastAsia" w:cstheme="minorBidi"/>
            <w:b w:val="0"/>
            <w:bCs w:val="0"/>
            <w:caps w:val="0"/>
            <w:noProof/>
            <w:color w:val="auto"/>
            <w:sz w:val="22"/>
            <w:szCs w:val="22"/>
          </w:rPr>
          <w:tab/>
        </w:r>
        <w:r w:rsidR="006978E5" w:rsidRPr="0010242C">
          <w:rPr>
            <w:rStyle w:val="Hyperlink"/>
            <w:noProof/>
          </w:rPr>
          <w:t>Administrative Requirements</w:t>
        </w:r>
        <w:r w:rsidR="006978E5">
          <w:rPr>
            <w:noProof/>
            <w:webHidden/>
          </w:rPr>
          <w:tab/>
        </w:r>
        <w:r w:rsidR="00FA07C0">
          <w:rPr>
            <w:noProof/>
            <w:webHidden/>
          </w:rPr>
          <w:fldChar w:fldCharType="begin"/>
        </w:r>
        <w:r w:rsidR="006978E5">
          <w:rPr>
            <w:noProof/>
            <w:webHidden/>
          </w:rPr>
          <w:instrText xml:space="preserve"> PAGEREF _Toc299277617 \h </w:instrText>
        </w:r>
        <w:r w:rsidR="00FA07C0">
          <w:rPr>
            <w:noProof/>
            <w:webHidden/>
          </w:rPr>
        </w:r>
        <w:r w:rsidR="00FA07C0">
          <w:rPr>
            <w:noProof/>
            <w:webHidden/>
          </w:rPr>
          <w:fldChar w:fldCharType="separate"/>
        </w:r>
        <w:r w:rsidR="00BA75A3">
          <w:rPr>
            <w:noProof/>
            <w:webHidden/>
          </w:rPr>
          <w:t>28</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618" w:history="1">
        <w:r w:rsidR="006978E5" w:rsidRPr="0010242C">
          <w:rPr>
            <w:rStyle w:val="Hyperlink"/>
            <w:noProof/>
          </w:rPr>
          <w:t>7.1.</w:t>
        </w:r>
        <w:r w:rsidR="006978E5">
          <w:rPr>
            <w:rFonts w:eastAsiaTheme="minorEastAsia" w:cstheme="minorBidi"/>
            <w:smallCaps w:val="0"/>
            <w:noProof/>
            <w:color w:val="auto"/>
            <w:sz w:val="22"/>
            <w:szCs w:val="22"/>
          </w:rPr>
          <w:tab/>
        </w:r>
        <w:r w:rsidR="006978E5" w:rsidRPr="0010242C">
          <w:rPr>
            <w:rStyle w:val="Hyperlink"/>
            <w:noProof/>
          </w:rPr>
          <w:t>General</w:t>
        </w:r>
        <w:r w:rsidR="006978E5">
          <w:rPr>
            <w:noProof/>
            <w:webHidden/>
          </w:rPr>
          <w:tab/>
        </w:r>
        <w:r w:rsidR="00FA07C0">
          <w:rPr>
            <w:noProof/>
            <w:webHidden/>
          </w:rPr>
          <w:fldChar w:fldCharType="begin"/>
        </w:r>
        <w:r w:rsidR="006978E5">
          <w:rPr>
            <w:noProof/>
            <w:webHidden/>
          </w:rPr>
          <w:instrText xml:space="preserve"> PAGEREF _Toc299277618 \h </w:instrText>
        </w:r>
        <w:r w:rsidR="00FA07C0">
          <w:rPr>
            <w:noProof/>
            <w:webHidden/>
          </w:rPr>
        </w:r>
        <w:r w:rsidR="00FA07C0">
          <w:rPr>
            <w:noProof/>
            <w:webHidden/>
          </w:rPr>
          <w:fldChar w:fldCharType="separate"/>
        </w:r>
        <w:r w:rsidR="00BA75A3">
          <w:rPr>
            <w:noProof/>
            <w:webHidden/>
          </w:rPr>
          <w:t>28</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619" w:history="1">
        <w:r w:rsidR="006978E5" w:rsidRPr="0010242C">
          <w:rPr>
            <w:rStyle w:val="Hyperlink"/>
            <w:noProof/>
          </w:rPr>
          <w:t>7.2.</w:t>
        </w:r>
        <w:r w:rsidR="006978E5">
          <w:rPr>
            <w:rFonts w:eastAsiaTheme="minorEastAsia" w:cstheme="minorBidi"/>
            <w:smallCaps w:val="0"/>
            <w:noProof/>
            <w:color w:val="auto"/>
            <w:sz w:val="22"/>
            <w:szCs w:val="22"/>
          </w:rPr>
          <w:tab/>
        </w:r>
        <w:r w:rsidR="006978E5" w:rsidRPr="0010242C">
          <w:rPr>
            <w:rStyle w:val="Hyperlink"/>
            <w:noProof/>
          </w:rPr>
          <w:t>Requirements</w:t>
        </w:r>
        <w:r w:rsidR="006978E5">
          <w:rPr>
            <w:noProof/>
            <w:webHidden/>
          </w:rPr>
          <w:tab/>
        </w:r>
        <w:r w:rsidR="00FA07C0">
          <w:rPr>
            <w:noProof/>
            <w:webHidden/>
          </w:rPr>
          <w:fldChar w:fldCharType="begin"/>
        </w:r>
        <w:r w:rsidR="006978E5">
          <w:rPr>
            <w:noProof/>
            <w:webHidden/>
          </w:rPr>
          <w:instrText xml:space="preserve"> PAGEREF _Toc299277619 \h </w:instrText>
        </w:r>
        <w:r w:rsidR="00FA07C0">
          <w:rPr>
            <w:noProof/>
            <w:webHidden/>
          </w:rPr>
        </w:r>
        <w:r w:rsidR="00FA07C0">
          <w:rPr>
            <w:noProof/>
            <w:webHidden/>
          </w:rPr>
          <w:fldChar w:fldCharType="separate"/>
        </w:r>
        <w:r w:rsidR="00BA75A3">
          <w:rPr>
            <w:noProof/>
            <w:webHidden/>
          </w:rPr>
          <w:t>28</w:t>
        </w:r>
        <w:r w:rsidR="00FA07C0">
          <w:rPr>
            <w:noProof/>
            <w:webHidden/>
          </w:rPr>
          <w:fldChar w:fldCharType="end"/>
        </w:r>
      </w:hyperlink>
    </w:p>
    <w:p w:rsidR="006978E5" w:rsidRDefault="008C2553">
      <w:pPr>
        <w:pStyle w:val="TOC1"/>
        <w:tabs>
          <w:tab w:val="left" w:pos="480"/>
          <w:tab w:val="right" w:leader="dot" w:pos="9350"/>
        </w:tabs>
        <w:rPr>
          <w:rFonts w:eastAsiaTheme="minorEastAsia" w:cstheme="minorBidi"/>
          <w:b w:val="0"/>
          <w:bCs w:val="0"/>
          <w:caps w:val="0"/>
          <w:noProof/>
          <w:color w:val="auto"/>
          <w:sz w:val="22"/>
          <w:szCs w:val="22"/>
        </w:rPr>
      </w:pPr>
      <w:hyperlink w:anchor="_Toc299277620" w:history="1">
        <w:r w:rsidR="006978E5" w:rsidRPr="0010242C">
          <w:rPr>
            <w:rStyle w:val="Hyperlink"/>
            <w:noProof/>
          </w:rPr>
          <w:t>8.</w:t>
        </w:r>
        <w:r w:rsidR="006978E5">
          <w:rPr>
            <w:rFonts w:eastAsiaTheme="minorEastAsia" w:cstheme="minorBidi"/>
            <w:b w:val="0"/>
            <w:bCs w:val="0"/>
            <w:caps w:val="0"/>
            <w:noProof/>
            <w:color w:val="auto"/>
            <w:sz w:val="22"/>
            <w:szCs w:val="22"/>
          </w:rPr>
          <w:tab/>
        </w:r>
        <w:r w:rsidR="006978E5" w:rsidRPr="0010242C">
          <w:rPr>
            <w:rStyle w:val="Hyperlink"/>
            <w:noProof/>
          </w:rPr>
          <w:t>Development Requirements</w:t>
        </w:r>
        <w:r w:rsidR="006978E5">
          <w:rPr>
            <w:noProof/>
            <w:webHidden/>
          </w:rPr>
          <w:tab/>
        </w:r>
        <w:r w:rsidR="00FA07C0">
          <w:rPr>
            <w:noProof/>
            <w:webHidden/>
          </w:rPr>
          <w:fldChar w:fldCharType="begin"/>
        </w:r>
        <w:r w:rsidR="006978E5">
          <w:rPr>
            <w:noProof/>
            <w:webHidden/>
          </w:rPr>
          <w:instrText xml:space="preserve"> PAGEREF _Toc299277620 \h </w:instrText>
        </w:r>
        <w:r w:rsidR="00FA07C0">
          <w:rPr>
            <w:noProof/>
            <w:webHidden/>
          </w:rPr>
        </w:r>
        <w:r w:rsidR="00FA07C0">
          <w:rPr>
            <w:noProof/>
            <w:webHidden/>
          </w:rPr>
          <w:fldChar w:fldCharType="separate"/>
        </w:r>
        <w:r w:rsidR="00BA75A3">
          <w:rPr>
            <w:noProof/>
            <w:webHidden/>
          </w:rPr>
          <w:t>33</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621" w:history="1">
        <w:r w:rsidR="006978E5" w:rsidRPr="0010242C">
          <w:rPr>
            <w:rStyle w:val="Hyperlink"/>
            <w:noProof/>
          </w:rPr>
          <w:t>8.1.</w:t>
        </w:r>
        <w:r w:rsidR="006978E5">
          <w:rPr>
            <w:rFonts w:eastAsiaTheme="minorEastAsia" w:cstheme="minorBidi"/>
            <w:smallCaps w:val="0"/>
            <w:noProof/>
            <w:color w:val="auto"/>
            <w:sz w:val="22"/>
            <w:szCs w:val="22"/>
          </w:rPr>
          <w:tab/>
        </w:r>
        <w:r w:rsidR="006978E5" w:rsidRPr="0010242C">
          <w:rPr>
            <w:rStyle w:val="Hyperlink"/>
            <w:noProof/>
          </w:rPr>
          <w:t>General</w:t>
        </w:r>
        <w:r w:rsidR="006978E5">
          <w:rPr>
            <w:noProof/>
            <w:webHidden/>
          </w:rPr>
          <w:tab/>
        </w:r>
        <w:r w:rsidR="00FA07C0">
          <w:rPr>
            <w:noProof/>
            <w:webHidden/>
          </w:rPr>
          <w:fldChar w:fldCharType="begin"/>
        </w:r>
        <w:r w:rsidR="006978E5">
          <w:rPr>
            <w:noProof/>
            <w:webHidden/>
          </w:rPr>
          <w:instrText xml:space="preserve"> PAGEREF _Toc299277621 \h </w:instrText>
        </w:r>
        <w:r w:rsidR="00FA07C0">
          <w:rPr>
            <w:noProof/>
            <w:webHidden/>
          </w:rPr>
        </w:r>
        <w:r w:rsidR="00FA07C0">
          <w:rPr>
            <w:noProof/>
            <w:webHidden/>
          </w:rPr>
          <w:fldChar w:fldCharType="separate"/>
        </w:r>
        <w:r w:rsidR="00BA75A3">
          <w:rPr>
            <w:noProof/>
            <w:webHidden/>
          </w:rPr>
          <w:t>33</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622" w:history="1">
        <w:r w:rsidR="006978E5" w:rsidRPr="0010242C">
          <w:rPr>
            <w:rStyle w:val="Hyperlink"/>
            <w:noProof/>
          </w:rPr>
          <w:t>8.2.</w:t>
        </w:r>
        <w:r w:rsidR="006978E5">
          <w:rPr>
            <w:rFonts w:eastAsiaTheme="minorEastAsia" w:cstheme="minorBidi"/>
            <w:smallCaps w:val="0"/>
            <w:noProof/>
            <w:color w:val="auto"/>
            <w:sz w:val="22"/>
            <w:szCs w:val="22"/>
          </w:rPr>
          <w:tab/>
        </w:r>
        <w:r w:rsidR="006978E5" w:rsidRPr="0010242C">
          <w:rPr>
            <w:rStyle w:val="Hyperlink"/>
            <w:noProof/>
          </w:rPr>
          <w:t>Requirements</w:t>
        </w:r>
        <w:r w:rsidR="006978E5">
          <w:rPr>
            <w:noProof/>
            <w:webHidden/>
          </w:rPr>
          <w:tab/>
        </w:r>
        <w:r w:rsidR="00FA07C0">
          <w:rPr>
            <w:noProof/>
            <w:webHidden/>
          </w:rPr>
          <w:fldChar w:fldCharType="begin"/>
        </w:r>
        <w:r w:rsidR="006978E5">
          <w:rPr>
            <w:noProof/>
            <w:webHidden/>
          </w:rPr>
          <w:instrText xml:space="preserve"> PAGEREF _Toc299277622 \h </w:instrText>
        </w:r>
        <w:r w:rsidR="00FA07C0">
          <w:rPr>
            <w:noProof/>
            <w:webHidden/>
          </w:rPr>
        </w:r>
        <w:r w:rsidR="00FA07C0">
          <w:rPr>
            <w:noProof/>
            <w:webHidden/>
          </w:rPr>
          <w:fldChar w:fldCharType="separate"/>
        </w:r>
        <w:r w:rsidR="00BA75A3">
          <w:rPr>
            <w:noProof/>
            <w:webHidden/>
          </w:rPr>
          <w:t>33</w:t>
        </w:r>
        <w:r w:rsidR="00FA07C0">
          <w:rPr>
            <w:noProof/>
            <w:webHidden/>
          </w:rPr>
          <w:fldChar w:fldCharType="end"/>
        </w:r>
      </w:hyperlink>
    </w:p>
    <w:p w:rsidR="006978E5" w:rsidRDefault="008C2553">
      <w:pPr>
        <w:pStyle w:val="TOC1"/>
        <w:tabs>
          <w:tab w:val="left" w:pos="480"/>
          <w:tab w:val="right" w:leader="dot" w:pos="9350"/>
        </w:tabs>
        <w:rPr>
          <w:rFonts w:eastAsiaTheme="minorEastAsia" w:cstheme="minorBidi"/>
          <w:b w:val="0"/>
          <w:bCs w:val="0"/>
          <w:caps w:val="0"/>
          <w:noProof/>
          <w:color w:val="auto"/>
          <w:sz w:val="22"/>
          <w:szCs w:val="22"/>
        </w:rPr>
      </w:pPr>
      <w:hyperlink w:anchor="_Toc299277623" w:history="1">
        <w:r w:rsidR="006978E5" w:rsidRPr="0010242C">
          <w:rPr>
            <w:rStyle w:val="Hyperlink"/>
            <w:noProof/>
          </w:rPr>
          <w:t>9.</w:t>
        </w:r>
        <w:r w:rsidR="006978E5">
          <w:rPr>
            <w:rFonts w:eastAsiaTheme="minorEastAsia" w:cstheme="minorBidi"/>
            <w:b w:val="0"/>
            <w:bCs w:val="0"/>
            <w:caps w:val="0"/>
            <w:noProof/>
            <w:color w:val="auto"/>
            <w:sz w:val="22"/>
            <w:szCs w:val="22"/>
          </w:rPr>
          <w:tab/>
        </w:r>
        <w:r w:rsidR="006978E5" w:rsidRPr="0010242C">
          <w:rPr>
            <w:rStyle w:val="Hyperlink"/>
            <w:noProof/>
          </w:rPr>
          <w:t>Quality Assurance Requirements</w:t>
        </w:r>
        <w:r w:rsidR="006978E5">
          <w:rPr>
            <w:noProof/>
            <w:webHidden/>
          </w:rPr>
          <w:tab/>
        </w:r>
        <w:r w:rsidR="00FA07C0">
          <w:rPr>
            <w:noProof/>
            <w:webHidden/>
          </w:rPr>
          <w:fldChar w:fldCharType="begin"/>
        </w:r>
        <w:r w:rsidR="006978E5">
          <w:rPr>
            <w:noProof/>
            <w:webHidden/>
          </w:rPr>
          <w:instrText xml:space="preserve"> PAGEREF _Toc299277623 \h </w:instrText>
        </w:r>
        <w:r w:rsidR="00FA07C0">
          <w:rPr>
            <w:noProof/>
            <w:webHidden/>
          </w:rPr>
        </w:r>
        <w:r w:rsidR="00FA07C0">
          <w:rPr>
            <w:noProof/>
            <w:webHidden/>
          </w:rPr>
          <w:fldChar w:fldCharType="separate"/>
        </w:r>
        <w:r w:rsidR="00BA75A3">
          <w:rPr>
            <w:noProof/>
            <w:webHidden/>
          </w:rPr>
          <w:t>36</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624" w:history="1">
        <w:r w:rsidR="006978E5" w:rsidRPr="0010242C">
          <w:rPr>
            <w:rStyle w:val="Hyperlink"/>
            <w:noProof/>
          </w:rPr>
          <w:t>9.1.</w:t>
        </w:r>
        <w:r w:rsidR="006978E5">
          <w:rPr>
            <w:rFonts w:eastAsiaTheme="minorEastAsia" w:cstheme="minorBidi"/>
            <w:smallCaps w:val="0"/>
            <w:noProof/>
            <w:color w:val="auto"/>
            <w:sz w:val="22"/>
            <w:szCs w:val="22"/>
          </w:rPr>
          <w:tab/>
        </w:r>
        <w:r w:rsidR="006978E5" w:rsidRPr="0010242C">
          <w:rPr>
            <w:rStyle w:val="Hyperlink"/>
            <w:noProof/>
          </w:rPr>
          <w:t>General</w:t>
        </w:r>
        <w:r w:rsidR="006978E5">
          <w:rPr>
            <w:noProof/>
            <w:webHidden/>
          </w:rPr>
          <w:tab/>
        </w:r>
        <w:r w:rsidR="00FA07C0">
          <w:rPr>
            <w:noProof/>
            <w:webHidden/>
          </w:rPr>
          <w:fldChar w:fldCharType="begin"/>
        </w:r>
        <w:r w:rsidR="006978E5">
          <w:rPr>
            <w:noProof/>
            <w:webHidden/>
          </w:rPr>
          <w:instrText xml:space="preserve"> PAGEREF _Toc299277624 \h </w:instrText>
        </w:r>
        <w:r w:rsidR="00FA07C0">
          <w:rPr>
            <w:noProof/>
            <w:webHidden/>
          </w:rPr>
        </w:r>
        <w:r w:rsidR="00FA07C0">
          <w:rPr>
            <w:noProof/>
            <w:webHidden/>
          </w:rPr>
          <w:fldChar w:fldCharType="separate"/>
        </w:r>
        <w:r w:rsidR="00BA75A3">
          <w:rPr>
            <w:noProof/>
            <w:webHidden/>
          </w:rPr>
          <w:t>36</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625" w:history="1">
        <w:r w:rsidR="006978E5" w:rsidRPr="0010242C">
          <w:rPr>
            <w:rStyle w:val="Hyperlink"/>
            <w:noProof/>
          </w:rPr>
          <w:t>9.2.</w:t>
        </w:r>
        <w:r w:rsidR="006978E5">
          <w:rPr>
            <w:rFonts w:eastAsiaTheme="minorEastAsia" w:cstheme="minorBidi"/>
            <w:smallCaps w:val="0"/>
            <w:noProof/>
            <w:color w:val="auto"/>
            <w:sz w:val="22"/>
            <w:szCs w:val="22"/>
          </w:rPr>
          <w:tab/>
        </w:r>
        <w:r w:rsidR="006978E5" w:rsidRPr="0010242C">
          <w:rPr>
            <w:rStyle w:val="Hyperlink"/>
            <w:noProof/>
          </w:rPr>
          <w:t>Requirements</w:t>
        </w:r>
        <w:r w:rsidR="006978E5">
          <w:rPr>
            <w:noProof/>
            <w:webHidden/>
          </w:rPr>
          <w:tab/>
        </w:r>
        <w:r w:rsidR="00FA07C0">
          <w:rPr>
            <w:noProof/>
            <w:webHidden/>
          </w:rPr>
          <w:fldChar w:fldCharType="begin"/>
        </w:r>
        <w:r w:rsidR="006978E5">
          <w:rPr>
            <w:noProof/>
            <w:webHidden/>
          </w:rPr>
          <w:instrText xml:space="preserve"> PAGEREF _Toc299277625 \h </w:instrText>
        </w:r>
        <w:r w:rsidR="00FA07C0">
          <w:rPr>
            <w:noProof/>
            <w:webHidden/>
          </w:rPr>
        </w:r>
        <w:r w:rsidR="00FA07C0">
          <w:rPr>
            <w:noProof/>
            <w:webHidden/>
          </w:rPr>
          <w:fldChar w:fldCharType="separate"/>
        </w:r>
        <w:r w:rsidR="00BA75A3">
          <w:rPr>
            <w:noProof/>
            <w:webHidden/>
          </w:rPr>
          <w:t>36</w:t>
        </w:r>
        <w:r w:rsidR="00FA07C0">
          <w:rPr>
            <w:noProof/>
            <w:webHidden/>
          </w:rPr>
          <w:fldChar w:fldCharType="end"/>
        </w:r>
      </w:hyperlink>
    </w:p>
    <w:p w:rsidR="006978E5" w:rsidRDefault="008C2553">
      <w:pPr>
        <w:pStyle w:val="TOC1"/>
        <w:tabs>
          <w:tab w:val="left" w:pos="480"/>
          <w:tab w:val="right" w:leader="dot" w:pos="9350"/>
        </w:tabs>
        <w:rPr>
          <w:rFonts w:eastAsiaTheme="minorEastAsia" w:cstheme="minorBidi"/>
          <w:b w:val="0"/>
          <w:bCs w:val="0"/>
          <w:caps w:val="0"/>
          <w:noProof/>
          <w:color w:val="auto"/>
          <w:sz w:val="22"/>
          <w:szCs w:val="22"/>
        </w:rPr>
      </w:pPr>
      <w:hyperlink w:anchor="_Toc299277626" w:history="1">
        <w:r w:rsidR="006978E5" w:rsidRPr="0010242C">
          <w:rPr>
            <w:rStyle w:val="Hyperlink"/>
            <w:noProof/>
          </w:rPr>
          <w:t>10.</w:t>
        </w:r>
        <w:r w:rsidR="006978E5">
          <w:rPr>
            <w:rFonts w:eastAsiaTheme="minorEastAsia" w:cstheme="minorBidi"/>
            <w:b w:val="0"/>
            <w:bCs w:val="0"/>
            <w:caps w:val="0"/>
            <w:noProof/>
            <w:color w:val="auto"/>
            <w:sz w:val="22"/>
            <w:szCs w:val="22"/>
          </w:rPr>
          <w:tab/>
        </w:r>
        <w:r w:rsidR="006978E5" w:rsidRPr="0010242C">
          <w:rPr>
            <w:rStyle w:val="Hyperlink"/>
            <w:noProof/>
          </w:rPr>
          <w:t>Safety Requirements</w:t>
        </w:r>
        <w:r w:rsidR="006978E5">
          <w:rPr>
            <w:noProof/>
            <w:webHidden/>
          </w:rPr>
          <w:tab/>
        </w:r>
        <w:r w:rsidR="00FA07C0">
          <w:rPr>
            <w:noProof/>
            <w:webHidden/>
          </w:rPr>
          <w:fldChar w:fldCharType="begin"/>
        </w:r>
        <w:r w:rsidR="006978E5">
          <w:rPr>
            <w:noProof/>
            <w:webHidden/>
          </w:rPr>
          <w:instrText xml:space="preserve"> PAGEREF _Toc299277626 \h </w:instrText>
        </w:r>
        <w:r w:rsidR="00FA07C0">
          <w:rPr>
            <w:noProof/>
            <w:webHidden/>
          </w:rPr>
        </w:r>
        <w:r w:rsidR="00FA07C0">
          <w:rPr>
            <w:noProof/>
            <w:webHidden/>
          </w:rPr>
          <w:fldChar w:fldCharType="separate"/>
        </w:r>
        <w:r w:rsidR="00BA75A3">
          <w:rPr>
            <w:noProof/>
            <w:webHidden/>
          </w:rPr>
          <w:t>38</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627" w:history="1">
        <w:r w:rsidR="006978E5" w:rsidRPr="0010242C">
          <w:rPr>
            <w:rStyle w:val="Hyperlink"/>
            <w:noProof/>
          </w:rPr>
          <w:t>10.1.</w:t>
        </w:r>
        <w:r w:rsidR="006978E5">
          <w:rPr>
            <w:rFonts w:eastAsiaTheme="minorEastAsia" w:cstheme="minorBidi"/>
            <w:smallCaps w:val="0"/>
            <w:noProof/>
            <w:color w:val="auto"/>
            <w:sz w:val="22"/>
            <w:szCs w:val="22"/>
          </w:rPr>
          <w:tab/>
        </w:r>
        <w:r w:rsidR="006978E5" w:rsidRPr="0010242C">
          <w:rPr>
            <w:rStyle w:val="Hyperlink"/>
            <w:noProof/>
          </w:rPr>
          <w:t>General</w:t>
        </w:r>
        <w:r w:rsidR="006978E5">
          <w:rPr>
            <w:noProof/>
            <w:webHidden/>
          </w:rPr>
          <w:tab/>
        </w:r>
        <w:r w:rsidR="00FA07C0">
          <w:rPr>
            <w:noProof/>
            <w:webHidden/>
          </w:rPr>
          <w:fldChar w:fldCharType="begin"/>
        </w:r>
        <w:r w:rsidR="006978E5">
          <w:rPr>
            <w:noProof/>
            <w:webHidden/>
          </w:rPr>
          <w:instrText xml:space="preserve"> PAGEREF _Toc299277627 \h </w:instrText>
        </w:r>
        <w:r w:rsidR="00FA07C0">
          <w:rPr>
            <w:noProof/>
            <w:webHidden/>
          </w:rPr>
        </w:r>
        <w:r w:rsidR="00FA07C0">
          <w:rPr>
            <w:noProof/>
            <w:webHidden/>
          </w:rPr>
          <w:fldChar w:fldCharType="separate"/>
        </w:r>
        <w:r w:rsidR="00BA75A3">
          <w:rPr>
            <w:noProof/>
            <w:webHidden/>
          </w:rPr>
          <w:t>38</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628" w:history="1">
        <w:r w:rsidR="006978E5" w:rsidRPr="0010242C">
          <w:rPr>
            <w:rStyle w:val="Hyperlink"/>
            <w:noProof/>
          </w:rPr>
          <w:t>10.2.</w:t>
        </w:r>
        <w:r w:rsidR="006978E5">
          <w:rPr>
            <w:rFonts w:eastAsiaTheme="minorEastAsia" w:cstheme="minorBidi"/>
            <w:smallCaps w:val="0"/>
            <w:noProof/>
            <w:color w:val="auto"/>
            <w:sz w:val="22"/>
            <w:szCs w:val="22"/>
          </w:rPr>
          <w:tab/>
        </w:r>
        <w:r w:rsidR="006978E5" w:rsidRPr="0010242C">
          <w:rPr>
            <w:rStyle w:val="Hyperlink"/>
            <w:noProof/>
          </w:rPr>
          <w:t>Requirements</w:t>
        </w:r>
        <w:r w:rsidR="006978E5">
          <w:rPr>
            <w:noProof/>
            <w:webHidden/>
          </w:rPr>
          <w:tab/>
        </w:r>
        <w:r w:rsidR="00FA07C0">
          <w:rPr>
            <w:noProof/>
            <w:webHidden/>
          </w:rPr>
          <w:fldChar w:fldCharType="begin"/>
        </w:r>
        <w:r w:rsidR="006978E5">
          <w:rPr>
            <w:noProof/>
            <w:webHidden/>
          </w:rPr>
          <w:instrText xml:space="preserve"> PAGEREF _Toc299277628 \h </w:instrText>
        </w:r>
        <w:r w:rsidR="00FA07C0">
          <w:rPr>
            <w:noProof/>
            <w:webHidden/>
          </w:rPr>
        </w:r>
        <w:r w:rsidR="00FA07C0">
          <w:rPr>
            <w:noProof/>
            <w:webHidden/>
          </w:rPr>
          <w:fldChar w:fldCharType="separate"/>
        </w:r>
        <w:r w:rsidR="00BA75A3">
          <w:rPr>
            <w:noProof/>
            <w:webHidden/>
          </w:rPr>
          <w:t>38</w:t>
        </w:r>
        <w:r w:rsidR="00FA07C0">
          <w:rPr>
            <w:noProof/>
            <w:webHidden/>
          </w:rPr>
          <w:fldChar w:fldCharType="end"/>
        </w:r>
      </w:hyperlink>
    </w:p>
    <w:p w:rsidR="006978E5" w:rsidRDefault="008C2553">
      <w:pPr>
        <w:pStyle w:val="TOC1"/>
        <w:tabs>
          <w:tab w:val="left" w:pos="480"/>
          <w:tab w:val="right" w:leader="dot" w:pos="9350"/>
        </w:tabs>
        <w:rPr>
          <w:rFonts w:eastAsiaTheme="minorEastAsia" w:cstheme="minorBidi"/>
          <w:b w:val="0"/>
          <w:bCs w:val="0"/>
          <w:caps w:val="0"/>
          <w:noProof/>
          <w:color w:val="auto"/>
          <w:sz w:val="22"/>
          <w:szCs w:val="22"/>
        </w:rPr>
      </w:pPr>
      <w:hyperlink w:anchor="_Toc299277629" w:history="1">
        <w:r w:rsidR="006978E5" w:rsidRPr="0010242C">
          <w:rPr>
            <w:rStyle w:val="Hyperlink"/>
            <w:noProof/>
          </w:rPr>
          <w:t>11.</w:t>
        </w:r>
        <w:r w:rsidR="006978E5">
          <w:rPr>
            <w:rFonts w:eastAsiaTheme="minorEastAsia" w:cstheme="minorBidi"/>
            <w:b w:val="0"/>
            <w:bCs w:val="0"/>
            <w:caps w:val="0"/>
            <w:noProof/>
            <w:color w:val="auto"/>
            <w:sz w:val="22"/>
            <w:szCs w:val="22"/>
          </w:rPr>
          <w:tab/>
        </w:r>
        <w:r w:rsidR="006978E5" w:rsidRPr="0010242C">
          <w:rPr>
            <w:rStyle w:val="Hyperlink"/>
            <w:noProof/>
          </w:rPr>
          <w:t>Standards Compliance</w:t>
        </w:r>
        <w:r w:rsidR="006978E5">
          <w:rPr>
            <w:noProof/>
            <w:webHidden/>
          </w:rPr>
          <w:tab/>
        </w:r>
        <w:r w:rsidR="00FA07C0">
          <w:rPr>
            <w:noProof/>
            <w:webHidden/>
          </w:rPr>
          <w:fldChar w:fldCharType="begin"/>
        </w:r>
        <w:r w:rsidR="006978E5">
          <w:rPr>
            <w:noProof/>
            <w:webHidden/>
          </w:rPr>
          <w:instrText xml:space="preserve"> PAGEREF _Toc299277629 \h </w:instrText>
        </w:r>
        <w:r w:rsidR="00FA07C0">
          <w:rPr>
            <w:noProof/>
            <w:webHidden/>
          </w:rPr>
        </w:r>
        <w:r w:rsidR="00FA07C0">
          <w:rPr>
            <w:noProof/>
            <w:webHidden/>
          </w:rPr>
          <w:fldChar w:fldCharType="separate"/>
        </w:r>
        <w:r w:rsidR="00BA75A3">
          <w:rPr>
            <w:noProof/>
            <w:webHidden/>
          </w:rPr>
          <w:t>41</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630" w:history="1">
        <w:r w:rsidR="006978E5" w:rsidRPr="0010242C">
          <w:rPr>
            <w:rStyle w:val="Hyperlink"/>
            <w:noProof/>
          </w:rPr>
          <w:t>11.1.</w:t>
        </w:r>
        <w:r w:rsidR="006978E5">
          <w:rPr>
            <w:rFonts w:eastAsiaTheme="minorEastAsia" w:cstheme="minorBidi"/>
            <w:smallCaps w:val="0"/>
            <w:noProof/>
            <w:color w:val="auto"/>
            <w:sz w:val="22"/>
            <w:szCs w:val="22"/>
          </w:rPr>
          <w:tab/>
        </w:r>
        <w:r w:rsidR="006978E5" w:rsidRPr="0010242C">
          <w:rPr>
            <w:rStyle w:val="Hyperlink"/>
            <w:noProof/>
          </w:rPr>
          <w:t>General</w:t>
        </w:r>
        <w:r w:rsidR="006978E5">
          <w:rPr>
            <w:noProof/>
            <w:webHidden/>
          </w:rPr>
          <w:tab/>
        </w:r>
        <w:r w:rsidR="00FA07C0">
          <w:rPr>
            <w:noProof/>
            <w:webHidden/>
          </w:rPr>
          <w:fldChar w:fldCharType="begin"/>
        </w:r>
        <w:r w:rsidR="006978E5">
          <w:rPr>
            <w:noProof/>
            <w:webHidden/>
          </w:rPr>
          <w:instrText xml:space="preserve"> PAGEREF _Toc299277630 \h </w:instrText>
        </w:r>
        <w:r w:rsidR="00FA07C0">
          <w:rPr>
            <w:noProof/>
            <w:webHidden/>
          </w:rPr>
        </w:r>
        <w:r w:rsidR="00FA07C0">
          <w:rPr>
            <w:noProof/>
            <w:webHidden/>
          </w:rPr>
          <w:fldChar w:fldCharType="separate"/>
        </w:r>
        <w:r w:rsidR="00BA75A3">
          <w:rPr>
            <w:noProof/>
            <w:webHidden/>
          </w:rPr>
          <w:t>41</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631" w:history="1">
        <w:r w:rsidR="006978E5" w:rsidRPr="0010242C">
          <w:rPr>
            <w:rStyle w:val="Hyperlink"/>
            <w:noProof/>
          </w:rPr>
          <w:t>11.2.</w:t>
        </w:r>
        <w:r w:rsidR="006978E5">
          <w:rPr>
            <w:rFonts w:eastAsiaTheme="minorEastAsia" w:cstheme="minorBidi"/>
            <w:smallCaps w:val="0"/>
            <w:noProof/>
            <w:color w:val="auto"/>
            <w:sz w:val="22"/>
            <w:szCs w:val="22"/>
          </w:rPr>
          <w:tab/>
        </w:r>
        <w:r w:rsidR="006978E5" w:rsidRPr="0010242C">
          <w:rPr>
            <w:rStyle w:val="Hyperlink"/>
            <w:noProof/>
          </w:rPr>
          <w:t>Standards</w:t>
        </w:r>
        <w:r w:rsidR="006978E5">
          <w:rPr>
            <w:noProof/>
            <w:webHidden/>
          </w:rPr>
          <w:tab/>
        </w:r>
        <w:r w:rsidR="00FA07C0">
          <w:rPr>
            <w:noProof/>
            <w:webHidden/>
          </w:rPr>
          <w:fldChar w:fldCharType="begin"/>
        </w:r>
        <w:r w:rsidR="006978E5">
          <w:rPr>
            <w:noProof/>
            <w:webHidden/>
          </w:rPr>
          <w:instrText xml:space="preserve"> PAGEREF _Toc299277631 \h </w:instrText>
        </w:r>
        <w:r w:rsidR="00FA07C0">
          <w:rPr>
            <w:noProof/>
            <w:webHidden/>
          </w:rPr>
        </w:r>
        <w:r w:rsidR="00FA07C0">
          <w:rPr>
            <w:noProof/>
            <w:webHidden/>
          </w:rPr>
          <w:fldChar w:fldCharType="separate"/>
        </w:r>
        <w:r w:rsidR="00BA75A3">
          <w:rPr>
            <w:noProof/>
            <w:webHidden/>
          </w:rPr>
          <w:t>41</w:t>
        </w:r>
        <w:r w:rsidR="00FA07C0">
          <w:rPr>
            <w:noProof/>
            <w:webHidden/>
          </w:rPr>
          <w:fldChar w:fldCharType="end"/>
        </w:r>
      </w:hyperlink>
    </w:p>
    <w:p w:rsidR="006978E5" w:rsidRDefault="008C2553">
      <w:pPr>
        <w:pStyle w:val="TOC1"/>
        <w:tabs>
          <w:tab w:val="left" w:pos="480"/>
          <w:tab w:val="right" w:leader="dot" w:pos="9350"/>
        </w:tabs>
        <w:rPr>
          <w:rFonts w:eastAsiaTheme="minorEastAsia" w:cstheme="minorBidi"/>
          <w:b w:val="0"/>
          <w:bCs w:val="0"/>
          <w:caps w:val="0"/>
          <w:noProof/>
          <w:color w:val="auto"/>
          <w:sz w:val="22"/>
          <w:szCs w:val="22"/>
        </w:rPr>
      </w:pPr>
      <w:hyperlink w:anchor="_Toc299277632" w:history="1">
        <w:r w:rsidR="006978E5" w:rsidRPr="0010242C">
          <w:rPr>
            <w:rStyle w:val="Hyperlink"/>
            <w:noProof/>
          </w:rPr>
          <w:t>12.</w:t>
        </w:r>
        <w:r w:rsidR="006978E5">
          <w:rPr>
            <w:rFonts w:eastAsiaTheme="minorEastAsia" w:cstheme="minorBidi"/>
            <w:b w:val="0"/>
            <w:bCs w:val="0"/>
            <w:caps w:val="0"/>
            <w:noProof/>
            <w:color w:val="auto"/>
            <w:sz w:val="22"/>
            <w:szCs w:val="22"/>
          </w:rPr>
          <w:tab/>
        </w:r>
        <w:r w:rsidR="006978E5" w:rsidRPr="0010242C">
          <w:rPr>
            <w:rStyle w:val="Hyperlink"/>
            <w:noProof/>
          </w:rPr>
          <w:t>Maintenance Requirements</w:t>
        </w:r>
        <w:r w:rsidR="006978E5">
          <w:rPr>
            <w:noProof/>
            <w:webHidden/>
          </w:rPr>
          <w:tab/>
        </w:r>
        <w:r w:rsidR="00FA07C0">
          <w:rPr>
            <w:noProof/>
            <w:webHidden/>
          </w:rPr>
          <w:fldChar w:fldCharType="begin"/>
        </w:r>
        <w:r w:rsidR="006978E5">
          <w:rPr>
            <w:noProof/>
            <w:webHidden/>
          </w:rPr>
          <w:instrText xml:space="preserve"> PAGEREF _Toc299277632 \h </w:instrText>
        </w:r>
        <w:r w:rsidR="00FA07C0">
          <w:rPr>
            <w:noProof/>
            <w:webHidden/>
          </w:rPr>
        </w:r>
        <w:r w:rsidR="00FA07C0">
          <w:rPr>
            <w:noProof/>
            <w:webHidden/>
          </w:rPr>
          <w:fldChar w:fldCharType="separate"/>
        </w:r>
        <w:r w:rsidR="00BA75A3">
          <w:rPr>
            <w:noProof/>
            <w:webHidden/>
          </w:rPr>
          <w:t>46</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633" w:history="1">
        <w:r w:rsidR="006978E5" w:rsidRPr="0010242C">
          <w:rPr>
            <w:rStyle w:val="Hyperlink"/>
            <w:noProof/>
          </w:rPr>
          <w:t>12.1.</w:t>
        </w:r>
        <w:r w:rsidR="006978E5">
          <w:rPr>
            <w:rFonts w:eastAsiaTheme="minorEastAsia" w:cstheme="minorBidi"/>
            <w:smallCaps w:val="0"/>
            <w:noProof/>
            <w:color w:val="auto"/>
            <w:sz w:val="22"/>
            <w:szCs w:val="22"/>
          </w:rPr>
          <w:tab/>
        </w:r>
        <w:r w:rsidR="006978E5" w:rsidRPr="0010242C">
          <w:rPr>
            <w:rStyle w:val="Hyperlink"/>
            <w:noProof/>
          </w:rPr>
          <w:t>General</w:t>
        </w:r>
        <w:r w:rsidR="006978E5">
          <w:rPr>
            <w:noProof/>
            <w:webHidden/>
          </w:rPr>
          <w:tab/>
        </w:r>
        <w:r w:rsidR="00FA07C0">
          <w:rPr>
            <w:noProof/>
            <w:webHidden/>
          </w:rPr>
          <w:fldChar w:fldCharType="begin"/>
        </w:r>
        <w:r w:rsidR="006978E5">
          <w:rPr>
            <w:noProof/>
            <w:webHidden/>
          </w:rPr>
          <w:instrText xml:space="preserve"> PAGEREF _Toc299277633 \h </w:instrText>
        </w:r>
        <w:r w:rsidR="00FA07C0">
          <w:rPr>
            <w:noProof/>
            <w:webHidden/>
          </w:rPr>
        </w:r>
        <w:r w:rsidR="00FA07C0">
          <w:rPr>
            <w:noProof/>
            <w:webHidden/>
          </w:rPr>
          <w:fldChar w:fldCharType="separate"/>
        </w:r>
        <w:r w:rsidR="00BA75A3">
          <w:rPr>
            <w:noProof/>
            <w:webHidden/>
          </w:rPr>
          <w:t>46</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634" w:history="1">
        <w:r w:rsidR="006978E5" w:rsidRPr="0010242C">
          <w:rPr>
            <w:rStyle w:val="Hyperlink"/>
            <w:noProof/>
          </w:rPr>
          <w:t>12.2.</w:t>
        </w:r>
        <w:r w:rsidR="006978E5">
          <w:rPr>
            <w:rFonts w:eastAsiaTheme="minorEastAsia" w:cstheme="minorBidi"/>
            <w:smallCaps w:val="0"/>
            <w:noProof/>
            <w:color w:val="auto"/>
            <w:sz w:val="22"/>
            <w:szCs w:val="22"/>
          </w:rPr>
          <w:tab/>
        </w:r>
        <w:r w:rsidR="006978E5" w:rsidRPr="0010242C">
          <w:rPr>
            <w:rStyle w:val="Hyperlink"/>
            <w:noProof/>
          </w:rPr>
          <w:t>Requirements</w:t>
        </w:r>
        <w:r w:rsidR="006978E5">
          <w:rPr>
            <w:noProof/>
            <w:webHidden/>
          </w:rPr>
          <w:tab/>
        </w:r>
        <w:r w:rsidR="00FA07C0">
          <w:rPr>
            <w:noProof/>
            <w:webHidden/>
          </w:rPr>
          <w:fldChar w:fldCharType="begin"/>
        </w:r>
        <w:r w:rsidR="006978E5">
          <w:rPr>
            <w:noProof/>
            <w:webHidden/>
          </w:rPr>
          <w:instrText xml:space="preserve"> PAGEREF _Toc299277634 \h </w:instrText>
        </w:r>
        <w:r w:rsidR="00FA07C0">
          <w:rPr>
            <w:noProof/>
            <w:webHidden/>
          </w:rPr>
        </w:r>
        <w:r w:rsidR="00FA07C0">
          <w:rPr>
            <w:noProof/>
            <w:webHidden/>
          </w:rPr>
          <w:fldChar w:fldCharType="separate"/>
        </w:r>
        <w:r w:rsidR="00BA75A3">
          <w:rPr>
            <w:noProof/>
            <w:webHidden/>
          </w:rPr>
          <w:t>46</w:t>
        </w:r>
        <w:r w:rsidR="00FA07C0">
          <w:rPr>
            <w:noProof/>
            <w:webHidden/>
          </w:rPr>
          <w:fldChar w:fldCharType="end"/>
        </w:r>
      </w:hyperlink>
    </w:p>
    <w:p w:rsidR="006978E5" w:rsidRDefault="008C2553">
      <w:pPr>
        <w:pStyle w:val="TOC1"/>
        <w:tabs>
          <w:tab w:val="left" w:pos="480"/>
          <w:tab w:val="right" w:leader="dot" w:pos="9350"/>
        </w:tabs>
        <w:rPr>
          <w:rFonts w:eastAsiaTheme="minorEastAsia" w:cstheme="minorBidi"/>
          <w:b w:val="0"/>
          <w:bCs w:val="0"/>
          <w:caps w:val="0"/>
          <w:noProof/>
          <w:color w:val="auto"/>
          <w:sz w:val="22"/>
          <w:szCs w:val="22"/>
        </w:rPr>
      </w:pPr>
      <w:hyperlink w:anchor="_Toc299277635" w:history="1">
        <w:r w:rsidR="006978E5" w:rsidRPr="0010242C">
          <w:rPr>
            <w:rStyle w:val="Hyperlink"/>
            <w:noProof/>
          </w:rPr>
          <w:t>13.</w:t>
        </w:r>
        <w:r w:rsidR="006978E5">
          <w:rPr>
            <w:rFonts w:eastAsiaTheme="minorEastAsia" w:cstheme="minorBidi"/>
            <w:b w:val="0"/>
            <w:bCs w:val="0"/>
            <w:caps w:val="0"/>
            <w:noProof/>
            <w:color w:val="auto"/>
            <w:sz w:val="22"/>
            <w:szCs w:val="22"/>
          </w:rPr>
          <w:tab/>
        </w:r>
        <w:r w:rsidR="006978E5" w:rsidRPr="0010242C">
          <w:rPr>
            <w:rStyle w:val="Hyperlink"/>
            <w:noProof/>
          </w:rPr>
          <w:t>Support Requirements</w:t>
        </w:r>
        <w:r w:rsidR="006978E5">
          <w:rPr>
            <w:noProof/>
            <w:webHidden/>
          </w:rPr>
          <w:tab/>
        </w:r>
        <w:r w:rsidR="00FA07C0">
          <w:rPr>
            <w:noProof/>
            <w:webHidden/>
          </w:rPr>
          <w:fldChar w:fldCharType="begin"/>
        </w:r>
        <w:r w:rsidR="006978E5">
          <w:rPr>
            <w:noProof/>
            <w:webHidden/>
          </w:rPr>
          <w:instrText xml:space="preserve"> PAGEREF _Toc299277635 \h </w:instrText>
        </w:r>
        <w:r w:rsidR="00FA07C0">
          <w:rPr>
            <w:noProof/>
            <w:webHidden/>
          </w:rPr>
        </w:r>
        <w:r w:rsidR="00FA07C0">
          <w:rPr>
            <w:noProof/>
            <w:webHidden/>
          </w:rPr>
          <w:fldChar w:fldCharType="separate"/>
        </w:r>
        <w:r w:rsidR="00BA75A3">
          <w:rPr>
            <w:noProof/>
            <w:webHidden/>
          </w:rPr>
          <w:t>48</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636" w:history="1">
        <w:r w:rsidR="006978E5" w:rsidRPr="0010242C">
          <w:rPr>
            <w:rStyle w:val="Hyperlink"/>
            <w:noProof/>
          </w:rPr>
          <w:t>13.1.</w:t>
        </w:r>
        <w:r w:rsidR="006978E5">
          <w:rPr>
            <w:rFonts w:eastAsiaTheme="minorEastAsia" w:cstheme="minorBidi"/>
            <w:smallCaps w:val="0"/>
            <w:noProof/>
            <w:color w:val="auto"/>
            <w:sz w:val="22"/>
            <w:szCs w:val="22"/>
          </w:rPr>
          <w:tab/>
        </w:r>
        <w:r w:rsidR="006978E5" w:rsidRPr="0010242C">
          <w:rPr>
            <w:rStyle w:val="Hyperlink"/>
            <w:noProof/>
          </w:rPr>
          <w:t>General</w:t>
        </w:r>
        <w:r w:rsidR="006978E5">
          <w:rPr>
            <w:noProof/>
            <w:webHidden/>
          </w:rPr>
          <w:tab/>
        </w:r>
        <w:r w:rsidR="00FA07C0">
          <w:rPr>
            <w:noProof/>
            <w:webHidden/>
          </w:rPr>
          <w:fldChar w:fldCharType="begin"/>
        </w:r>
        <w:r w:rsidR="006978E5">
          <w:rPr>
            <w:noProof/>
            <w:webHidden/>
          </w:rPr>
          <w:instrText xml:space="preserve"> PAGEREF _Toc299277636 \h </w:instrText>
        </w:r>
        <w:r w:rsidR="00FA07C0">
          <w:rPr>
            <w:noProof/>
            <w:webHidden/>
          </w:rPr>
        </w:r>
        <w:r w:rsidR="00FA07C0">
          <w:rPr>
            <w:noProof/>
            <w:webHidden/>
          </w:rPr>
          <w:fldChar w:fldCharType="separate"/>
        </w:r>
        <w:r w:rsidR="00BA75A3">
          <w:rPr>
            <w:noProof/>
            <w:webHidden/>
          </w:rPr>
          <w:t>48</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637" w:history="1">
        <w:r w:rsidR="006978E5" w:rsidRPr="0010242C">
          <w:rPr>
            <w:rStyle w:val="Hyperlink"/>
            <w:noProof/>
          </w:rPr>
          <w:t>13.2.</w:t>
        </w:r>
        <w:r w:rsidR="006978E5">
          <w:rPr>
            <w:rFonts w:eastAsiaTheme="minorEastAsia" w:cstheme="minorBidi"/>
            <w:smallCaps w:val="0"/>
            <w:noProof/>
            <w:color w:val="auto"/>
            <w:sz w:val="22"/>
            <w:szCs w:val="22"/>
          </w:rPr>
          <w:tab/>
        </w:r>
        <w:r w:rsidR="006978E5" w:rsidRPr="0010242C">
          <w:rPr>
            <w:rStyle w:val="Hyperlink"/>
            <w:noProof/>
          </w:rPr>
          <w:t>Requirements</w:t>
        </w:r>
        <w:r w:rsidR="006978E5">
          <w:rPr>
            <w:noProof/>
            <w:webHidden/>
          </w:rPr>
          <w:tab/>
        </w:r>
        <w:r w:rsidR="00FA07C0">
          <w:rPr>
            <w:noProof/>
            <w:webHidden/>
          </w:rPr>
          <w:fldChar w:fldCharType="begin"/>
        </w:r>
        <w:r w:rsidR="006978E5">
          <w:rPr>
            <w:noProof/>
            <w:webHidden/>
          </w:rPr>
          <w:instrText xml:space="preserve"> PAGEREF _Toc299277637 \h </w:instrText>
        </w:r>
        <w:r w:rsidR="00FA07C0">
          <w:rPr>
            <w:noProof/>
            <w:webHidden/>
          </w:rPr>
        </w:r>
        <w:r w:rsidR="00FA07C0">
          <w:rPr>
            <w:noProof/>
            <w:webHidden/>
          </w:rPr>
          <w:fldChar w:fldCharType="separate"/>
        </w:r>
        <w:r w:rsidR="00BA75A3">
          <w:rPr>
            <w:noProof/>
            <w:webHidden/>
          </w:rPr>
          <w:t>48</w:t>
        </w:r>
        <w:r w:rsidR="00FA07C0">
          <w:rPr>
            <w:noProof/>
            <w:webHidden/>
          </w:rPr>
          <w:fldChar w:fldCharType="end"/>
        </w:r>
      </w:hyperlink>
    </w:p>
    <w:p w:rsidR="006978E5" w:rsidRDefault="008C2553">
      <w:pPr>
        <w:pStyle w:val="TOC1"/>
        <w:tabs>
          <w:tab w:val="left" w:pos="480"/>
          <w:tab w:val="right" w:leader="dot" w:pos="9350"/>
        </w:tabs>
        <w:rPr>
          <w:rFonts w:eastAsiaTheme="minorEastAsia" w:cstheme="minorBidi"/>
          <w:b w:val="0"/>
          <w:bCs w:val="0"/>
          <w:caps w:val="0"/>
          <w:noProof/>
          <w:color w:val="auto"/>
          <w:sz w:val="22"/>
          <w:szCs w:val="22"/>
        </w:rPr>
      </w:pPr>
      <w:hyperlink w:anchor="_Toc299277638" w:history="1">
        <w:r w:rsidR="006978E5" w:rsidRPr="0010242C">
          <w:rPr>
            <w:rStyle w:val="Hyperlink"/>
            <w:noProof/>
          </w:rPr>
          <w:t>14.</w:t>
        </w:r>
        <w:r w:rsidR="006978E5">
          <w:rPr>
            <w:rFonts w:eastAsiaTheme="minorEastAsia" w:cstheme="minorBidi"/>
            <w:b w:val="0"/>
            <w:bCs w:val="0"/>
            <w:caps w:val="0"/>
            <w:noProof/>
            <w:color w:val="auto"/>
            <w:sz w:val="22"/>
            <w:szCs w:val="22"/>
          </w:rPr>
          <w:tab/>
        </w:r>
        <w:r w:rsidR="006978E5" w:rsidRPr="0010242C">
          <w:rPr>
            <w:rStyle w:val="Hyperlink"/>
            <w:noProof/>
          </w:rPr>
          <w:t xml:space="preserve">Performance </w:t>
        </w:r>
        <w:r w:rsidR="006978E5" w:rsidRPr="0010242C">
          <w:rPr>
            <w:rStyle w:val="Hyperlink"/>
            <w:noProof/>
          </w:rPr>
          <w:t>R</w:t>
        </w:r>
        <w:r w:rsidR="006978E5" w:rsidRPr="0010242C">
          <w:rPr>
            <w:rStyle w:val="Hyperlink"/>
            <w:noProof/>
          </w:rPr>
          <w:t>equirements</w:t>
        </w:r>
        <w:r w:rsidR="006978E5">
          <w:rPr>
            <w:noProof/>
            <w:webHidden/>
          </w:rPr>
          <w:tab/>
        </w:r>
        <w:r w:rsidR="00FA07C0">
          <w:rPr>
            <w:noProof/>
            <w:webHidden/>
          </w:rPr>
          <w:fldChar w:fldCharType="begin"/>
        </w:r>
        <w:r w:rsidR="006978E5">
          <w:rPr>
            <w:noProof/>
            <w:webHidden/>
          </w:rPr>
          <w:instrText xml:space="preserve"> PAGEREF _Toc299277638 \h </w:instrText>
        </w:r>
        <w:r w:rsidR="00FA07C0">
          <w:rPr>
            <w:noProof/>
            <w:webHidden/>
          </w:rPr>
        </w:r>
        <w:r w:rsidR="00FA07C0">
          <w:rPr>
            <w:noProof/>
            <w:webHidden/>
          </w:rPr>
          <w:fldChar w:fldCharType="separate"/>
        </w:r>
        <w:r w:rsidR="00BA75A3">
          <w:rPr>
            <w:noProof/>
            <w:webHidden/>
          </w:rPr>
          <w:t>51</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639" w:history="1">
        <w:r w:rsidR="006978E5" w:rsidRPr="0010242C">
          <w:rPr>
            <w:rStyle w:val="Hyperlink"/>
            <w:noProof/>
          </w:rPr>
          <w:t>14.1.</w:t>
        </w:r>
        <w:r w:rsidR="006978E5">
          <w:rPr>
            <w:rFonts w:eastAsiaTheme="minorEastAsia" w:cstheme="minorBidi"/>
            <w:smallCaps w:val="0"/>
            <w:noProof/>
            <w:color w:val="auto"/>
            <w:sz w:val="22"/>
            <w:szCs w:val="22"/>
          </w:rPr>
          <w:tab/>
        </w:r>
        <w:r w:rsidR="006978E5" w:rsidRPr="0010242C">
          <w:rPr>
            <w:rStyle w:val="Hyperlink"/>
            <w:noProof/>
          </w:rPr>
          <w:t>General</w:t>
        </w:r>
        <w:r w:rsidR="006978E5">
          <w:rPr>
            <w:noProof/>
            <w:webHidden/>
          </w:rPr>
          <w:tab/>
        </w:r>
        <w:r w:rsidR="00FA07C0">
          <w:rPr>
            <w:noProof/>
            <w:webHidden/>
          </w:rPr>
          <w:fldChar w:fldCharType="begin"/>
        </w:r>
        <w:r w:rsidR="006978E5">
          <w:rPr>
            <w:noProof/>
            <w:webHidden/>
          </w:rPr>
          <w:instrText xml:space="preserve"> PAGEREF _Toc299277639 \h </w:instrText>
        </w:r>
        <w:r w:rsidR="00FA07C0">
          <w:rPr>
            <w:noProof/>
            <w:webHidden/>
          </w:rPr>
        </w:r>
        <w:r w:rsidR="00FA07C0">
          <w:rPr>
            <w:noProof/>
            <w:webHidden/>
          </w:rPr>
          <w:fldChar w:fldCharType="separate"/>
        </w:r>
        <w:r w:rsidR="00BA75A3">
          <w:rPr>
            <w:noProof/>
            <w:webHidden/>
          </w:rPr>
          <w:t>51</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640" w:history="1">
        <w:r w:rsidR="006978E5" w:rsidRPr="0010242C">
          <w:rPr>
            <w:rStyle w:val="Hyperlink"/>
            <w:noProof/>
          </w:rPr>
          <w:t>14.2.</w:t>
        </w:r>
        <w:r w:rsidR="006978E5">
          <w:rPr>
            <w:rFonts w:eastAsiaTheme="minorEastAsia" w:cstheme="minorBidi"/>
            <w:smallCaps w:val="0"/>
            <w:noProof/>
            <w:color w:val="auto"/>
            <w:sz w:val="22"/>
            <w:szCs w:val="22"/>
          </w:rPr>
          <w:tab/>
        </w:r>
        <w:r w:rsidR="006978E5" w:rsidRPr="0010242C">
          <w:rPr>
            <w:rStyle w:val="Hyperlink"/>
            <w:noProof/>
          </w:rPr>
          <w:t>Requirements</w:t>
        </w:r>
        <w:r w:rsidR="006978E5">
          <w:rPr>
            <w:noProof/>
            <w:webHidden/>
          </w:rPr>
          <w:tab/>
        </w:r>
        <w:r w:rsidR="00FA07C0">
          <w:rPr>
            <w:noProof/>
            <w:webHidden/>
          </w:rPr>
          <w:fldChar w:fldCharType="begin"/>
        </w:r>
        <w:r w:rsidR="006978E5">
          <w:rPr>
            <w:noProof/>
            <w:webHidden/>
          </w:rPr>
          <w:instrText xml:space="preserve"> PAGEREF _Toc299277640 \h </w:instrText>
        </w:r>
        <w:r w:rsidR="00FA07C0">
          <w:rPr>
            <w:noProof/>
            <w:webHidden/>
          </w:rPr>
        </w:r>
        <w:r w:rsidR="00FA07C0">
          <w:rPr>
            <w:noProof/>
            <w:webHidden/>
          </w:rPr>
          <w:fldChar w:fldCharType="separate"/>
        </w:r>
        <w:r w:rsidR="00BA75A3">
          <w:rPr>
            <w:noProof/>
            <w:webHidden/>
          </w:rPr>
          <w:t>51</w:t>
        </w:r>
        <w:r w:rsidR="00FA07C0">
          <w:rPr>
            <w:noProof/>
            <w:webHidden/>
          </w:rPr>
          <w:fldChar w:fldCharType="end"/>
        </w:r>
      </w:hyperlink>
    </w:p>
    <w:p w:rsidR="006978E5" w:rsidRDefault="008C2553">
      <w:pPr>
        <w:pStyle w:val="TOC1"/>
        <w:tabs>
          <w:tab w:val="left" w:pos="480"/>
          <w:tab w:val="right" w:leader="dot" w:pos="9350"/>
        </w:tabs>
        <w:rPr>
          <w:rFonts w:eastAsiaTheme="minorEastAsia" w:cstheme="minorBidi"/>
          <w:b w:val="0"/>
          <w:bCs w:val="0"/>
          <w:caps w:val="0"/>
          <w:noProof/>
          <w:color w:val="auto"/>
          <w:sz w:val="22"/>
          <w:szCs w:val="22"/>
        </w:rPr>
      </w:pPr>
      <w:hyperlink w:anchor="_Toc299277641" w:history="1">
        <w:r w:rsidR="006978E5" w:rsidRPr="0010242C">
          <w:rPr>
            <w:rStyle w:val="Hyperlink"/>
            <w:noProof/>
          </w:rPr>
          <w:t>15.</w:t>
        </w:r>
        <w:r w:rsidR="006978E5">
          <w:rPr>
            <w:rFonts w:eastAsiaTheme="minorEastAsia" w:cstheme="minorBidi"/>
            <w:b w:val="0"/>
            <w:bCs w:val="0"/>
            <w:caps w:val="0"/>
            <w:noProof/>
            <w:color w:val="auto"/>
            <w:sz w:val="22"/>
            <w:szCs w:val="22"/>
          </w:rPr>
          <w:tab/>
        </w:r>
        <w:r w:rsidR="006978E5" w:rsidRPr="0010242C">
          <w:rPr>
            <w:rStyle w:val="Hyperlink"/>
            <w:noProof/>
          </w:rPr>
          <w:t>System Constraint Requirements</w:t>
        </w:r>
        <w:r w:rsidR="006978E5">
          <w:rPr>
            <w:noProof/>
            <w:webHidden/>
          </w:rPr>
          <w:tab/>
        </w:r>
        <w:r w:rsidR="00FA07C0">
          <w:rPr>
            <w:noProof/>
            <w:webHidden/>
          </w:rPr>
          <w:fldChar w:fldCharType="begin"/>
        </w:r>
        <w:r w:rsidR="006978E5">
          <w:rPr>
            <w:noProof/>
            <w:webHidden/>
          </w:rPr>
          <w:instrText xml:space="preserve"> PAGEREF _Toc299277641 \h </w:instrText>
        </w:r>
        <w:r w:rsidR="00FA07C0">
          <w:rPr>
            <w:noProof/>
            <w:webHidden/>
          </w:rPr>
        </w:r>
        <w:r w:rsidR="00FA07C0">
          <w:rPr>
            <w:noProof/>
            <w:webHidden/>
          </w:rPr>
          <w:fldChar w:fldCharType="separate"/>
        </w:r>
        <w:r w:rsidR="00BA75A3">
          <w:rPr>
            <w:noProof/>
            <w:webHidden/>
          </w:rPr>
          <w:t>54</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642" w:history="1">
        <w:r w:rsidR="006978E5" w:rsidRPr="0010242C">
          <w:rPr>
            <w:rStyle w:val="Hyperlink"/>
            <w:noProof/>
          </w:rPr>
          <w:t>15.1.</w:t>
        </w:r>
        <w:r w:rsidR="006978E5">
          <w:rPr>
            <w:rFonts w:eastAsiaTheme="minorEastAsia" w:cstheme="minorBidi"/>
            <w:smallCaps w:val="0"/>
            <w:noProof/>
            <w:color w:val="auto"/>
            <w:sz w:val="22"/>
            <w:szCs w:val="22"/>
          </w:rPr>
          <w:tab/>
        </w:r>
        <w:r w:rsidR="006978E5" w:rsidRPr="0010242C">
          <w:rPr>
            <w:rStyle w:val="Hyperlink"/>
            <w:noProof/>
          </w:rPr>
          <w:t>General</w:t>
        </w:r>
        <w:r w:rsidR="006978E5">
          <w:rPr>
            <w:noProof/>
            <w:webHidden/>
          </w:rPr>
          <w:tab/>
        </w:r>
        <w:r w:rsidR="00FA07C0">
          <w:rPr>
            <w:noProof/>
            <w:webHidden/>
          </w:rPr>
          <w:fldChar w:fldCharType="begin"/>
        </w:r>
        <w:r w:rsidR="006978E5">
          <w:rPr>
            <w:noProof/>
            <w:webHidden/>
          </w:rPr>
          <w:instrText xml:space="preserve"> PAGEREF _Toc299277642 \h </w:instrText>
        </w:r>
        <w:r w:rsidR="00FA07C0">
          <w:rPr>
            <w:noProof/>
            <w:webHidden/>
          </w:rPr>
        </w:r>
        <w:r w:rsidR="00FA07C0">
          <w:rPr>
            <w:noProof/>
            <w:webHidden/>
          </w:rPr>
          <w:fldChar w:fldCharType="separate"/>
        </w:r>
        <w:r w:rsidR="00BA75A3">
          <w:rPr>
            <w:noProof/>
            <w:webHidden/>
          </w:rPr>
          <w:t>54</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643" w:history="1">
        <w:r w:rsidR="006978E5" w:rsidRPr="0010242C">
          <w:rPr>
            <w:rStyle w:val="Hyperlink"/>
            <w:noProof/>
          </w:rPr>
          <w:t>15.2.</w:t>
        </w:r>
        <w:r w:rsidR="006978E5">
          <w:rPr>
            <w:rFonts w:eastAsiaTheme="minorEastAsia" w:cstheme="minorBidi"/>
            <w:smallCaps w:val="0"/>
            <w:noProof/>
            <w:color w:val="auto"/>
            <w:sz w:val="22"/>
            <w:szCs w:val="22"/>
          </w:rPr>
          <w:tab/>
        </w:r>
        <w:r w:rsidR="006978E5" w:rsidRPr="0010242C">
          <w:rPr>
            <w:rStyle w:val="Hyperlink"/>
            <w:noProof/>
          </w:rPr>
          <w:t>Requirements</w:t>
        </w:r>
        <w:r w:rsidR="006978E5">
          <w:rPr>
            <w:noProof/>
            <w:webHidden/>
          </w:rPr>
          <w:tab/>
        </w:r>
        <w:r w:rsidR="00FA07C0">
          <w:rPr>
            <w:noProof/>
            <w:webHidden/>
          </w:rPr>
          <w:fldChar w:fldCharType="begin"/>
        </w:r>
        <w:r w:rsidR="006978E5">
          <w:rPr>
            <w:noProof/>
            <w:webHidden/>
          </w:rPr>
          <w:instrText xml:space="preserve"> PAGEREF _Toc299277643 \h </w:instrText>
        </w:r>
        <w:r w:rsidR="00FA07C0">
          <w:rPr>
            <w:noProof/>
            <w:webHidden/>
          </w:rPr>
        </w:r>
        <w:r w:rsidR="00FA07C0">
          <w:rPr>
            <w:noProof/>
            <w:webHidden/>
          </w:rPr>
          <w:fldChar w:fldCharType="separate"/>
        </w:r>
        <w:r w:rsidR="00BA75A3">
          <w:rPr>
            <w:noProof/>
            <w:webHidden/>
          </w:rPr>
          <w:t>54</w:t>
        </w:r>
        <w:r w:rsidR="00FA07C0">
          <w:rPr>
            <w:noProof/>
            <w:webHidden/>
          </w:rPr>
          <w:fldChar w:fldCharType="end"/>
        </w:r>
      </w:hyperlink>
    </w:p>
    <w:p w:rsidR="006978E5" w:rsidRDefault="008C2553">
      <w:pPr>
        <w:pStyle w:val="TOC1"/>
        <w:tabs>
          <w:tab w:val="left" w:pos="480"/>
          <w:tab w:val="right" w:leader="dot" w:pos="9350"/>
        </w:tabs>
        <w:rPr>
          <w:rFonts w:eastAsiaTheme="minorEastAsia" w:cstheme="minorBidi"/>
          <w:b w:val="0"/>
          <w:bCs w:val="0"/>
          <w:caps w:val="0"/>
          <w:noProof/>
          <w:color w:val="auto"/>
          <w:sz w:val="22"/>
          <w:szCs w:val="22"/>
        </w:rPr>
      </w:pPr>
      <w:hyperlink w:anchor="_Toc299277644" w:history="1">
        <w:r w:rsidR="006978E5" w:rsidRPr="0010242C">
          <w:rPr>
            <w:rStyle w:val="Hyperlink"/>
            <w:noProof/>
          </w:rPr>
          <w:t>16.</w:t>
        </w:r>
        <w:r w:rsidR="006978E5">
          <w:rPr>
            <w:rFonts w:eastAsiaTheme="minorEastAsia" w:cstheme="minorBidi"/>
            <w:b w:val="0"/>
            <w:bCs w:val="0"/>
            <w:caps w:val="0"/>
            <w:noProof/>
            <w:color w:val="auto"/>
            <w:sz w:val="22"/>
            <w:szCs w:val="22"/>
          </w:rPr>
          <w:tab/>
        </w:r>
        <w:r w:rsidR="006978E5" w:rsidRPr="0010242C">
          <w:rPr>
            <w:rStyle w:val="Hyperlink"/>
            <w:noProof/>
          </w:rPr>
          <w:t>Exception Conditions and Handling</w:t>
        </w:r>
        <w:r w:rsidR="006978E5">
          <w:rPr>
            <w:noProof/>
            <w:webHidden/>
          </w:rPr>
          <w:tab/>
        </w:r>
        <w:r w:rsidR="00FA07C0">
          <w:rPr>
            <w:noProof/>
            <w:webHidden/>
          </w:rPr>
          <w:fldChar w:fldCharType="begin"/>
        </w:r>
        <w:r w:rsidR="006978E5">
          <w:rPr>
            <w:noProof/>
            <w:webHidden/>
          </w:rPr>
          <w:instrText xml:space="preserve"> PAGEREF _Toc299277644 \h </w:instrText>
        </w:r>
        <w:r w:rsidR="00FA07C0">
          <w:rPr>
            <w:noProof/>
            <w:webHidden/>
          </w:rPr>
        </w:r>
        <w:r w:rsidR="00FA07C0">
          <w:rPr>
            <w:noProof/>
            <w:webHidden/>
          </w:rPr>
          <w:fldChar w:fldCharType="separate"/>
        </w:r>
        <w:r w:rsidR="00BA75A3">
          <w:rPr>
            <w:noProof/>
            <w:webHidden/>
          </w:rPr>
          <w:t>56</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645" w:history="1">
        <w:r w:rsidR="006978E5" w:rsidRPr="0010242C">
          <w:rPr>
            <w:rStyle w:val="Hyperlink"/>
            <w:noProof/>
          </w:rPr>
          <w:t>16.1.</w:t>
        </w:r>
        <w:r w:rsidR="006978E5">
          <w:rPr>
            <w:rFonts w:eastAsiaTheme="minorEastAsia" w:cstheme="minorBidi"/>
            <w:smallCaps w:val="0"/>
            <w:noProof/>
            <w:color w:val="auto"/>
            <w:sz w:val="22"/>
            <w:szCs w:val="22"/>
          </w:rPr>
          <w:tab/>
        </w:r>
        <w:r w:rsidR="006978E5" w:rsidRPr="0010242C">
          <w:rPr>
            <w:rStyle w:val="Hyperlink"/>
            <w:noProof/>
          </w:rPr>
          <w:t>General</w:t>
        </w:r>
        <w:r w:rsidR="006978E5">
          <w:rPr>
            <w:noProof/>
            <w:webHidden/>
          </w:rPr>
          <w:tab/>
        </w:r>
        <w:r w:rsidR="00FA07C0">
          <w:rPr>
            <w:noProof/>
            <w:webHidden/>
          </w:rPr>
          <w:fldChar w:fldCharType="begin"/>
        </w:r>
        <w:r w:rsidR="006978E5">
          <w:rPr>
            <w:noProof/>
            <w:webHidden/>
          </w:rPr>
          <w:instrText xml:space="preserve"> PAGEREF _Toc299277645 \h </w:instrText>
        </w:r>
        <w:r w:rsidR="00FA07C0">
          <w:rPr>
            <w:noProof/>
            <w:webHidden/>
          </w:rPr>
        </w:r>
        <w:r w:rsidR="00FA07C0">
          <w:rPr>
            <w:noProof/>
            <w:webHidden/>
          </w:rPr>
          <w:fldChar w:fldCharType="separate"/>
        </w:r>
        <w:r w:rsidR="00BA75A3">
          <w:rPr>
            <w:noProof/>
            <w:webHidden/>
          </w:rPr>
          <w:t>56</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646" w:history="1">
        <w:r w:rsidR="006978E5" w:rsidRPr="0010242C">
          <w:rPr>
            <w:rStyle w:val="Hyperlink"/>
            <w:noProof/>
          </w:rPr>
          <w:t>16.2.</w:t>
        </w:r>
        <w:r w:rsidR="006978E5">
          <w:rPr>
            <w:rFonts w:eastAsiaTheme="minorEastAsia" w:cstheme="minorBidi"/>
            <w:smallCaps w:val="0"/>
            <w:noProof/>
            <w:color w:val="auto"/>
            <w:sz w:val="22"/>
            <w:szCs w:val="22"/>
          </w:rPr>
          <w:tab/>
        </w:r>
        <w:r w:rsidR="006978E5" w:rsidRPr="0010242C">
          <w:rPr>
            <w:rStyle w:val="Hyperlink"/>
            <w:noProof/>
          </w:rPr>
          <w:t>Exceptions</w:t>
        </w:r>
        <w:r w:rsidR="006978E5">
          <w:rPr>
            <w:noProof/>
            <w:webHidden/>
          </w:rPr>
          <w:tab/>
        </w:r>
        <w:r w:rsidR="00FA07C0">
          <w:rPr>
            <w:noProof/>
            <w:webHidden/>
          </w:rPr>
          <w:fldChar w:fldCharType="begin"/>
        </w:r>
        <w:r w:rsidR="006978E5">
          <w:rPr>
            <w:noProof/>
            <w:webHidden/>
          </w:rPr>
          <w:instrText xml:space="preserve"> PAGEREF _Toc299277646 \h </w:instrText>
        </w:r>
        <w:r w:rsidR="00FA07C0">
          <w:rPr>
            <w:noProof/>
            <w:webHidden/>
          </w:rPr>
        </w:r>
        <w:r w:rsidR="00FA07C0">
          <w:rPr>
            <w:noProof/>
            <w:webHidden/>
          </w:rPr>
          <w:fldChar w:fldCharType="separate"/>
        </w:r>
        <w:r w:rsidR="00BA75A3">
          <w:rPr>
            <w:noProof/>
            <w:webHidden/>
          </w:rPr>
          <w:t>56</w:t>
        </w:r>
        <w:r w:rsidR="00FA07C0">
          <w:rPr>
            <w:noProof/>
            <w:webHidden/>
          </w:rPr>
          <w:fldChar w:fldCharType="end"/>
        </w:r>
      </w:hyperlink>
    </w:p>
    <w:p w:rsidR="006978E5" w:rsidRDefault="008C2553">
      <w:pPr>
        <w:pStyle w:val="TOC1"/>
        <w:tabs>
          <w:tab w:val="left" w:pos="480"/>
          <w:tab w:val="right" w:leader="dot" w:pos="9350"/>
        </w:tabs>
        <w:rPr>
          <w:rFonts w:eastAsiaTheme="minorEastAsia" w:cstheme="minorBidi"/>
          <w:b w:val="0"/>
          <w:bCs w:val="0"/>
          <w:caps w:val="0"/>
          <w:noProof/>
          <w:color w:val="auto"/>
          <w:sz w:val="22"/>
          <w:szCs w:val="22"/>
        </w:rPr>
      </w:pPr>
      <w:hyperlink w:anchor="_Toc299277647" w:history="1">
        <w:r w:rsidR="006978E5" w:rsidRPr="0010242C">
          <w:rPr>
            <w:rStyle w:val="Hyperlink"/>
            <w:noProof/>
          </w:rPr>
          <w:t>17.</w:t>
        </w:r>
        <w:r w:rsidR="006978E5">
          <w:rPr>
            <w:rFonts w:eastAsiaTheme="minorEastAsia" w:cstheme="minorBidi"/>
            <w:b w:val="0"/>
            <w:bCs w:val="0"/>
            <w:caps w:val="0"/>
            <w:noProof/>
            <w:color w:val="auto"/>
            <w:sz w:val="22"/>
            <w:szCs w:val="22"/>
          </w:rPr>
          <w:tab/>
        </w:r>
        <w:r w:rsidR="006978E5" w:rsidRPr="0010242C">
          <w:rPr>
            <w:rStyle w:val="Hyperlink"/>
            <w:noProof/>
          </w:rPr>
          <w:t>Early Subsets and Implementation Priorities</w:t>
        </w:r>
        <w:r w:rsidR="006978E5">
          <w:rPr>
            <w:noProof/>
            <w:webHidden/>
          </w:rPr>
          <w:tab/>
        </w:r>
        <w:r w:rsidR="00FA07C0">
          <w:rPr>
            <w:noProof/>
            <w:webHidden/>
          </w:rPr>
          <w:fldChar w:fldCharType="begin"/>
        </w:r>
        <w:r w:rsidR="006978E5">
          <w:rPr>
            <w:noProof/>
            <w:webHidden/>
          </w:rPr>
          <w:instrText xml:space="preserve"> PAGEREF _Toc299277647 \h </w:instrText>
        </w:r>
        <w:r w:rsidR="00FA07C0">
          <w:rPr>
            <w:noProof/>
            <w:webHidden/>
          </w:rPr>
        </w:r>
        <w:r w:rsidR="00FA07C0">
          <w:rPr>
            <w:noProof/>
            <w:webHidden/>
          </w:rPr>
          <w:fldChar w:fldCharType="separate"/>
        </w:r>
        <w:r w:rsidR="00BA75A3">
          <w:rPr>
            <w:noProof/>
            <w:webHidden/>
          </w:rPr>
          <w:t>58</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648" w:history="1">
        <w:r w:rsidR="006978E5" w:rsidRPr="0010242C">
          <w:rPr>
            <w:rStyle w:val="Hyperlink"/>
            <w:noProof/>
          </w:rPr>
          <w:t>17.1.</w:t>
        </w:r>
        <w:r w:rsidR="006978E5">
          <w:rPr>
            <w:rFonts w:eastAsiaTheme="minorEastAsia" w:cstheme="minorBidi"/>
            <w:smallCaps w:val="0"/>
            <w:noProof/>
            <w:color w:val="auto"/>
            <w:sz w:val="22"/>
            <w:szCs w:val="22"/>
          </w:rPr>
          <w:tab/>
        </w:r>
        <w:r w:rsidR="006978E5" w:rsidRPr="0010242C">
          <w:rPr>
            <w:rStyle w:val="Hyperlink"/>
            <w:noProof/>
          </w:rPr>
          <w:t>General</w:t>
        </w:r>
        <w:r w:rsidR="006978E5">
          <w:rPr>
            <w:noProof/>
            <w:webHidden/>
          </w:rPr>
          <w:tab/>
        </w:r>
        <w:r w:rsidR="00FA07C0">
          <w:rPr>
            <w:noProof/>
            <w:webHidden/>
          </w:rPr>
          <w:fldChar w:fldCharType="begin"/>
        </w:r>
        <w:r w:rsidR="006978E5">
          <w:rPr>
            <w:noProof/>
            <w:webHidden/>
          </w:rPr>
          <w:instrText xml:space="preserve"> PAGEREF _Toc299277648 \h </w:instrText>
        </w:r>
        <w:r w:rsidR="00FA07C0">
          <w:rPr>
            <w:noProof/>
            <w:webHidden/>
          </w:rPr>
        </w:r>
        <w:r w:rsidR="00FA07C0">
          <w:rPr>
            <w:noProof/>
            <w:webHidden/>
          </w:rPr>
          <w:fldChar w:fldCharType="separate"/>
        </w:r>
        <w:r w:rsidR="00BA75A3">
          <w:rPr>
            <w:noProof/>
            <w:webHidden/>
          </w:rPr>
          <w:t>58</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649" w:history="1">
        <w:r w:rsidR="006978E5" w:rsidRPr="0010242C">
          <w:rPr>
            <w:rStyle w:val="Hyperlink"/>
            <w:noProof/>
          </w:rPr>
          <w:t>17.2.</w:t>
        </w:r>
        <w:r w:rsidR="006978E5">
          <w:rPr>
            <w:rFonts w:eastAsiaTheme="minorEastAsia" w:cstheme="minorBidi"/>
            <w:smallCaps w:val="0"/>
            <w:noProof/>
            <w:color w:val="auto"/>
            <w:sz w:val="22"/>
            <w:szCs w:val="22"/>
          </w:rPr>
          <w:tab/>
        </w:r>
        <w:r w:rsidR="006978E5" w:rsidRPr="0010242C">
          <w:rPr>
            <w:rStyle w:val="Hyperlink"/>
            <w:noProof/>
          </w:rPr>
          <w:t>Subsets</w:t>
        </w:r>
        <w:r w:rsidR="006978E5">
          <w:rPr>
            <w:noProof/>
            <w:webHidden/>
          </w:rPr>
          <w:tab/>
        </w:r>
        <w:r w:rsidR="00FA07C0">
          <w:rPr>
            <w:noProof/>
            <w:webHidden/>
          </w:rPr>
          <w:fldChar w:fldCharType="begin"/>
        </w:r>
        <w:r w:rsidR="006978E5">
          <w:rPr>
            <w:noProof/>
            <w:webHidden/>
          </w:rPr>
          <w:instrText xml:space="preserve"> PAGEREF _Toc299277649 \h </w:instrText>
        </w:r>
        <w:r w:rsidR="00FA07C0">
          <w:rPr>
            <w:noProof/>
            <w:webHidden/>
          </w:rPr>
        </w:r>
        <w:r w:rsidR="00FA07C0">
          <w:rPr>
            <w:noProof/>
            <w:webHidden/>
          </w:rPr>
          <w:fldChar w:fldCharType="separate"/>
        </w:r>
        <w:r w:rsidR="00BA75A3">
          <w:rPr>
            <w:noProof/>
            <w:webHidden/>
          </w:rPr>
          <w:t>58</w:t>
        </w:r>
        <w:r w:rsidR="00FA07C0">
          <w:rPr>
            <w:noProof/>
            <w:webHidden/>
          </w:rPr>
          <w:fldChar w:fldCharType="end"/>
        </w:r>
      </w:hyperlink>
    </w:p>
    <w:p w:rsidR="006978E5" w:rsidRDefault="008C2553">
      <w:pPr>
        <w:pStyle w:val="TOC1"/>
        <w:tabs>
          <w:tab w:val="left" w:pos="480"/>
          <w:tab w:val="right" w:leader="dot" w:pos="9350"/>
        </w:tabs>
        <w:rPr>
          <w:rFonts w:eastAsiaTheme="minorEastAsia" w:cstheme="minorBidi"/>
          <w:b w:val="0"/>
          <w:bCs w:val="0"/>
          <w:caps w:val="0"/>
          <w:noProof/>
          <w:color w:val="auto"/>
          <w:sz w:val="22"/>
          <w:szCs w:val="22"/>
        </w:rPr>
      </w:pPr>
      <w:hyperlink w:anchor="_Toc299277650" w:history="1">
        <w:r w:rsidR="006978E5" w:rsidRPr="0010242C">
          <w:rPr>
            <w:rStyle w:val="Hyperlink"/>
            <w:noProof/>
          </w:rPr>
          <w:t>18.</w:t>
        </w:r>
        <w:r w:rsidR="006978E5">
          <w:rPr>
            <w:rFonts w:eastAsiaTheme="minorEastAsia" w:cstheme="minorBidi"/>
            <w:b w:val="0"/>
            <w:bCs w:val="0"/>
            <w:caps w:val="0"/>
            <w:noProof/>
            <w:color w:val="auto"/>
            <w:sz w:val="22"/>
            <w:szCs w:val="22"/>
          </w:rPr>
          <w:tab/>
        </w:r>
        <w:r w:rsidR="006978E5" w:rsidRPr="0010242C">
          <w:rPr>
            <w:rStyle w:val="Hyperlink"/>
            <w:noProof/>
          </w:rPr>
          <w:t>Foreseeable Modifications and Enhancements</w:t>
        </w:r>
        <w:r w:rsidR="006978E5">
          <w:rPr>
            <w:noProof/>
            <w:webHidden/>
          </w:rPr>
          <w:tab/>
        </w:r>
        <w:r w:rsidR="00FA07C0">
          <w:rPr>
            <w:noProof/>
            <w:webHidden/>
          </w:rPr>
          <w:fldChar w:fldCharType="begin"/>
        </w:r>
        <w:r w:rsidR="006978E5">
          <w:rPr>
            <w:noProof/>
            <w:webHidden/>
          </w:rPr>
          <w:instrText xml:space="preserve"> PAGEREF _Toc299277650 \h </w:instrText>
        </w:r>
        <w:r w:rsidR="00FA07C0">
          <w:rPr>
            <w:noProof/>
            <w:webHidden/>
          </w:rPr>
        </w:r>
        <w:r w:rsidR="00FA07C0">
          <w:rPr>
            <w:noProof/>
            <w:webHidden/>
          </w:rPr>
          <w:fldChar w:fldCharType="separate"/>
        </w:r>
        <w:r w:rsidR="00BA75A3">
          <w:rPr>
            <w:noProof/>
            <w:webHidden/>
          </w:rPr>
          <w:t>60</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651" w:history="1">
        <w:r w:rsidR="006978E5" w:rsidRPr="0010242C">
          <w:rPr>
            <w:rStyle w:val="Hyperlink"/>
            <w:noProof/>
          </w:rPr>
          <w:t>18.1.</w:t>
        </w:r>
        <w:r w:rsidR="006978E5">
          <w:rPr>
            <w:rFonts w:eastAsiaTheme="minorEastAsia" w:cstheme="minorBidi"/>
            <w:smallCaps w:val="0"/>
            <w:noProof/>
            <w:color w:val="auto"/>
            <w:sz w:val="22"/>
            <w:szCs w:val="22"/>
          </w:rPr>
          <w:tab/>
        </w:r>
        <w:r w:rsidR="006978E5" w:rsidRPr="0010242C">
          <w:rPr>
            <w:rStyle w:val="Hyperlink"/>
            <w:noProof/>
          </w:rPr>
          <w:t>General</w:t>
        </w:r>
        <w:r w:rsidR="006978E5">
          <w:rPr>
            <w:noProof/>
            <w:webHidden/>
          </w:rPr>
          <w:tab/>
        </w:r>
        <w:r w:rsidR="00FA07C0">
          <w:rPr>
            <w:noProof/>
            <w:webHidden/>
          </w:rPr>
          <w:fldChar w:fldCharType="begin"/>
        </w:r>
        <w:r w:rsidR="006978E5">
          <w:rPr>
            <w:noProof/>
            <w:webHidden/>
          </w:rPr>
          <w:instrText xml:space="preserve"> PAGEREF _Toc299277651 \h </w:instrText>
        </w:r>
        <w:r w:rsidR="00FA07C0">
          <w:rPr>
            <w:noProof/>
            <w:webHidden/>
          </w:rPr>
        </w:r>
        <w:r w:rsidR="00FA07C0">
          <w:rPr>
            <w:noProof/>
            <w:webHidden/>
          </w:rPr>
          <w:fldChar w:fldCharType="separate"/>
        </w:r>
        <w:r w:rsidR="00BA75A3">
          <w:rPr>
            <w:noProof/>
            <w:webHidden/>
          </w:rPr>
          <w:t>60</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652" w:history="1">
        <w:r w:rsidR="006978E5" w:rsidRPr="0010242C">
          <w:rPr>
            <w:rStyle w:val="Hyperlink"/>
            <w:noProof/>
          </w:rPr>
          <w:t>18.2.</w:t>
        </w:r>
        <w:r w:rsidR="006978E5">
          <w:rPr>
            <w:rFonts w:eastAsiaTheme="minorEastAsia" w:cstheme="minorBidi"/>
            <w:smallCaps w:val="0"/>
            <w:noProof/>
            <w:color w:val="auto"/>
            <w:sz w:val="22"/>
            <w:szCs w:val="22"/>
          </w:rPr>
          <w:tab/>
        </w:r>
        <w:r w:rsidR="006978E5" w:rsidRPr="0010242C">
          <w:rPr>
            <w:rStyle w:val="Hyperlink"/>
            <w:noProof/>
          </w:rPr>
          <w:t>Enhancements</w:t>
        </w:r>
        <w:r w:rsidR="006978E5">
          <w:rPr>
            <w:noProof/>
            <w:webHidden/>
          </w:rPr>
          <w:tab/>
        </w:r>
        <w:r w:rsidR="00FA07C0">
          <w:rPr>
            <w:noProof/>
            <w:webHidden/>
          </w:rPr>
          <w:fldChar w:fldCharType="begin"/>
        </w:r>
        <w:r w:rsidR="006978E5">
          <w:rPr>
            <w:noProof/>
            <w:webHidden/>
          </w:rPr>
          <w:instrText xml:space="preserve"> PAGEREF _Toc299277652 \h </w:instrText>
        </w:r>
        <w:r w:rsidR="00FA07C0">
          <w:rPr>
            <w:noProof/>
            <w:webHidden/>
          </w:rPr>
        </w:r>
        <w:r w:rsidR="00FA07C0">
          <w:rPr>
            <w:noProof/>
            <w:webHidden/>
          </w:rPr>
          <w:fldChar w:fldCharType="separate"/>
        </w:r>
        <w:r w:rsidR="00BA75A3">
          <w:rPr>
            <w:noProof/>
            <w:webHidden/>
          </w:rPr>
          <w:t>60</w:t>
        </w:r>
        <w:r w:rsidR="00FA07C0">
          <w:rPr>
            <w:noProof/>
            <w:webHidden/>
          </w:rPr>
          <w:fldChar w:fldCharType="end"/>
        </w:r>
      </w:hyperlink>
    </w:p>
    <w:p w:rsidR="006978E5" w:rsidRDefault="008C2553">
      <w:pPr>
        <w:pStyle w:val="TOC1"/>
        <w:tabs>
          <w:tab w:val="left" w:pos="480"/>
          <w:tab w:val="right" w:leader="dot" w:pos="9350"/>
        </w:tabs>
        <w:rPr>
          <w:rFonts w:eastAsiaTheme="minorEastAsia" w:cstheme="minorBidi"/>
          <w:b w:val="0"/>
          <w:bCs w:val="0"/>
          <w:caps w:val="0"/>
          <w:noProof/>
          <w:color w:val="auto"/>
          <w:sz w:val="22"/>
          <w:szCs w:val="22"/>
        </w:rPr>
      </w:pPr>
      <w:hyperlink w:anchor="_Toc299277653" w:history="1">
        <w:r w:rsidR="006978E5" w:rsidRPr="0010242C">
          <w:rPr>
            <w:rStyle w:val="Hyperlink"/>
            <w:noProof/>
          </w:rPr>
          <w:t>19.</w:t>
        </w:r>
        <w:r w:rsidR="006978E5">
          <w:rPr>
            <w:rFonts w:eastAsiaTheme="minorEastAsia" w:cstheme="minorBidi"/>
            <w:b w:val="0"/>
            <w:bCs w:val="0"/>
            <w:caps w:val="0"/>
            <w:noProof/>
            <w:color w:val="auto"/>
            <w:sz w:val="22"/>
            <w:szCs w:val="22"/>
          </w:rPr>
          <w:tab/>
        </w:r>
        <w:r w:rsidR="006978E5" w:rsidRPr="0010242C">
          <w:rPr>
            <w:rStyle w:val="Hyperlink"/>
            <w:noProof/>
          </w:rPr>
          <w:t>Acceptance Criteria</w:t>
        </w:r>
        <w:r w:rsidR="006978E5">
          <w:rPr>
            <w:noProof/>
            <w:webHidden/>
          </w:rPr>
          <w:tab/>
        </w:r>
        <w:r w:rsidR="00FA07C0">
          <w:rPr>
            <w:noProof/>
            <w:webHidden/>
          </w:rPr>
          <w:fldChar w:fldCharType="begin"/>
        </w:r>
        <w:r w:rsidR="006978E5">
          <w:rPr>
            <w:noProof/>
            <w:webHidden/>
          </w:rPr>
          <w:instrText xml:space="preserve"> PAGEREF _Toc299277653 \h </w:instrText>
        </w:r>
        <w:r w:rsidR="00FA07C0">
          <w:rPr>
            <w:noProof/>
            <w:webHidden/>
          </w:rPr>
        </w:r>
        <w:r w:rsidR="00FA07C0">
          <w:rPr>
            <w:noProof/>
            <w:webHidden/>
          </w:rPr>
          <w:fldChar w:fldCharType="separate"/>
        </w:r>
        <w:r w:rsidR="00BA75A3">
          <w:rPr>
            <w:noProof/>
            <w:webHidden/>
          </w:rPr>
          <w:t>64</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654" w:history="1">
        <w:r w:rsidR="006978E5" w:rsidRPr="0010242C">
          <w:rPr>
            <w:rStyle w:val="Hyperlink"/>
            <w:noProof/>
          </w:rPr>
          <w:t>19.1.</w:t>
        </w:r>
        <w:r w:rsidR="006978E5">
          <w:rPr>
            <w:rFonts w:eastAsiaTheme="minorEastAsia" w:cstheme="minorBidi"/>
            <w:smallCaps w:val="0"/>
            <w:noProof/>
            <w:color w:val="auto"/>
            <w:sz w:val="22"/>
            <w:szCs w:val="22"/>
          </w:rPr>
          <w:tab/>
        </w:r>
        <w:r w:rsidR="006978E5" w:rsidRPr="0010242C">
          <w:rPr>
            <w:rStyle w:val="Hyperlink"/>
            <w:noProof/>
          </w:rPr>
          <w:t>General</w:t>
        </w:r>
        <w:r w:rsidR="006978E5">
          <w:rPr>
            <w:noProof/>
            <w:webHidden/>
          </w:rPr>
          <w:tab/>
        </w:r>
        <w:r w:rsidR="00FA07C0">
          <w:rPr>
            <w:noProof/>
            <w:webHidden/>
          </w:rPr>
          <w:fldChar w:fldCharType="begin"/>
        </w:r>
        <w:r w:rsidR="006978E5">
          <w:rPr>
            <w:noProof/>
            <w:webHidden/>
          </w:rPr>
          <w:instrText xml:space="preserve"> PAGEREF _Toc299277654 \h </w:instrText>
        </w:r>
        <w:r w:rsidR="00FA07C0">
          <w:rPr>
            <w:noProof/>
            <w:webHidden/>
          </w:rPr>
        </w:r>
        <w:r w:rsidR="00FA07C0">
          <w:rPr>
            <w:noProof/>
            <w:webHidden/>
          </w:rPr>
          <w:fldChar w:fldCharType="separate"/>
        </w:r>
        <w:r w:rsidR="00BA75A3">
          <w:rPr>
            <w:noProof/>
            <w:webHidden/>
          </w:rPr>
          <w:t>64</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655" w:history="1">
        <w:r w:rsidR="006978E5" w:rsidRPr="0010242C">
          <w:rPr>
            <w:rStyle w:val="Hyperlink"/>
            <w:noProof/>
          </w:rPr>
          <w:t>19.2.</w:t>
        </w:r>
        <w:r w:rsidR="006978E5">
          <w:rPr>
            <w:rFonts w:eastAsiaTheme="minorEastAsia" w:cstheme="minorBidi"/>
            <w:smallCaps w:val="0"/>
            <w:noProof/>
            <w:color w:val="auto"/>
            <w:sz w:val="22"/>
            <w:szCs w:val="22"/>
          </w:rPr>
          <w:tab/>
        </w:r>
        <w:r w:rsidR="006978E5" w:rsidRPr="0010242C">
          <w:rPr>
            <w:rStyle w:val="Hyperlink"/>
            <w:noProof/>
          </w:rPr>
          <w:t>Criteria</w:t>
        </w:r>
        <w:r w:rsidR="006978E5">
          <w:rPr>
            <w:noProof/>
            <w:webHidden/>
          </w:rPr>
          <w:tab/>
        </w:r>
        <w:r w:rsidR="00FA07C0">
          <w:rPr>
            <w:noProof/>
            <w:webHidden/>
          </w:rPr>
          <w:fldChar w:fldCharType="begin"/>
        </w:r>
        <w:r w:rsidR="006978E5">
          <w:rPr>
            <w:noProof/>
            <w:webHidden/>
          </w:rPr>
          <w:instrText xml:space="preserve"> PAGEREF _Toc299277655 \h </w:instrText>
        </w:r>
        <w:r w:rsidR="00FA07C0">
          <w:rPr>
            <w:noProof/>
            <w:webHidden/>
          </w:rPr>
        </w:r>
        <w:r w:rsidR="00FA07C0">
          <w:rPr>
            <w:noProof/>
            <w:webHidden/>
          </w:rPr>
          <w:fldChar w:fldCharType="separate"/>
        </w:r>
        <w:r w:rsidR="00BA75A3">
          <w:rPr>
            <w:noProof/>
            <w:webHidden/>
          </w:rPr>
          <w:t>64</w:t>
        </w:r>
        <w:r w:rsidR="00FA07C0">
          <w:rPr>
            <w:noProof/>
            <w:webHidden/>
          </w:rPr>
          <w:fldChar w:fldCharType="end"/>
        </w:r>
      </w:hyperlink>
    </w:p>
    <w:p w:rsidR="006978E5" w:rsidRDefault="008C2553">
      <w:pPr>
        <w:pStyle w:val="TOC1"/>
        <w:tabs>
          <w:tab w:val="left" w:pos="480"/>
          <w:tab w:val="right" w:leader="dot" w:pos="9350"/>
        </w:tabs>
        <w:rPr>
          <w:rFonts w:eastAsiaTheme="minorEastAsia" w:cstheme="minorBidi"/>
          <w:b w:val="0"/>
          <w:bCs w:val="0"/>
          <w:caps w:val="0"/>
          <w:noProof/>
          <w:color w:val="auto"/>
          <w:sz w:val="22"/>
          <w:szCs w:val="22"/>
        </w:rPr>
      </w:pPr>
      <w:hyperlink w:anchor="_Toc299277656" w:history="1">
        <w:r w:rsidR="006978E5" w:rsidRPr="0010242C">
          <w:rPr>
            <w:rStyle w:val="Hyperlink"/>
            <w:noProof/>
          </w:rPr>
          <w:t>20.</w:t>
        </w:r>
        <w:r w:rsidR="006978E5">
          <w:rPr>
            <w:rFonts w:eastAsiaTheme="minorEastAsia" w:cstheme="minorBidi"/>
            <w:b w:val="0"/>
            <w:bCs w:val="0"/>
            <w:caps w:val="0"/>
            <w:noProof/>
            <w:color w:val="auto"/>
            <w:sz w:val="22"/>
            <w:szCs w:val="22"/>
          </w:rPr>
          <w:tab/>
        </w:r>
        <w:r w:rsidR="006978E5" w:rsidRPr="0010242C">
          <w:rPr>
            <w:rStyle w:val="Hyperlink"/>
            <w:noProof/>
          </w:rPr>
          <w:t>Design Guidelines</w:t>
        </w:r>
        <w:r w:rsidR="006978E5">
          <w:rPr>
            <w:noProof/>
            <w:webHidden/>
          </w:rPr>
          <w:tab/>
        </w:r>
        <w:r w:rsidR="00FA07C0">
          <w:rPr>
            <w:noProof/>
            <w:webHidden/>
          </w:rPr>
          <w:fldChar w:fldCharType="begin"/>
        </w:r>
        <w:r w:rsidR="006978E5">
          <w:rPr>
            <w:noProof/>
            <w:webHidden/>
          </w:rPr>
          <w:instrText xml:space="preserve"> PAGEREF _Toc299277656 \h </w:instrText>
        </w:r>
        <w:r w:rsidR="00FA07C0">
          <w:rPr>
            <w:noProof/>
            <w:webHidden/>
          </w:rPr>
        </w:r>
        <w:r w:rsidR="00FA07C0">
          <w:rPr>
            <w:noProof/>
            <w:webHidden/>
          </w:rPr>
          <w:fldChar w:fldCharType="separate"/>
        </w:r>
        <w:r w:rsidR="00BA75A3">
          <w:rPr>
            <w:noProof/>
            <w:webHidden/>
          </w:rPr>
          <w:t>69</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657" w:history="1">
        <w:r w:rsidR="006978E5" w:rsidRPr="0010242C">
          <w:rPr>
            <w:rStyle w:val="Hyperlink"/>
            <w:noProof/>
          </w:rPr>
          <w:t>20.1.</w:t>
        </w:r>
        <w:r w:rsidR="006978E5">
          <w:rPr>
            <w:rFonts w:eastAsiaTheme="minorEastAsia" w:cstheme="minorBidi"/>
            <w:smallCaps w:val="0"/>
            <w:noProof/>
            <w:color w:val="auto"/>
            <w:sz w:val="22"/>
            <w:szCs w:val="22"/>
          </w:rPr>
          <w:tab/>
        </w:r>
        <w:r w:rsidR="006978E5" w:rsidRPr="0010242C">
          <w:rPr>
            <w:rStyle w:val="Hyperlink"/>
            <w:noProof/>
          </w:rPr>
          <w:t>General</w:t>
        </w:r>
        <w:r w:rsidR="006978E5">
          <w:rPr>
            <w:noProof/>
            <w:webHidden/>
          </w:rPr>
          <w:tab/>
        </w:r>
        <w:r w:rsidR="00FA07C0">
          <w:rPr>
            <w:noProof/>
            <w:webHidden/>
          </w:rPr>
          <w:fldChar w:fldCharType="begin"/>
        </w:r>
        <w:r w:rsidR="006978E5">
          <w:rPr>
            <w:noProof/>
            <w:webHidden/>
          </w:rPr>
          <w:instrText xml:space="preserve"> PAGEREF _Toc299277657 \h </w:instrText>
        </w:r>
        <w:r w:rsidR="00FA07C0">
          <w:rPr>
            <w:noProof/>
            <w:webHidden/>
          </w:rPr>
        </w:r>
        <w:r w:rsidR="00FA07C0">
          <w:rPr>
            <w:noProof/>
            <w:webHidden/>
          </w:rPr>
          <w:fldChar w:fldCharType="separate"/>
        </w:r>
        <w:r w:rsidR="00BA75A3">
          <w:rPr>
            <w:noProof/>
            <w:webHidden/>
          </w:rPr>
          <w:t>69</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658" w:history="1">
        <w:r w:rsidR="006978E5" w:rsidRPr="0010242C">
          <w:rPr>
            <w:rStyle w:val="Hyperlink"/>
            <w:noProof/>
          </w:rPr>
          <w:t>20.2.</w:t>
        </w:r>
        <w:r w:rsidR="006978E5">
          <w:rPr>
            <w:rFonts w:eastAsiaTheme="minorEastAsia" w:cstheme="minorBidi"/>
            <w:smallCaps w:val="0"/>
            <w:noProof/>
            <w:color w:val="auto"/>
            <w:sz w:val="22"/>
            <w:szCs w:val="22"/>
          </w:rPr>
          <w:tab/>
        </w:r>
        <w:r w:rsidR="006978E5" w:rsidRPr="0010242C">
          <w:rPr>
            <w:rStyle w:val="Hyperlink"/>
            <w:noProof/>
          </w:rPr>
          <w:t>Guidelines</w:t>
        </w:r>
        <w:r w:rsidR="006978E5">
          <w:rPr>
            <w:noProof/>
            <w:webHidden/>
          </w:rPr>
          <w:tab/>
        </w:r>
        <w:r w:rsidR="00FA07C0">
          <w:rPr>
            <w:noProof/>
            <w:webHidden/>
          </w:rPr>
          <w:fldChar w:fldCharType="begin"/>
        </w:r>
        <w:r w:rsidR="006978E5">
          <w:rPr>
            <w:noProof/>
            <w:webHidden/>
          </w:rPr>
          <w:instrText xml:space="preserve"> PAGEREF _Toc299277658 \h </w:instrText>
        </w:r>
        <w:r w:rsidR="00FA07C0">
          <w:rPr>
            <w:noProof/>
            <w:webHidden/>
          </w:rPr>
        </w:r>
        <w:r w:rsidR="00FA07C0">
          <w:rPr>
            <w:noProof/>
            <w:webHidden/>
          </w:rPr>
          <w:fldChar w:fldCharType="separate"/>
        </w:r>
        <w:r w:rsidR="00BA75A3">
          <w:rPr>
            <w:noProof/>
            <w:webHidden/>
          </w:rPr>
          <w:t>69</w:t>
        </w:r>
        <w:r w:rsidR="00FA07C0">
          <w:rPr>
            <w:noProof/>
            <w:webHidden/>
          </w:rPr>
          <w:fldChar w:fldCharType="end"/>
        </w:r>
      </w:hyperlink>
    </w:p>
    <w:p w:rsidR="006978E5" w:rsidRDefault="008C2553">
      <w:pPr>
        <w:pStyle w:val="TOC1"/>
        <w:tabs>
          <w:tab w:val="left" w:pos="480"/>
          <w:tab w:val="right" w:leader="dot" w:pos="9350"/>
        </w:tabs>
        <w:rPr>
          <w:rFonts w:eastAsiaTheme="minorEastAsia" w:cstheme="minorBidi"/>
          <w:b w:val="0"/>
          <w:bCs w:val="0"/>
          <w:caps w:val="0"/>
          <w:noProof/>
          <w:color w:val="auto"/>
          <w:sz w:val="22"/>
          <w:szCs w:val="22"/>
        </w:rPr>
      </w:pPr>
      <w:hyperlink w:anchor="_Toc299277659" w:history="1">
        <w:r w:rsidR="006978E5" w:rsidRPr="0010242C">
          <w:rPr>
            <w:rStyle w:val="Hyperlink"/>
            <w:noProof/>
          </w:rPr>
          <w:t>21.</w:t>
        </w:r>
        <w:r w:rsidR="006978E5">
          <w:rPr>
            <w:rFonts w:eastAsiaTheme="minorEastAsia" w:cstheme="minorBidi"/>
            <w:b w:val="0"/>
            <w:bCs w:val="0"/>
            <w:caps w:val="0"/>
            <w:noProof/>
            <w:color w:val="auto"/>
            <w:sz w:val="22"/>
            <w:szCs w:val="22"/>
          </w:rPr>
          <w:tab/>
        </w:r>
        <w:r w:rsidR="006978E5" w:rsidRPr="0010242C">
          <w:rPr>
            <w:rStyle w:val="Hyperlink"/>
            <w:noProof/>
          </w:rPr>
          <w:t>Assumptions</w:t>
        </w:r>
        <w:r w:rsidR="006978E5">
          <w:rPr>
            <w:noProof/>
            <w:webHidden/>
          </w:rPr>
          <w:tab/>
        </w:r>
        <w:r w:rsidR="00FA07C0">
          <w:rPr>
            <w:noProof/>
            <w:webHidden/>
          </w:rPr>
          <w:fldChar w:fldCharType="begin"/>
        </w:r>
        <w:r w:rsidR="006978E5">
          <w:rPr>
            <w:noProof/>
            <w:webHidden/>
          </w:rPr>
          <w:instrText xml:space="preserve"> PAGEREF _Toc299277659 \h </w:instrText>
        </w:r>
        <w:r w:rsidR="00FA07C0">
          <w:rPr>
            <w:noProof/>
            <w:webHidden/>
          </w:rPr>
        </w:r>
        <w:r w:rsidR="00FA07C0">
          <w:rPr>
            <w:noProof/>
            <w:webHidden/>
          </w:rPr>
          <w:fldChar w:fldCharType="separate"/>
        </w:r>
        <w:r w:rsidR="00BA75A3">
          <w:rPr>
            <w:noProof/>
            <w:webHidden/>
          </w:rPr>
          <w:t>71</w:t>
        </w:r>
        <w:r w:rsidR="00FA07C0">
          <w:rPr>
            <w:noProof/>
            <w:webHidden/>
          </w:rPr>
          <w:fldChar w:fldCharType="end"/>
        </w:r>
      </w:hyperlink>
    </w:p>
    <w:p w:rsidR="006978E5" w:rsidRDefault="008C2553">
      <w:pPr>
        <w:pStyle w:val="TOC1"/>
        <w:tabs>
          <w:tab w:val="left" w:pos="480"/>
          <w:tab w:val="right" w:leader="dot" w:pos="9350"/>
        </w:tabs>
        <w:rPr>
          <w:rFonts w:eastAsiaTheme="minorEastAsia" w:cstheme="minorBidi"/>
          <w:b w:val="0"/>
          <w:bCs w:val="0"/>
          <w:caps w:val="0"/>
          <w:noProof/>
          <w:color w:val="auto"/>
          <w:sz w:val="22"/>
          <w:szCs w:val="22"/>
        </w:rPr>
      </w:pPr>
      <w:hyperlink w:anchor="_Toc299277660" w:history="1">
        <w:r w:rsidR="006978E5" w:rsidRPr="0010242C">
          <w:rPr>
            <w:rStyle w:val="Hyperlink"/>
            <w:noProof/>
          </w:rPr>
          <w:t>22.</w:t>
        </w:r>
        <w:r w:rsidR="006978E5">
          <w:rPr>
            <w:rFonts w:eastAsiaTheme="minorEastAsia" w:cstheme="minorBidi"/>
            <w:b w:val="0"/>
            <w:bCs w:val="0"/>
            <w:caps w:val="0"/>
            <w:noProof/>
            <w:color w:val="auto"/>
            <w:sz w:val="22"/>
            <w:szCs w:val="22"/>
          </w:rPr>
          <w:tab/>
        </w:r>
        <w:r w:rsidR="006978E5" w:rsidRPr="0010242C">
          <w:rPr>
            <w:rStyle w:val="Hyperlink"/>
            <w:noProof/>
          </w:rPr>
          <w:t>Sources of Information</w:t>
        </w:r>
        <w:r w:rsidR="006978E5">
          <w:rPr>
            <w:noProof/>
            <w:webHidden/>
          </w:rPr>
          <w:tab/>
        </w:r>
        <w:r w:rsidR="00FA07C0">
          <w:rPr>
            <w:noProof/>
            <w:webHidden/>
          </w:rPr>
          <w:fldChar w:fldCharType="begin"/>
        </w:r>
        <w:r w:rsidR="006978E5">
          <w:rPr>
            <w:noProof/>
            <w:webHidden/>
          </w:rPr>
          <w:instrText xml:space="preserve"> PAGEREF _Toc299277660 \h </w:instrText>
        </w:r>
        <w:r w:rsidR="00FA07C0">
          <w:rPr>
            <w:noProof/>
            <w:webHidden/>
          </w:rPr>
        </w:r>
        <w:r w:rsidR="00FA07C0">
          <w:rPr>
            <w:noProof/>
            <w:webHidden/>
          </w:rPr>
          <w:fldChar w:fldCharType="separate"/>
        </w:r>
        <w:r w:rsidR="00BA75A3">
          <w:rPr>
            <w:noProof/>
            <w:webHidden/>
          </w:rPr>
          <w:t>72</w:t>
        </w:r>
        <w:r w:rsidR="00FA07C0">
          <w:rPr>
            <w:noProof/>
            <w:webHidden/>
          </w:rPr>
          <w:fldChar w:fldCharType="end"/>
        </w:r>
      </w:hyperlink>
    </w:p>
    <w:p w:rsidR="006978E5" w:rsidRDefault="008C2553">
      <w:pPr>
        <w:pStyle w:val="TOC1"/>
        <w:tabs>
          <w:tab w:val="left" w:pos="480"/>
          <w:tab w:val="right" w:leader="dot" w:pos="9350"/>
        </w:tabs>
        <w:rPr>
          <w:rFonts w:eastAsiaTheme="minorEastAsia" w:cstheme="minorBidi"/>
          <w:b w:val="0"/>
          <w:bCs w:val="0"/>
          <w:caps w:val="0"/>
          <w:noProof/>
          <w:color w:val="auto"/>
          <w:sz w:val="22"/>
          <w:szCs w:val="22"/>
        </w:rPr>
      </w:pPr>
      <w:hyperlink w:anchor="_Toc299277661" w:history="1">
        <w:r w:rsidR="006978E5" w:rsidRPr="0010242C">
          <w:rPr>
            <w:rStyle w:val="Hyperlink"/>
            <w:noProof/>
          </w:rPr>
          <w:t>23.</w:t>
        </w:r>
        <w:r w:rsidR="006978E5">
          <w:rPr>
            <w:rFonts w:eastAsiaTheme="minorEastAsia" w:cstheme="minorBidi"/>
            <w:b w:val="0"/>
            <w:bCs w:val="0"/>
            <w:caps w:val="0"/>
            <w:noProof/>
            <w:color w:val="auto"/>
            <w:sz w:val="22"/>
            <w:szCs w:val="22"/>
          </w:rPr>
          <w:tab/>
        </w:r>
        <w:r w:rsidR="006978E5" w:rsidRPr="0010242C">
          <w:rPr>
            <w:rStyle w:val="Hyperlink"/>
            <w:noProof/>
          </w:rPr>
          <w:t>Use Cases</w:t>
        </w:r>
        <w:r w:rsidR="006978E5">
          <w:rPr>
            <w:noProof/>
            <w:webHidden/>
          </w:rPr>
          <w:tab/>
        </w:r>
        <w:r w:rsidR="00FA07C0">
          <w:rPr>
            <w:noProof/>
            <w:webHidden/>
          </w:rPr>
          <w:fldChar w:fldCharType="begin"/>
        </w:r>
        <w:r w:rsidR="006978E5">
          <w:rPr>
            <w:noProof/>
            <w:webHidden/>
          </w:rPr>
          <w:instrText xml:space="preserve"> PAGEREF _Toc299277661 \h </w:instrText>
        </w:r>
        <w:r w:rsidR="00FA07C0">
          <w:rPr>
            <w:noProof/>
            <w:webHidden/>
          </w:rPr>
        </w:r>
        <w:r w:rsidR="00FA07C0">
          <w:rPr>
            <w:noProof/>
            <w:webHidden/>
          </w:rPr>
          <w:fldChar w:fldCharType="separate"/>
        </w:r>
        <w:r w:rsidR="00BA75A3">
          <w:rPr>
            <w:noProof/>
            <w:webHidden/>
          </w:rPr>
          <w:t>73</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662" w:history="1">
        <w:r w:rsidR="006978E5" w:rsidRPr="0010242C">
          <w:rPr>
            <w:rStyle w:val="Hyperlink"/>
            <w:noProof/>
          </w:rPr>
          <w:t>23.1.</w:t>
        </w:r>
        <w:r w:rsidR="006978E5">
          <w:rPr>
            <w:rFonts w:eastAsiaTheme="minorEastAsia" w:cstheme="minorBidi"/>
            <w:smallCaps w:val="0"/>
            <w:noProof/>
            <w:color w:val="auto"/>
            <w:sz w:val="22"/>
            <w:szCs w:val="22"/>
          </w:rPr>
          <w:tab/>
        </w:r>
        <w:r w:rsidR="006978E5" w:rsidRPr="0010242C">
          <w:rPr>
            <w:rStyle w:val="Hyperlink"/>
            <w:noProof/>
          </w:rPr>
          <w:t>General</w:t>
        </w:r>
        <w:r w:rsidR="006978E5">
          <w:rPr>
            <w:noProof/>
            <w:webHidden/>
          </w:rPr>
          <w:tab/>
        </w:r>
        <w:r w:rsidR="00FA07C0">
          <w:rPr>
            <w:noProof/>
            <w:webHidden/>
          </w:rPr>
          <w:fldChar w:fldCharType="begin"/>
        </w:r>
        <w:r w:rsidR="006978E5">
          <w:rPr>
            <w:noProof/>
            <w:webHidden/>
          </w:rPr>
          <w:instrText xml:space="preserve"> PAGEREF _Toc299277662 \h </w:instrText>
        </w:r>
        <w:r w:rsidR="00FA07C0">
          <w:rPr>
            <w:noProof/>
            <w:webHidden/>
          </w:rPr>
        </w:r>
        <w:r w:rsidR="00FA07C0">
          <w:rPr>
            <w:noProof/>
            <w:webHidden/>
          </w:rPr>
          <w:fldChar w:fldCharType="separate"/>
        </w:r>
        <w:r w:rsidR="00BA75A3">
          <w:rPr>
            <w:noProof/>
            <w:webHidden/>
          </w:rPr>
          <w:t>73</w:t>
        </w:r>
        <w:r w:rsidR="00FA07C0">
          <w:rPr>
            <w:noProof/>
            <w:webHidden/>
          </w:rPr>
          <w:fldChar w:fldCharType="end"/>
        </w:r>
      </w:hyperlink>
    </w:p>
    <w:p w:rsidR="006978E5" w:rsidRDefault="008C2553">
      <w:pPr>
        <w:pStyle w:val="TOC2"/>
        <w:tabs>
          <w:tab w:val="left" w:pos="960"/>
          <w:tab w:val="right" w:leader="dot" w:pos="9350"/>
        </w:tabs>
        <w:rPr>
          <w:rFonts w:eastAsiaTheme="minorEastAsia" w:cstheme="minorBidi"/>
          <w:smallCaps w:val="0"/>
          <w:noProof/>
          <w:color w:val="auto"/>
          <w:sz w:val="22"/>
          <w:szCs w:val="22"/>
        </w:rPr>
      </w:pPr>
      <w:hyperlink w:anchor="_Toc299277663" w:history="1">
        <w:r w:rsidR="006978E5" w:rsidRPr="0010242C">
          <w:rPr>
            <w:rStyle w:val="Hyperlink"/>
            <w:noProof/>
          </w:rPr>
          <w:t>23.2.</w:t>
        </w:r>
        <w:r w:rsidR="006978E5">
          <w:rPr>
            <w:rFonts w:eastAsiaTheme="minorEastAsia" w:cstheme="minorBidi"/>
            <w:smallCaps w:val="0"/>
            <w:noProof/>
            <w:color w:val="auto"/>
            <w:sz w:val="22"/>
            <w:szCs w:val="22"/>
          </w:rPr>
          <w:tab/>
        </w:r>
        <w:r w:rsidR="006978E5" w:rsidRPr="0010242C">
          <w:rPr>
            <w:rStyle w:val="Hyperlink"/>
            <w:noProof/>
          </w:rPr>
          <w:t>Use Cases</w:t>
        </w:r>
        <w:r w:rsidR="006978E5">
          <w:rPr>
            <w:noProof/>
            <w:webHidden/>
          </w:rPr>
          <w:tab/>
        </w:r>
        <w:r w:rsidR="00FA07C0">
          <w:rPr>
            <w:noProof/>
            <w:webHidden/>
          </w:rPr>
          <w:fldChar w:fldCharType="begin"/>
        </w:r>
        <w:r w:rsidR="006978E5">
          <w:rPr>
            <w:noProof/>
            <w:webHidden/>
          </w:rPr>
          <w:instrText xml:space="preserve"> PAGEREF _Toc299277663 \h </w:instrText>
        </w:r>
        <w:r w:rsidR="00FA07C0">
          <w:rPr>
            <w:noProof/>
            <w:webHidden/>
          </w:rPr>
        </w:r>
        <w:r w:rsidR="00FA07C0">
          <w:rPr>
            <w:noProof/>
            <w:webHidden/>
          </w:rPr>
          <w:fldChar w:fldCharType="separate"/>
        </w:r>
        <w:r w:rsidR="00BA75A3">
          <w:rPr>
            <w:noProof/>
            <w:webHidden/>
          </w:rPr>
          <w:t>73</w:t>
        </w:r>
        <w:r w:rsidR="00FA07C0">
          <w:rPr>
            <w:noProof/>
            <w:webHidden/>
          </w:rPr>
          <w:fldChar w:fldCharType="end"/>
        </w:r>
      </w:hyperlink>
    </w:p>
    <w:p w:rsidR="006978E5" w:rsidRDefault="008C2553">
      <w:pPr>
        <w:pStyle w:val="TOC1"/>
        <w:tabs>
          <w:tab w:val="left" w:pos="480"/>
          <w:tab w:val="right" w:leader="dot" w:pos="9350"/>
        </w:tabs>
        <w:rPr>
          <w:rFonts w:eastAsiaTheme="minorEastAsia" w:cstheme="minorBidi"/>
          <w:b w:val="0"/>
          <w:bCs w:val="0"/>
          <w:caps w:val="0"/>
          <w:noProof/>
          <w:color w:val="auto"/>
          <w:sz w:val="22"/>
          <w:szCs w:val="22"/>
        </w:rPr>
      </w:pPr>
      <w:hyperlink w:anchor="_Toc299277664" w:history="1">
        <w:r w:rsidR="006978E5" w:rsidRPr="0010242C">
          <w:rPr>
            <w:rStyle w:val="Hyperlink"/>
            <w:noProof/>
          </w:rPr>
          <w:t>24.</w:t>
        </w:r>
        <w:r w:rsidR="006978E5">
          <w:rPr>
            <w:rFonts w:eastAsiaTheme="minorEastAsia" w:cstheme="minorBidi"/>
            <w:b w:val="0"/>
            <w:bCs w:val="0"/>
            <w:caps w:val="0"/>
            <w:noProof/>
            <w:color w:val="auto"/>
            <w:sz w:val="22"/>
            <w:szCs w:val="22"/>
          </w:rPr>
          <w:tab/>
        </w:r>
        <w:r w:rsidR="006978E5" w:rsidRPr="0010242C">
          <w:rPr>
            <w:rStyle w:val="Hyperlink"/>
            <w:noProof/>
          </w:rPr>
          <w:t>Glossary of Terms</w:t>
        </w:r>
        <w:r w:rsidR="006978E5">
          <w:rPr>
            <w:noProof/>
            <w:webHidden/>
          </w:rPr>
          <w:tab/>
        </w:r>
        <w:r w:rsidR="00FA07C0">
          <w:rPr>
            <w:noProof/>
            <w:webHidden/>
          </w:rPr>
          <w:fldChar w:fldCharType="begin"/>
        </w:r>
        <w:r w:rsidR="006978E5">
          <w:rPr>
            <w:noProof/>
            <w:webHidden/>
          </w:rPr>
          <w:instrText xml:space="preserve"> PAGEREF _Toc299277664 \h </w:instrText>
        </w:r>
        <w:r w:rsidR="00FA07C0">
          <w:rPr>
            <w:noProof/>
            <w:webHidden/>
          </w:rPr>
        </w:r>
        <w:r w:rsidR="00FA07C0">
          <w:rPr>
            <w:noProof/>
            <w:webHidden/>
          </w:rPr>
          <w:fldChar w:fldCharType="separate"/>
        </w:r>
        <w:r w:rsidR="00BA75A3">
          <w:rPr>
            <w:noProof/>
            <w:webHidden/>
          </w:rPr>
          <w:t>80</w:t>
        </w:r>
        <w:r w:rsidR="00FA07C0">
          <w:rPr>
            <w:noProof/>
            <w:webHidden/>
          </w:rPr>
          <w:fldChar w:fldCharType="end"/>
        </w:r>
      </w:hyperlink>
    </w:p>
    <w:p w:rsidR="007A6402" w:rsidRPr="006978E5" w:rsidRDefault="00FA07C0" w:rsidP="00D20A87">
      <w:pPr>
        <w:pStyle w:val="TOC1"/>
        <w:tabs>
          <w:tab w:val="left" w:pos="480"/>
          <w:tab w:val="right" w:leader="dot" w:pos="9350"/>
        </w:tabs>
        <w:rPr>
          <w:b w:val="0"/>
          <w:bCs w:val="0"/>
        </w:rPr>
      </w:pPr>
      <w:r w:rsidRPr="006978E5">
        <w:rPr>
          <w:b w:val="0"/>
          <w:bCs w:val="0"/>
          <w:sz w:val="40"/>
          <w:szCs w:val="40"/>
        </w:rPr>
        <w:fldChar w:fldCharType="end"/>
      </w:r>
    </w:p>
    <w:p w:rsidR="00DC17DF" w:rsidRPr="006978E5" w:rsidRDefault="00DC17DF" w:rsidP="00A8563D">
      <w:pPr>
        <w:pStyle w:val="Heading1"/>
        <w:pageBreakBefore/>
        <w:numPr>
          <w:ilvl w:val="0"/>
          <w:numId w:val="31"/>
        </w:numPr>
        <w:spacing w:before="0" w:after="0"/>
        <w:rPr>
          <w:rFonts w:asciiTheme="minorHAnsi" w:hAnsiTheme="minorHAnsi" w:cstheme="minorHAnsi"/>
        </w:rPr>
      </w:pPr>
      <w:bookmarkStart w:id="1" w:name="_Toc297759607"/>
      <w:bookmarkStart w:id="2" w:name="_Toc297769280"/>
      <w:bookmarkStart w:id="3" w:name="_Toc299277591"/>
      <w:r w:rsidRPr="006978E5">
        <w:rPr>
          <w:rFonts w:asciiTheme="minorHAnsi" w:hAnsiTheme="minorHAnsi" w:cstheme="minorHAnsi"/>
        </w:rPr>
        <w:lastRenderedPageBreak/>
        <w:t>Product Services and Summary</w:t>
      </w:r>
      <w:bookmarkStart w:id="4" w:name="id.90eb1de53828"/>
      <w:bookmarkEnd w:id="1"/>
      <w:bookmarkEnd w:id="2"/>
      <w:bookmarkEnd w:id="3"/>
      <w:bookmarkEnd w:id="4"/>
    </w:p>
    <w:p w:rsidR="00B125A2" w:rsidRPr="006978E5" w:rsidRDefault="00B125A2" w:rsidP="00DC17DF">
      <w:pPr>
        <w:rPr>
          <w:rFonts w:asciiTheme="minorHAnsi" w:hAnsiTheme="minorHAnsi" w:cstheme="minorHAnsi"/>
        </w:rPr>
      </w:pPr>
    </w:p>
    <w:p w:rsidR="00B125A2" w:rsidRPr="006978E5" w:rsidRDefault="00B125A2" w:rsidP="00B125A2">
      <w:pPr>
        <w:rPr>
          <w:rFonts w:asciiTheme="minorHAnsi" w:hAnsiTheme="minorHAnsi" w:cstheme="minorHAnsi"/>
        </w:rPr>
      </w:pPr>
    </w:p>
    <w:p w:rsidR="00D25537" w:rsidRPr="006978E5" w:rsidRDefault="00D25537" w:rsidP="003E08CA">
      <w:pPr>
        <w:pStyle w:val="Heading2"/>
        <w:numPr>
          <w:ilvl w:val="1"/>
          <w:numId w:val="31"/>
        </w:numPr>
        <w:tabs>
          <w:tab w:val="num" w:pos="432"/>
        </w:tabs>
        <w:spacing w:before="0" w:after="0"/>
        <w:rPr>
          <w:rFonts w:asciiTheme="minorHAnsi" w:hAnsiTheme="minorHAnsi" w:cstheme="minorHAnsi"/>
        </w:rPr>
      </w:pPr>
      <w:bookmarkStart w:id="5" w:name="_Toc297759608"/>
      <w:bookmarkStart w:id="6" w:name="_Toc297769281"/>
      <w:bookmarkStart w:id="7" w:name="_Toc299277592"/>
      <w:r w:rsidRPr="006978E5">
        <w:rPr>
          <w:rFonts w:asciiTheme="minorHAnsi" w:hAnsiTheme="minorHAnsi" w:cstheme="minorHAnsi"/>
        </w:rPr>
        <w:t>Purpose</w:t>
      </w:r>
      <w:bookmarkEnd w:id="5"/>
      <w:bookmarkEnd w:id="6"/>
      <w:bookmarkEnd w:id="7"/>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The purpose of this project is to build an integrated security system that allows the user to maintain complete control over the security of their property without requiring a third party monitoring service.</w:t>
      </w:r>
      <w:bookmarkStart w:id="8" w:name="id.73ead7e1be1e"/>
      <w:bookmarkEnd w:id="8"/>
    </w:p>
    <w:p w:rsidR="00D25537" w:rsidRPr="006978E5" w:rsidRDefault="00D25537">
      <w:pPr>
        <w:ind w:left="576"/>
        <w:rPr>
          <w:rFonts w:asciiTheme="minorHAnsi" w:hAnsiTheme="minorHAnsi" w:cstheme="minorHAnsi"/>
        </w:rPr>
      </w:pPr>
    </w:p>
    <w:p w:rsidR="00D25537" w:rsidRPr="006978E5" w:rsidRDefault="00D25537" w:rsidP="003E08CA">
      <w:pPr>
        <w:pStyle w:val="Heading2"/>
        <w:numPr>
          <w:ilvl w:val="1"/>
          <w:numId w:val="31"/>
        </w:numPr>
        <w:tabs>
          <w:tab w:val="num" w:pos="432"/>
        </w:tabs>
        <w:spacing w:before="0" w:after="0"/>
        <w:rPr>
          <w:rFonts w:asciiTheme="minorHAnsi" w:hAnsiTheme="minorHAnsi" w:cstheme="minorHAnsi"/>
          <w:bCs w:val="0"/>
        </w:rPr>
      </w:pPr>
      <w:bookmarkStart w:id="9" w:name="_Toc297759609"/>
      <w:bookmarkStart w:id="10" w:name="_Toc297769282"/>
      <w:bookmarkStart w:id="11" w:name="_Toc299277593"/>
      <w:r w:rsidRPr="006978E5">
        <w:rPr>
          <w:rFonts w:asciiTheme="minorHAnsi" w:hAnsiTheme="minorHAnsi" w:cstheme="minorHAnsi"/>
          <w:bCs w:val="0"/>
        </w:rPr>
        <w:t>Document Overview</w:t>
      </w:r>
      <w:bookmarkEnd w:id="9"/>
      <w:bookmarkEnd w:id="10"/>
      <w:bookmarkEnd w:id="11"/>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This document is to provide specific, mandatory requirements of the project.</w:t>
      </w:r>
    </w:p>
    <w:p w:rsidR="003E08CA" w:rsidRPr="006978E5" w:rsidRDefault="003E08CA" w:rsidP="003E08CA">
      <w:pPr>
        <w:pStyle w:val="ListParagraph"/>
        <w:ind w:left="360"/>
        <w:rPr>
          <w:rFonts w:asciiTheme="minorHAnsi" w:hAnsiTheme="minorHAnsi" w:cstheme="minorHAnsi"/>
        </w:rPr>
      </w:pPr>
    </w:p>
    <w:tbl>
      <w:tblPr>
        <w:tblW w:w="0" w:type="auto"/>
        <w:tblInd w:w="108" w:type="dxa"/>
        <w:tblLook w:val="0000" w:firstRow="0" w:lastRow="0" w:firstColumn="0" w:lastColumn="0" w:noHBand="0" w:noVBand="0"/>
      </w:tblPr>
      <w:tblGrid>
        <w:gridCol w:w="4496"/>
        <w:gridCol w:w="4504"/>
      </w:tblGrid>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1 Product Services and Summary</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Provides an overview of the project and this document</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2 Environments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Provides a description of each environment in which this product will be developed, used or maintained</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3 External Interface and Data Flows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Provides the definitions of all external data items and data flows. Does not contain internal data items or data flows</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4 Customer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Requirements originated by customers</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5 Localization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Requirements to adapt the product for a specific language and/or cultural usage</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6 Marketing and Sales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Requirements originated and/or in support of Marketing and Sales</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7 Administrative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Requirements imposed by the organization’s administrative procedures</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8 Development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Requirements originated by the development team</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9 Quality Assurance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Requirements originated by and/or in support of Quality Assurance</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10 Safety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Requirements imposed by law, regulation or common sense whose primary purpose is the assurance of product safety</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11 Standards Compliance</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 xml:space="preserve">A compendium of standards (ANSI, ISO, CCITT, etc.) and regulations to which the product must conform. </w:t>
            </w:r>
            <w:r w:rsidRPr="006978E5">
              <w:rPr>
                <w:rFonts w:asciiTheme="minorHAnsi" w:hAnsiTheme="minorHAnsi" w:cstheme="minorHAnsi"/>
              </w:rPr>
              <w:lastRenderedPageBreak/>
              <w:t>Conformance shall be stated as a requirement</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lastRenderedPageBreak/>
              <w:t>Chapter 12 Maintenance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Requirements aimed at increasing maintainability</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13 Support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Requirements necessary for the required level of support</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14 Performance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 xml:space="preserve">Requirements constraining reliability, speed, </w:t>
            </w:r>
            <w:r w:rsidR="00657742" w:rsidRPr="006978E5">
              <w:rPr>
                <w:rFonts w:asciiTheme="minorHAnsi" w:hAnsiTheme="minorHAnsi" w:cstheme="minorHAnsi"/>
              </w:rPr>
              <w:t>etc.</w:t>
            </w:r>
            <w:r w:rsidRPr="006978E5">
              <w:rPr>
                <w:rFonts w:asciiTheme="minorHAnsi" w:hAnsiTheme="minorHAnsi" w:cstheme="minorHAnsi"/>
              </w:rPr>
              <w:t>; includes most constraints</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15 System Constraint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Constraints derived from limitations</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16 Exception Conditions and Handling</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 xml:space="preserve">External exceptions and behavior </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17 Early Subsets and Implementation Priorities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Skeleton incremental development plan</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18 Foreseeable Modifications and Enhancements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Prognostications of the product</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19 Acceptance Criteria</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Details of product acceptance criteria</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20 Design Guidelines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Ideas and general information about the design of the product</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21 Assumptions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Assumptions made for the product</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22 Sources of Information</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Sources (oral and written) of information that applies to this product</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23 Use Cases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Use cases for all externals</w:t>
            </w:r>
          </w:p>
        </w:tc>
      </w:tr>
      <w:tr w:rsidR="00D25537" w:rsidRPr="006978E5">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Chapter 24 Glossary of Terms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An aggregation of each chapter’s terms</w:t>
            </w:r>
          </w:p>
        </w:tc>
      </w:tr>
    </w:tbl>
    <w:p w:rsidR="00D25537" w:rsidRPr="006978E5" w:rsidRDefault="00D25537" w:rsidP="003E08CA">
      <w:pPr>
        <w:ind w:left="5256"/>
        <w:rPr>
          <w:rFonts w:asciiTheme="minorHAnsi" w:hAnsiTheme="minorHAnsi" w:cstheme="minorHAnsi"/>
        </w:rPr>
      </w:pPr>
      <w:bookmarkStart w:id="12" w:name="id.119a450d1aaa"/>
      <w:bookmarkEnd w:id="12"/>
    </w:p>
    <w:p w:rsidR="00D25537" w:rsidRPr="006978E5" w:rsidRDefault="00D25537" w:rsidP="003E08CA">
      <w:pPr>
        <w:pStyle w:val="Heading2"/>
        <w:numPr>
          <w:ilvl w:val="1"/>
          <w:numId w:val="31"/>
        </w:numPr>
        <w:tabs>
          <w:tab w:val="num" w:pos="432"/>
        </w:tabs>
        <w:spacing w:before="0" w:after="0"/>
        <w:rPr>
          <w:rFonts w:asciiTheme="minorHAnsi" w:hAnsiTheme="minorHAnsi" w:cstheme="minorHAnsi"/>
        </w:rPr>
      </w:pPr>
      <w:bookmarkStart w:id="13" w:name="_Toc297759610"/>
      <w:bookmarkStart w:id="14" w:name="_Toc297769283"/>
      <w:bookmarkStart w:id="15" w:name="_Toc299277594"/>
      <w:r w:rsidRPr="006978E5">
        <w:rPr>
          <w:rFonts w:asciiTheme="minorHAnsi" w:hAnsiTheme="minorHAnsi" w:cstheme="minorHAnsi"/>
        </w:rPr>
        <w:t>Scope</w:t>
      </w:r>
      <w:bookmarkEnd w:id="13"/>
      <w:bookmarkEnd w:id="14"/>
      <w:bookmarkEnd w:id="15"/>
    </w:p>
    <w:p w:rsidR="003E08CA"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 xml:space="preserve">The MAVS System will allow the user to receive customizable alerts based on alert profiles. </w:t>
      </w:r>
    </w:p>
    <w:p w:rsidR="003E08CA" w:rsidRPr="006978E5" w:rsidRDefault="003E08CA" w:rsidP="003E08CA">
      <w:pPr>
        <w:pStyle w:val="ListParagraph"/>
        <w:ind w:left="360"/>
        <w:rPr>
          <w:rFonts w:asciiTheme="minorHAnsi" w:hAnsiTheme="minorHAnsi" w:cstheme="minorHAnsi"/>
        </w:rPr>
      </w:pP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The MAVS System will receive input from various sensors and determine activity on the property which will trigger an alert. The user will be able to customize the sensitivity of the motion sensor, times and days on which to trigger alert, as well as what the system’s exact response to triggers shall be. By default, when a subject is detected, the MAVS System shall activate a camera, which will pan to the appropriate position and stream video and audio to a mobile device.</w:t>
      </w: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The user shall be able to control the camera and system settings from the mobile device, or from the central computer located on-site. The user will be able to manually arm, trigger, de-trigger, and disarm the system from both the mobile device and the central computer. The user shall also be able to dial their local emergency services with the touch of a single button from the mobile device. The user shall be notified in the event of a communication error, or other error that prevents the system from operating normally.</w:t>
      </w:r>
      <w:bookmarkStart w:id="16" w:name="id.b1e1a88f0c6e"/>
      <w:bookmarkEnd w:id="16"/>
    </w:p>
    <w:p w:rsidR="00D25537" w:rsidRPr="006978E5" w:rsidRDefault="00D25537">
      <w:pPr>
        <w:ind w:firstLine="576"/>
        <w:rPr>
          <w:rFonts w:asciiTheme="minorHAnsi" w:hAnsiTheme="minorHAnsi" w:cstheme="minorHAnsi"/>
        </w:rPr>
      </w:pPr>
    </w:p>
    <w:p w:rsidR="00D25537" w:rsidRPr="006978E5" w:rsidRDefault="00D25537">
      <w:pPr>
        <w:ind w:firstLine="576"/>
        <w:rPr>
          <w:rFonts w:asciiTheme="minorHAnsi" w:hAnsiTheme="minorHAnsi" w:cstheme="minorHAnsi"/>
        </w:rPr>
      </w:pPr>
    </w:p>
    <w:p w:rsidR="00D25537" w:rsidRPr="006978E5" w:rsidRDefault="00D25537" w:rsidP="003E08CA">
      <w:pPr>
        <w:pStyle w:val="Heading2"/>
        <w:numPr>
          <w:ilvl w:val="1"/>
          <w:numId w:val="31"/>
        </w:numPr>
        <w:tabs>
          <w:tab w:val="num" w:pos="432"/>
        </w:tabs>
        <w:spacing w:before="0" w:after="0"/>
        <w:rPr>
          <w:rFonts w:asciiTheme="minorHAnsi" w:hAnsiTheme="minorHAnsi" w:cstheme="minorHAnsi"/>
        </w:rPr>
      </w:pPr>
      <w:bookmarkStart w:id="17" w:name="_Toc297759611"/>
      <w:bookmarkStart w:id="18" w:name="_Toc297769284"/>
      <w:bookmarkStart w:id="19" w:name="_Toc299277595"/>
      <w:r w:rsidRPr="006978E5">
        <w:rPr>
          <w:rFonts w:asciiTheme="minorHAnsi" w:hAnsiTheme="minorHAnsi" w:cstheme="minorHAnsi"/>
        </w:rPr>
        <w:t>Definitions, Acronyms, and Abbreviations</w:t>
      </w:r>
      <w:bookmarkEnd w:id="17"/>
      <w:bookmarkEnd w:id="18"/>
      <w:bookmarkEnd w:id="19"/>
    </w:p>
    <w:p w:rsidR="00D25537" w:rsidRPr="006978E5" w:rsidRDefault="00D25537" w:rsidP="00D25537">
      <w:pPr>
        <w:rPr>
          <w:rFonts w:asciiTheme="minorHAnsi" w:eastAsia="Arial" w:hAnsiTheme="minorHAnsi" w:cstheme="minorHAnsi"/>
        </w:rPr>
      </w:pP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CSE – Computer Science and Engineering</w:t>
      </w: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IC - Integrated Circuit</w:t>
      </w: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IEEE – Institute of Elect</w:t>
      </w:r>
      <w:r w:rsidR="00C10F81" w:rsidRPr="006978E5">
        <w:rPr>
          <w:rFonts w:asciiTheme="minorHAnsi" w:hAnsiTheme="minorHAnsi" w:cstheme="minorHAnsi"/>
        </w:rPr>
        <w:t>rical and Electronics Engineers</w:t>
      </w: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MAVS System – Maveri</w:t>
      </w:r>
      <w:r w:rsidR="00C10F81" w:rsidRPr="006978E5">
        <w:rPr>
          <w:rFonts w:asciiTheme="minorHAnsi" w:hAnsiTheme="minorHAnsi" w:cstheme="minorHAnsi"/>
        </w:rPr>
        <w:t>ck Audio Visual Security System</w:t>
      </w:r>
      <w:r w:rsidRPr="006978E5">
        <w:rPr>
          <w:rFonts w:asciiTheme="minorHAnsi" w:hAnsiTheme="minorHAnsi" w:cstheme="minorHAnsi"/>
        </w:rPr>
        <w:t xml:space="preserve"> </w:t>
      </w:r>
      <w:r w:rsidR="00C10F81" w:rsidRPr="006978E5">
        <w:rPr>
          <w:rFonts w:asciiTheme="minorHAnsi" w:hAnsiTheme="minorHAnsi" w:cstheme="minorHAnsi"/>
        </w:rPr>
        <w:t>(Name of the product)</w:t>
      </w: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MAVS Team – Mave</w:t>
      </w:r>
      <w:r w:rsidR="00C10F81" w:rsidRPr="006978E5">
        <w:rPr>
          <w:rFonts w:asciiTheme="minorHAnsi" w:hAnsiTheme="minorHAnsi" w:cstheme="minorHAnsi"/>
        </w:rPr>
        <w:t>rick Audio Visual Security Team</w:t>
      </w:r>
      <w:r w:rsidRPr="006978E5">
        <w:rPr>
          <w:rFonts w:asciiTheme="minorHAnsi" w:hAnsiTheme="minorHAnsi" w:cstheme="minorHAnsi"/>
        </w:rPr>
        <w:t xml:space="preserve"> </w:t>
      </w:r>
      <w:r w:rsidR="00C10F81" w:rsidRPr="006978E5">
        <w:rPr>
          <w:rFonts w:asciiTheme="minorHAnsi" w:hAnsiTheme="minorHAnsi" w:cstheme="minorHAnsi"/>
        </w:rPr>
        <w:t>(</w:t>
      </w:r>
      <w:r w:rsidRPr="006978E5">
        <w:rPr>
          <w:rFonts w:asciiTheme="minorHAnsi" w:hAnsiTheme="minorHAnsi" w:cstheme="minorHAnsi"/>
        </w:rPr>
        <w:t>N</w:t>
      </w:r>
      <w:r w:rsidR="00C10F81" w:rsidRPr="006978E5">
        <w:rPr>
          <w:rFonts w:asciiTheme="minorHAnsi" w:hAnsiTheme="minorHAnsi" w:cstheme="minorHAnsi"/>
        </w:rPr>
        <w:t>ame of the Team)</w:t>
      </w: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SC - Sensor Controller</w:t>
      </w: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 xml:space="preserve">SOG </w:t>
      </w:r>
      <w:r w:rsidR="00C10F81" w:rsidRPr="006978E5">
        <w:rPr>
          <w:rFonts w:asciiTheme="minorHAnsi" w:hAnsiTheme="minorHAnsi" w:cstheme="minorHAnsi"/>
        </w:rPr>
        <w:t>– Standard Operating Guidelines</w:t>
      </w: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SOP</w:t>
      </w:r>
      <w:r w:rsidR="00C10F81" w:rsidRPr="006978E5">
        <w:rPr>
          <w:rFonts w:asciiTheme="minorHAnsi" w:hAnsiTheme="minorHAnsi" w:cstheme="minorHAnsi"/>
        </w:rPr>
        <w:t xml:space="preserve"> – Standard Operating Procedure</w:t>
      </w: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SRD</w:t>
      </w:r>
      <w:r w:rsidR="00C10F81" w:rsidRPr="006978E5">
        <w:rPr>
          <w:rFonts w:asciiTheme="minorHAnsi" w:hAnsiTheme="minorHAnsi" w:cstheme="minorHAnsi"/>
        </w:rPr>
        <w:t xml:space="preserve"> – System Requirements Document</w:t>
      </w: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User – Refers to the property owner, manager, or security personnel</w:t>
      </w: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UPS - Uninterruptible Power Supply</w:t>
      </w: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UTA – U</w:t>
      </w:r>
      <w:r w:rsidR="00C10F81" w:rsidRPr="006978E5">
        <w:rPr>
          <w:rFonts w:asciiTheme="minorHAnsi" w:hAnsiTheme="minorHAnsi" w:cstheme="minorHAnsi"/>
        </w:rPr>
        <w:t>niversity of Texas at Arlington</w:t>
      </w: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 xml:space="preserve">Subject -- Refers to an entity capable of triggering </w:t>
      </w:r>
      <w:r w:rsidR="00C10F81" w:rsidRPr="006978E5">
        <w:rPr>
          <w:rFonts w:asciiTheme="minorHAnsi" w:hAnsiTheme="minorHAnsi" w:cstheme="minorHAnsi"/>
        </w:rPr>
        <w:t>an alert</w:t>
      </w: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Mobile Device -- Refers to any mobile device or tablet running Android 2.0 or greater</w:t>
      </w:r>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POE -- Point of Entry. Refers to a structural feature on a property through which persons or animals enter and exit the property, such as doors or windows.</w:t>
      </w:r>
      <w:bookmarkStart w:id="20" w:name="id.068844bae0eb"/>
      <w:bookmarkEnd w:id="20"/>
    </w:p>
    <w:p w:rsidR="00943021" w:rsidRPr="006978E5" w:rsidRDefault="00943021" w:rsidP="00550EE2">
      <w:pPr>
        <w:pStyle w:val="ListParagraph"/>
        <w:ind w:left="360"/>
        <w:rPr>
          <w:rFonts w:asciiTheme="minorHAnsi" w:hAnsiTheme="minorHAnsi" w:cstheme="minorHAnsi"/>
        </w:rPr>
      </w:pPr>
      <w:r w:rsidRPr="006978E5">
        <w:rPr>
          <w:rFonts w:asciiTheme="minorHAnsi" w:hAnsiTheme="minorHAnsi" w:cstheme="minorHAnsi"/>
        </w:rPr>
        <w:t xml:space="preserve">Alarm – Any user specified notification that may or may not play </w:t>
      </w:r>
      <w:r w:rsidR="006E7435" w:rsidRPr="006978E5">
        <w:rPr>
          <w:rFonts w:asciiTheme="minorHAnsi" w:hAnsiTheme="minorHAnsi" w:cstheme="minorHAnsi"/>
        </w:rPr>
        <w:t>a</w:t>
      </w:r>
      <w:r w:rsidRPr="006978E5">
        <w:rPr>
          <w:rFonts w:asciiTheme="minorHAnsi" w:hAnsiTheme="minorHAnsi" w:cstheme="minorHAnsi"/>
        </w:rPr>
        <w:t xml:space="preserve"> sound</w:t>
      </w:r>
      <w:r w:rsidR="006E7435" w:rsidRPr="006978E5">
        <w:rPr>
          <w:rFonts w:asciiTheme="minorHAnsi" w:hAnsiTheme="minorHAnsi" w:cstheme="minorHAnsi"/>
        </w:rPr>
        <w:t xml:space="preserve"> </w:t>
      </w:r>
    </w:p>
    <w:p w:rsidR="00D25537" w:rsidRPr="006978E5" w:rsidRDefault="00D25537">
      <w:pPr>
        <w:rPr>
          <w:rFonts w:asciiTheme="minorHAnsi" w:hAnsiTheme="minorHAnsi" w:cstheme="minorHAnsi"/>
        </w:rPr>
      </w:pPr>
    </w:p>
    <w:p w:rsidR="00D25537" w:rsidRPr="006978E5" w:rsidRDefault="00D25537">
      <w:pPr>
        <w:rPr>
          <w:rFonts w:asciiTheme="minorHAnsi" w:hAnsiTheme="minorHAnsi" w:cstheme="minorHAnsi"/>
        </w:rPr>
      </w:pPr>
    </w:p>
    <w:p w:rsidR="00D25537" w:rsidRPr="006978E5" w:rsidRDefault="00D25537" w:rsidP="003E08CA">
      <w:pPr>
        <w:pStyle w:val="Heading2"/>
        <w:numPr>
          <w:ilvl w:val="1"/>
          <w:numId w:val="31"/>
        </w:numPr>
        <w:tabs>
          <w:tab w:val="num" w:pos="432"/>
        </w:tabs>
        <w:spacing w:before="0" w:after="0"/>
        <w:rPr>
          <w:rFonts w:asciiTheme="minorHAnsi" w:hAnsiTheme="minorHAnsi" w:cstheme="minorHAnsi"/>
        </w:rPr>
      </w:pPr>
      <w:bookmarkStart w:id="21" w:name="_Toc297759612"/>
      <w:bookmarkStart w:id="22" w:name="_Toc297769285"/>
      <w:bookmarkStart w:id="23" w:name="_Toc299277596"/>
      <w:r w:rsidRPr="006978E5">
        <w:rPr>
          <w:rFonts w:asciiTheme="minorHAnsi" w:hAnsiTheme="minorHAnsi" w:cstheme="minorHAnsi"/>
        </w:rPr>
        <w:t>References</w:t>
      </w:r>
      <w:bookmarkEnd w:id="21"/>
      <w:bookmarkEnd w:id="22"/>
      <w:bookmarkEnd w:id="23"/>
    </w:p>
    <w:p w:rsidR="00D25537" w:rsidRPr="006978E5" w:rsidRDefault="00D25537" w:rsidP="003E08CA">
      <w:pPr>
        <w:ind w:left="0"/>
        <w:rPr>
          <w:rFonts w:asciiTheme="minorHAnsi" w:eastAsia="Arial" w:hAnsiTheme="minorHAnsi" w:cstheme="minorHAnsi"/>
        </w:rPr>
      </w:pPr>
    </w:p>
    <w:p w:rsidR="00D25537" w:rsidRPr="006978E5" w:rsidRDefault="00D25537" w:rsidP="003E08CA">
      <w:pPr>
        <w:pStyle w:val="ListParagraph"/>
        <w:numPr>
          <w:ilvl w:val="0"/>
          <w:numId w:val="36"/>
        </w:numPr>
        <w:tabs>
          <w:tab w:val="num" w:pos="1008"/>
        </w:tabs>
        <w:spacing w:before="0"/>
        <w:ind w:left="648"/>
        <w:rPr>
          <w:rFonts w:asciiTheme="minorHAnsi" w:hAnsiTheme="minorHAnsi" w:cstheme="minorHAnsi"/>
        </w:rPr>
      </w:pPr>
      <w:r w:rsidRPr="006978E5">
        <w:rPr>
          <w:rFonts w:asciiTheme="minorHAnsi" w:hAnsiTheme="minorHAnsi" w:cstheme="minorHAnsi"/>
        </w:rPr>
        <w:t xml:space="preserve">Senior Design Doc Library </w:t>
      </w:r>
      <w:hyperlink r:id="rId10" w:history="1">
        <w:r w:rsidRPr="006978E5">
          <w:rPr>
            <w:rFonts w:asciiTheme="minorHAnsi" w:hAnsiTheme="minorHAnsi" w:cstheme="minorHAnsi"/>
            <w:color w:val="000099"/>
            <w:u w:val="single"/>
          </w:rPr>
          <w:t>http</w:t>
        </w:r>
      </w:hyperlink>
      <w:hyperlink r:id="rId11" w:history="1">
        <w:r w:rsidRPr="006978E5">
          <w:rPr>
            <w:rFonts w:asciiTheme="minorHAnsi" w:hAnsiTheme="minorHAnsi" w:cstheme="minorHAnsi"/>
            <w:color w:val="000099"/>
            <w:u w:val="single"/>
          </w:rPr>
          <w:t>://</w:t>
        </w:r>
      </w:hyperlink>
      <w:hyperlink r:id="rId12" w:history="1">
        <w:r w:rsidRPr="006978E5">
          <w:rPr>
            <w:rFonts w:asciiTheme="minorHAnsi" w:hAnsiTheme="minorHAnsi" w:cstheme="minorHAnsi"/>
            <w:color w:val="000099"/>
            <w:u w:val="single"/>
          </w:rPr>
          <w:t>ranger</w:t>
        </w:r>
      </w:hyperlink>
      <w:hyperlink r:id="rId13" w:history="1">
        <w:r w:rsidRPr="006978E5">
          <w:rPr>
            <w:rFonts w:asciiTheme="minorHAnsi" w:hAnsiTheme="minorHAnsi" w:cstheme="minorHAnsi"/>
            <w:color w:val="000099"/>
            <w:u w:val="single"/>
          </w:rPr>
          <w:t>.</w:t>
        </w:r>
      </w:hyperlink>
      <w:hyperlink r:id="rId14" w:history="1">
        <w:r w:rsidRPr="006978E5">
          <w:rPr>
            <w:rFonts w:asciiTheme="minorHAnsi" w:hAnsiTheme="minorHAnsi" w:cstheme="minorHAnsi"/>
            <w:color w:val="000099"/>
            <w:u w:val="single"/>
          </w:rPr>
          <w:t>uta</w:t>
        </w:r>
      </w:hyperlink>
      <w:hyperlink r:id="rId15" w:history="1">
        <w:r w:rsidRPr="006978E5">
          <w:rPr>
            <w:rFonts w:asciiTheme="minorHAnsi" w:hAnsiTheme="minorHAnsi" w:cstheme="minorHAnsi"/>
            <w:color w:val="000099"/>
            <w:u w:val="single"/>
          </w:rPr>
          <w:t>.</w:t>
        </w:r>
      </w:hyperlink>
      <w:hyperlink r:id="rId16" w:history="1">
        <w:r w:rsidRPr="006978E5">
          <w:rPr>
            <w:rFonts w:asciiTheme="minorHAnsi" w:hAnsiTheme="minorHAnsi" w:cstheme="minorHAnsi"/>
            <w:color w:val="000099"/>
            <w:u w:val="single"/>
          </w:rPr>
          <w:t>edu</w:t>
        </w:r>
      </w:hyperlink>
      <w:hyperlink r:id="rId17" w:history="1">
        <w:r w:rsidRPr="006978E5">
          <w:rPr>
            <w:rFonts w:asciiTheme="minorHAnsi" w:hAnsiTheme="minorHAnsi" w:cstheme="minorHAnsi"/>
            <w:color w:val="000099"/>
            <w:u w:val="single"/>
          </w:rPr>
          <w:t>/~</w:t>
        </w:r>
      </w:hyperlink>
      <w:hyperlink r:id="rId18" w:history="1">
        <w:r w:rsidRPr="006978E5">
          <w:rPr>
            <w:rFonts w:asciiTheme="minorHAnsi" w:hAnsiTheme="minorHAnsi" w:cstheme="minorHAnsi"/>
            <w:color w:val="000099"/>
            <w:u w:val="single"/>
          </w:rPr>
          <w:t>odell</w:t>
        </w:r>
      </w:hyperlink>
      <w:hyperlink r:id="rId19" w:history="1">
        <w:r w:rsidRPr="006978E5">
          <w:rPr>
            <w:rFonts w:asciiTheme="minorHAnsi" w:hAnsiTheme="minorHAnsi" w:cstheme="minorHAnsi"/>
            <w:color w:val="000099"/>
            <w:u w:val="single"/>
          </w:rPr>
          <w:t>/</w:t>
        </w:r>
      </w:hyperlink>
      <w:hyperlink r:id="rId20" w:history="1">
        <w:r w:rsidRPr="006978E5">
          <w:rPr>
            <w:rFonts w:asciiTheme="minorHAnsi" w:hAnsiTheme="minorHAnsi" w:cstheme="minorHAnsi"/>
            <w:color w:val="000099"/>
            <w:u w:val="single"/>
          </w:rPr>
          <w:t>Senior</w:t>
        </w:r>
      </w:hyperlink>
      <w:hyperlink r:id="rId21" w:history="1">
        <w:r w:rsidRPr="006978E5">
          <w:rPr>
            <w:rFonts w:asciiTheme="minorHAnsi" w:hAnsiTheme="minorHAnsi" w:cstheme="minorHAnsi"/>
            <w:color w:val="000099"/>
            <w:u w:val="single"/>
          </w:rPr>
          <w:t>_</w:t>
        </w:r>
      </w:hyperlink>
      <w:hyperlink r:id="rId22" w:history="1">
        <w:r w:rsidRPr="006978E5">
          <w:rPr>
            <w:rFonts w:asciiTheme="minorHAnsi" w:hAnsiTheme="minorHAnsi" w:cstheme="minorHAnsi"/>
            <w:color w:val="000099"/>
            <w:u w:val="single"/>
          </w:rPr>
          <w:t>Design</w:t>
        </w:r>
      </w:hyperlink>
      <w:hyperlink r:id="rId23" w:history="1">
        <w:r w:rsidRPr="006978E5">
          <w:rPr>
            <w:rFonts w:asciiTheme="minorHAnsi" w:hAnsiTheme="minorHAnsi" w:cstheme="minorHAnsi"/>
            <w:color w:val="000099"/>
            <w:u w:val="single"/>
          </w:rPr>
          <w:t>_</w:t>
        </w:r>
      </w:hyperlink>
      <w:hyperlink r:id="rId24" w:history="1">
        <w:r w:rsidRPr="006978E5">
          <w:rPr>
            <w:rFonts w:asciiTheme="minorHAnsi" w:hAnsiTheme="minorHAnsi" w:cstheme="minorHAnsi"/>
            <w:color w:val="000099"/>
            <w:u w:val="single"/>
          </w:rPr>
          <w:t>Document</w:t>
        </w:r>
      </w:hyperlink>
      <w:hyperlink r:id="rId25" w:history="1">
        <w:r w:rsidRPr="006978E5">
          <w:rPr>
            <w:rFonts w:asciiTheme="minorHAnsi" w:hAnsiTheme="minorHAnsi" w:cstheme="minorHAnsi"/>
            <w:color w:val="000099"/>
            <w:u w:val="single"/>
          </w:rPr>
          <w:t>_</w:t>
        </w:r>
      </w:hyperlink>
      <w:hyperlink r:id="rId26" w:history="1">
        <w:r w:rsidRPr="006978E5">
          <w:rPr>
            <w:rFonts w:asciiTheme="minorHAnsi" w:hAnsiTheme="minorHAnsi" w:cstheme="minorHAnsi"/>
            <w:color w:val="000099"/>
            <w:u w:val="single"/>
          </w:rPr>
          <w:t>Library</w:t>
        </w:r>
      </w:hyperlink>
      <w:hyperlink r:id="rId27" w:history="1">
        <w:r w:rsidRPr="006978E5">
          <w:rPr>
            <w:rFonts w:asciiTheme="minorHAnsi" w:hAnsiTheme="minorHAnsi" w:cstheme="minorHAnsi"/>
            <w:color w:val="000099"/>
            <w:u w:val="single"/>
          </w:rPr>
          <w:t>/</w:t>
        </w:r>
      </w:hyperlink>
      <w:hyperlink r:id="rId28" w:history="1">
        <w:r w:rsidRPr="006978E5">
          <w:rPr>
            <w:rFonts w:asciiTheme="minorHAnsi" w:hAnsiTheme="minorHAnsi" w:cstheme="minorHAnsi"/>
            <w:color w:val="000099"/>
            <w:u w:val="single"/>
          </w:rPr>
          <w:t>Senior</w:t>
        </w:r>
      </w:hyperlink>
      <w:hyperlink r:id="rId29" w:history="1">
        <w:r w:rsidRPr="006978E5">
          <w:rPr>
            <w:rFonts w:asciiTheme="minorHAnsi" w:hAnsiTheme="minorHAnsi" w:cstheme="minorHAnsi"/>
            <w:color w:val="000099"/>
            <w:u w:val="single"/>
          </w:rPr>
          <w:t>_</w:t>
        </w:r>
      </w:hyperlink>
      <w:hyperlink r:id="rId30" w:history="1">
        <w:r w:rsidRPr="006978E5">
          <w:rPr>
            <w:rFonts w:asciiTheme="minorHAnsi" w:hAnsiTheme="minorHAnsi" w:cstheme="minorHAnsi"/>
            <w:color w:val="000099"/>
            <w:u w:val="single"/>
          </w:rPr>
          <w:t>Design</w:t>
        </w:r>
      </w:hyperlink>
      <w:hyperlink r:id="rId31" w:history="1">
        <w:r w:rsidRPr="006978E5">
          <w:rPr>
            <w:rFonts w:asciiTheme="minorHAnsi" w:hAnsiTheme="minorHAnsi" w:cstheme="minorHAnsi"/>
            <w:color w:val="000099"/>
            <w:u w:val="single"/>
          </w:rPr>
          <w:t>_</w:t>
        </w:r>
      </w:hyperlink>
      <w:hyperlink r:id="rId32" w:history="1">
        <w:r w:rsidRPr="006978E5">
          <w:rPr>
            <w:rFonts w:asciiTheme="minorHAnsi" w:hAnsiTheme="minorHAnsi" w:cstheme="minorHAnsi"/>
            <w:color w:val="000099"/>
            <w:u w:val="single"/>
          </w:rPr>
          <w:t>Document</w:t>
        </w:r>
      </w:hyperlink>
      <w:hyperlink r:id="rId33" w:history="1">
        <w:r w:rsidRPr="006978E5">
          <w:rPr>
            <w:rFonts w:asciiTheme="minorHAnsi" w:hAnsiTheme="minorHAnsi" w:cstheme="minorHAnsi"/>
            <w:color w:val="000099"/>
            <w:u w:val="single"/>
          </w:rPr>
          <w:t>_</w:t>
        </w:r>
      </w:hyperlink>
      <w:hyperlink r:id="rId34" w:history="1">
        <w:r w:rsidRPr="006978E5">
          <w:rPr>
            <w:rFonts w:asciiTheme="minorHAnsi" w:hAnsiTheme="minorHAnsi" w:cstheme="minorHAnsi"/>
            <w:color w:val="000099"/>
            <w:u w:val="single"/>
          </w:rPr>
          <w:t>Library</w:t>
        </w:r>
      </w:hyperlink>
      <w:hyperlink r:id="rId35" w:history="1">
        <w:r w:rsidRPr="006978E5">
          <w:rPr>
            <w:rFonts w:asciiTheme="minorHAnsi" w:hAnsiTheme="minorHAnsi" w:cstheme="minorHAnsi"/>
            <w:color w:val="000099"/>
            <w:u w:val="single"/>
          </w:rPr>
          <w:t>.</w:t>
        </w:r>
      </w:hyperlink>
      <w:hyperlink r:id="rId36" w:history="1">
        <w:r w:rsidRPr="006978E5">
          <w:rPr>
            <w:rFonts w:asciiTheme="minorHAnsi" w:hAnsiTheme="minorHAnsi" w:cstheme="minorHAnsi"/>
            <w:color w:val="000099"/>
            <w:u w:val="single"/>
          </w:rPr>
          <w:t>htm</w:t>
        </w:r>
      </w:hyperlink>
    </w:p>
    <w:p w:rsidR="003E08CA" w:rsidRPr="006978E5" w:rsidRDefault="003E08CA" w:rsidP="003E08CA">
      <w:pPr>
        <w:tabs>
          <w:tab w:val="num" w:pos="1440"/>
        </w:tabs>
        <w:spacing w:before="0"/>
        <w:ind w:left="-72"/>
        <w:rPr>
          <w:rFonts w:asciiTheme="minorHAnsi" w:hAnsiTheme="minorHAnsi" w:cstheme="minorHAnsi"/>
        </w:rPr>
      </w:pPr>
    </w:p>
    <w:p w:rsidR="00D25537" w:rsidRPr="006978E5" w:rsidRDefault="00D25537" w:rsidP="003E08CA">
      <w:pPr>
        <w:pStyle w:val="ListParagraph"/>
        <w:numPr>
          <w:ilvl w:val="0"/>
          <w:numId w:val="36"/>
        </w:numPr>
        <w:tabs>
          <w:tab w:val="num" w:pos="1440"/>
        </w:tabs>
        <w:spacing w:before="0"/>
        <w:ind w:left="648"/>
        <w:rPr>
          <w:rFonts w:asciiTheme="minorHAnsi" w:hAnsiTheme="minorHAnsi" w:cstheme="minorHAnsi"/>
        </w:rPr>
      </w:pPr>
      <w:r w:rsidRPr="006978E5">
        <w:rPr>
          <w:rFonts w:asciiTheme="minorHAnsi" w:hAnsiTheme="minorHAnsi" w:cstheme="minorHAnsi"/>
        </w:rPr>
        <w:t>Microsoft’s Design Guideline for class Library Developers</w:t>
      </w:r>
    </w:p>
    <w:p w:rsidR="00D25537" w:rsidRPr="006978E5" w:rsidRDefault="008C2553" w:rsidP="003E08CA">
      <w:pPr>
        <w:pStyle w:val="ListParagraph"/>
        <w:ind w:left="648"/>
        <w:rPr>
          <w:rFonts w:asciiTheme="minorHAnsi" w:hAnsiTheme="minorHAnsi" w:cstheme="minorHAnsi"/>
        </w:rPr>
      </w:pPr>
      <w:hyperlink r:id="rId37" w:history="1">
        <w:r w:rsidR="00D25537" w:rsidRPr="006978E5">
          <w:rPr>
            <w:rFonts w:asciiTheme="minorHAnsi" w:hAnsiTheme="minorHAnsi" w:cstheme="minorHAnsi"/>
            <w:color w:val="000099"/>
            <w:u w:val="single"/>
          </w:rPr>
          <w:t>http</w:t>
        </w:r>
      </w:hyperlink>
      <w:hyperlink r:id="rId38" w:history="1">
        <w:r w:rsidR="00D25537" w:rsidRPr="006978E5">
          <w:rPr>
            <w:rFonts w:asciiTheme="minorHAnsi" w:hAnsiTheme="minorHAnsi" w:cstheme="minorHAnsi"/>
            <w:color w:val="000099"/>
            <w:u w:val="single"/>
          </w:rPr>
          <w:t>://</w:t>
        </w:r>
      </w:hyperlink>
      <w:hyperlink r:id="rId39" w:history="1">
        <w:r w:rsidR="00D25537" w:rsidRPr="006978E5">
          <w:rPr>
            <w:rFonts w:asciiTheme="minorHAnsi" w:hAnsiTheme="minorHAnsi" w:cstheme="minorHAnsi"/>
            <w:color w:val="000099"/>
            <w:u w:val="single"/>
          </w:rPr>
          <w:t>msdn</w:t>
        </w:r>
      </w:hyperlink>
      <w:hyperlink r:id="rId40" w:history="1">
        <w:r w:rsidR="00D25537" w:rsidRPr="006978E5">
          <w:rPr>
            <w:rFonts w:asciiTheme="minorHAnsi" w:hAnsiTheme="minorHAnsi" w:cstheme="minorHAnsi"/>
            <w:color w:val="000099"/>
            <w:u w:val="single"/>
          </w:rPr>
          <w:t>.</w:t>
        </w:r>
      </w:hyperlink>
      <w:hyperlink r:id="rId41" w:history="1">
        <w:r w:rsidR="00D25537" w:rsidRPr="006978E5">
          <w:rPr>
            <w:rFonts w:asciiTheme="minorHAnsi" w:hAnsiTheme="minorHAnsi" w:cstheme="minorHAnsi"/>
            <w:color w:val="000099"/>
            <w:u w:val="single"/>
          </w:rPr>
          <w:t>microsoft</w:t>
        </w:r>
      </w:hyperlink>
      <w:hyperlink r:id="rId42" w:history="1">
        <w:r w:rsidR="00D25537" w:rsidRPr="006978E5">
          <w:rPr>
            <w:rFonts w:asciiTheme="minorHAnsi" w:hAnsiTheme="minorHAnsi" w:cstheme="minorHAnsi"/>
            <w:color w:val="000099"/>
            <w:u w:val="single"/>
          </w:rPr>
          <w:t>.</w:t>
        </w:r>
      </w:hyperlink>
      <w:hyperlink r:id="rId43" w:history="1">
        <w:r w:rsidR="00D25537" w:rsidRPr="006978E5">
          <w:rPr>
            <w:rFonts w:asciiTheme="minorHAnsi" w:hAnsiTheme="minorHAnsi" w:cstheme="minorHAnsi"/>
            <w:color w:val="000099"/>
            <w:u w:val="single"/>
          </w:rPr>
          <w:t>com</w:t>
        </w:r>
      </w:hyperlink>
      <w:hyperlink r:id="rId44" w:history="1">
        <w:r w:rsidR="00D25537" w:rsidRPr="006978E5">
          <w:rPr>
            <w:rFonts w:asciiTheme="minorHAnsi" w:hAnsiTheme="minorHAnsi" w:cstheme="minorHAnsi"/>
            <w:color w:val="000099"/>
            <w:u w:val="single"/>
          </w:rPr>
          <w:t>/</w:t>
        </w:r>
      </w:hyperlink>
      <w:hyperlink r:id="rId45" w:history="1">
        <w:r w:rsidR="00D25537" w:rsidRPr="006978E5">
          <w:rPr>
            <w:rFonts w:asciiTheme="minorHAnsi" w:hAnsiTheme="minorHAnsi" w:cstheme="minorHAnsi"/>
            <w:color w:val="000099"/>
            <w:u w:val="single"/>
          </w:rPr>
          <w:t>en</w:t>
        </w:r>
      </w:hyperlink>
      <w:hyperlink r:id="rId46" w:history="1">
        <w:r w:rsidR="00D25537" w:rsidRPr="006978E5">
          <w:rPr>
            <w:rFonts w:asciiTheme="minorHAnsi" w:hAnsiTheme="minorHAnsi" w:cstheme="minorHAnsi"/>
            <w:color w:val="000099"/>
            <w:u w:val="single"/>
          </w:rPr>
          <w:t>-</w:t>
        </w:r>
      </w:hyperlink>
      <w:hyperlink r:id="rId47" w:history="1">
        <w:r w:rsidR="00D25537" w:rsidRPr="006978E5">
          <w:rPr>
            <w:rFonts w:asciiTheme="minorHAnsi" w:hAnsiTheme="minorHAnsi" w:cstheme="minorHAnsi"/>
            <w:color w:val="000099"/>
            <w:u w:val="single"/>
          </w:rPr>
          <w:t>us</w:t>
        </w:r>
      </w:hyperlink>
      <w:hyperlink r:id="rId48" w:history="1">
        <w:r w:rsidR="00D25537" w:rsidRPr="006978E5">
          <w:rPr>
            <w:rFonts w:asciiTheme="minorHAnsi" w:hAnsiTheme="minorHAnsi" w:cstheme="minorHAnsi"/>
            <w:color w:val="000099"/>
            <w:u w:val="single"/>
          </w:rPr>
          <w:t>/</w:t>
        </w:r>
      </w:hyperlink>
      <w:hyperlink r:id="rId49" w:history="1">
        <w:r w:rsidR="00D25537" w:rsidRPr="006978E5">
          <w:rPr>
            <w:rFonts w:asciiTheme="minorHAnsi" w:hAnsiTheme="minorHAnsi" w:cstheme="minorHAnsi"/>
            <w:color w:val="000099"/>
            <w:u w:val="single"/>
          </w:rPr>
          <w:t>library</w:t>
        </w:r>
      </w:hyperlink>
      <w:hyperlink r:id="rId50" w:history="1">
        <w:r w:rsidR="00D25537" w:rsidRPr="006978E5">
          <w:rPr>
            <w:rFonts w:asciiTheme="minorHAnsi" w:hAnsiTheme="minorHAnsi" w:cstheme="minorHAnsi"/>
            <w:color w:val="000099"/>
            <w:u w:val="single"/>
          </w:rPr>
          <w:t>/</w:t>
        </w:r>
      </w:hyperlink>
      <w:hyperlink r:id="rId51" w:history="1">
        <w:r w:rsidR="00D25537" w:rsidRPr="006978E5">
          <w:rPr>
            <w:rFonts w:asciiTheme="minorHAnsi" w:hAnsiTheme="minorHAnsi" w:cstheme="minorHAnsi"/>
            <w:color w:val="000099"/>
            <w:u w:val="single"/>
          </w:rPr>
          <w:t>czefa</w:t>
        </w:r>
      </w:hyperlink>
      <w:hyperlink r:id="rId52" w:history="1">
        <w:r w:rsidR="00D25537" w:rsidRPr="006978E5">
          <w:rPr>
            <w:rFonts w:asciiTheme="minorHAnsi" w:hAnsiTheme="minorHAnsi" w:cstheme="minorHAnsi"/>
            <w:color w:val="000099"/>
            <w:u w:val="single"/>
          </w:rPr>
          <w:t>0</w:t>
        </w:r>
      </w:hyperlink>
      <w:hyperlink r:id="rId53" w:history="1">
        <w:r w:rsidR="00D25537" w:rsidRPr="006978E5">
          <w:rPr>
            <w:rFonts w:asciiTheme="minorHAnsi" w:hAnsiTheme="minorHAnsi" w:cstheme="minorHAnsi"/>
            <w:color w:val="000099"/>
            <w:u w:val="single"/>
          </w:rPr>
          <w:t>ke</w:t>
        </w:r>
      </w:hyperlink>
      <w:hyperlink r:id="rId54" w:history="1">
        <w:r w:rsidR="00D25537" w:rsidRPr="006978E5">
          <w:rPr>
            <w:rFonts w:asciiTheme="minorHAnsi" w:hAnsiTheme="minorHAnsi" w:cstheme="minorHAnsi"/>
            <w:color w:val="000099"/>
            <w:u w:val="single"/>
          </w:rPr>
          <w:t>%28</w:t>
        </w:r>
      </w:hyperlink>
      <w:hyperlink r:id="rId55" w:history="1">
        <w:r w:rsidR="00D25537" w:rsidRPr="006978E5">
          <w:rPr>
            <w:rFonts w:asciiTheme="minorHAnsi" w:hAnsiTheme="minorHAnsi" w:cstheme="minorHAnsi"/>
            <w:color w:val="000099"/>
            <w:u w:val="single"/>
          </w:rPr>
          <w:t>v</w:t>
        </w:r>
      </w:hyperlink>
      <w:hyperlink r:id="rId56" w:history="1">
        <w:r w:rsidR="00D25537" w:rsidRPr="006978E5">
          <w:rPr>
            <w:rFonts w:asciiTheme="minorHAnsi" w:hAnsiTheme="minorHAnsi" w:cstheme="minorHAnsi"/>
            <w:color w:val="000099"/>
            <w:u w:val="single"/>
          </w:rPr>
          <w:t>=</w:t>
        </w:r>
      </w:hyperlink>
      <w:hyperlink r:id="rId57" w:history="1">
        <w:r w:rsidR="00D25537" w:rsidRPr="006978E5">
          <w:rPr>
            <w:rFonts w:asciiTheme="minorHAnsi" w:hAnsiTheme="minorHAnsi" w:cstheme="minorHAnsi"/>
            <w:color w:val="000099"/>
            <w:u w:val="single"/>
          </w:rPr>
          <w:t>vs</w:t>
        </w:r>
      </w:hyperlink>
      <w:hyperlink r:id="rId58" w:history="1">
        <w:r w:rsidR="00D25537" w:rsidRPr="006978E5">
          <w:rPr>
            <w:rFonts w:asciiTheme="minorHAnsi" w:hAnsiTheme="minorHAnsi" w:cstheme="minorHAnsi"/>
            <w:color w:val="000099"/>
            <w:u w:val="single"/>
          </w:rPr>
          <w:t>.71%29.</w:t>
        </w:r>
      </w:hyperlink>
      <w:hyperlink r:id="rId59" w:history="1">
        <w:r w:rsidR="00D25537" w:rsidRPr="006978E5">
          <w:rPr>
            <w:rFonts w:asciiTheme="minorHAnsi" w:hAnsiTheme="minorHAnsi" w:cstheme="minorHAnsi"/>
            <w:color w:val="000099"/>
            <w:u w:val="single"/>
          </w:rPr>
          <w:t>aspx</w:t>
        </w:r>
      </w:hyperlink>
    </w:p>
    <w:p w:rsidR="00D25537" w:rsidRPr="006978E5" w:rsidRDefault="00D25537">
      <w:pPr>
        <w:ind w:left="0"/>
        <w:rPr>
          <w:rFonts w:asciiTheme="minorHAnsi" w:hAnsiTheme="minorHAnsi" w:cstheme="minorHAnsi"/>
        </w:rPr>
      </w:pPr>
    </w:p>
    <w:p w:rsidR="00D25537" w:rsidRPr="006978E5" w:rsidRDefault="00D25537">
      <w:pPr>
        <w:ind w:left="1080"/>
        <w:rPr>
          <w:rFonts w:asciiTheme="minorHAnsi" w:hAnsiTheme="minorHAnsi" w:cstheme="minorHAnsi"/>
          <w:color w:val="0000FF"/>
          <w:u w:val="single"/>
        </w:rPr>
      </w:pPr>
      <w:bookmarkStart w:id="24" w:name="id.0ab5dd010af4"/>
      <w:bookmarkEnd w:id="24"/>
    </w:p>
    <w:p w:rsidR="00D25537" w:rsidRPr="006978E5" w:rsidRDefault="00D25537" w:rsidP="003E08CA">
      <w:pPr>
        <w:pStyle w:val="Heading2"/>
        <w:numPr>
          <w:ilvl w:val="1"/>
          <w:numId w:val="31"/>
        </w:numPr>
        <w:tabs>
          <w:tab w:val="num" w:pos="432"/>
        </w:tabs>
        <w:spacing w:before="0" w:after="0"/>
        <w:rPr>
          <w:rFonts w:asciiTheme="minorHAnsi" w:hAnsiTheme="minorHAnsi" w:cstheme="minorHAnsi"/>
        </w:rPr>
      </w:pPr>
      <w:bookmarkStart w:id="25" w:name="_Toc297759613"/>
      <w:bookmarkStart w:id="26" w:name="_Toc297769286"/>
      <w:bookmarkStart w:id="27" w:name="_Toc299277597"/>
      <w:r w:rsidRPr="006978E5">
        <w:rPr>
          <w:rFonts w:asciiTheme="minorHAnsi" w:hAnsiTheme="minorHAnsi" w:cstheme="minorHAnsi"/>
        </w:rPr>
        <w:t>Overall Description</w:t>
      </w:r>
      <w:bookmarkEnd w:id="25"/>
      <w:bookmarkEnd w:id="26"/>
      <w:bookmarkEnd w:id="27"/>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 xml:space="preserve">The MAVS System is a security system that gives the user total control and full capabilities concerning monitoring. The MAVS System is triggered primarily by sensors configured to the user’s specifications.  The user can access streaming video and audio from an on-site camera with their mobile device.  The user can also access these features from a central computer located on-site. The user can control the camera, configure the system settings, or instantly alert police to an emergency situation through a graphical interface from the </w:t>
      </w:r>
      <w:r w:rsidRPr="006978E5">
        <w:rPr>
          <w:rFonts w:asciiTheme="minorHAnsi" w:hAnsiTheme="minorHAnsi" w:cstheme="minorHAnsi"/>
        </w:rPr>
        <w:lastRenderedPageBreak/>
        <w:t>mobile device. The MAVS System can be installed in homes, businesses, or any personal property with a secure point of entry.</w:t>
      </w:r>
    </w:p>
    <w:p w:rsidR="00D25537" w:rsidRPr="006978E5" w:rsidRDefault="00D25537">
      <w:pPr>
        <w:rPr>
          <w:rFonts w:asciiTheme="minorHAnsi" w:hAnsiTheme="minorHAnsi" w:cstheme="minorHAnsi"/>
        </w:rPr>
      </w:pPr>
    </w:p>
    <w:p w:rsidR="00D25537" w:rsidRPr="006978E5" w:rsidRDefault="001E1E2C" w:rsidP="001E1E2C">
      <w:pPr>
        <w:ind w:left="1080"/>
        <w:jc w:val="center"/>
        <w:rPr>
          <w:rFonts w:asciiTheme="minorHAnsi" w:hAnsiTheme="minorHAnsi" w:cstheme="minorHAnsi"/>
        </w:rPr>
      </w:pPr>
      <w:r w:rsidRPr="006978E5">
        <w:rPr>
          <w:rFonts w:asciiTheme="minorHAnsi" w:hAnsiTheme="minorHAnsi" w:cstheme="minorHAnsi"/>
          <w:noProof/>
        </w:rPr>
        <w:drawing>
          <wp:anchor distT="0" distB="0" distL="114300" distR="114300" simplePos="0" relativeHeight="251659776" behindDoc="0" locked="0" layoutInCell="1" allowOverlap="1" wp14:anchorId="045B9C9A" wp14:editId="49936602">
            <wp:simplePos x="0" y="0"/>
            <wp:positionH relativeFrom="column">
              <wp:posOffset>45720</wp:posOffset>
            </wp:positionH>
            <wp:positionV relativeFrom="paragraph">
              <wp:posOffset>204470</wp:posOffset>
            </wp:positionV>
            <wp:extent cx="5943600" cy="3628390"/>
            <wp:effectExtent l="0" t="0" r="0" b="0"/>
            <wp:wrapTopAndBottom/>
            <wp:docPr id="3" name="Picture 3" descr="C:\Users\nate\Desktop\Diagram_with_h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e\Desktop\Diagram_with_house.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3628390"/>
                    </a:xfrm>
                    <a:prstGeom prst="rect">
                      <a:avLst/>
                    </a:prstGeom>
                    <a:noFill/>
                    <a:ln>
                      <a:noFill/>
                    </a:ln>
                  </pic:spPr>
                </pic:pic>
              </a:graphicData>
            </a:graphic>
          </wp:anchor>
        </w:drawing>
      </w:r>
    </w:p>
    <w:p w:rsidR="00D25537" w:rsidRPr="006978E5" w:rsidRDefault="00D25537" w:rsidP="003E08CA">
      <w:pPr>
        <w:pStyle w:val="ListParagraph"/>
        <w:spacing w:after="120"/>
        <w:ind w:left="0"/>
        <w:jc w:val="center"/>
        <w:rPr>
          <w:rFonts w:asciiTheme="minorHAnsi" w:eastAsia="Arial" w:hAnsiTheme="minorHAnsi" w:cstheme="minorHAnsi"/>
          <w:b/>
          <w:bCs/>
          <w:sz w:val="20"/>
          <w:szCs w:val="20"/>
        </w:rPr>
      </w:pPr>
      <w:r w:rsidRPr="006978E5">
        <w:rPr>
          <w:rFonts w:asciiTheme="minorHAnsi" w:eastAsia="Arial" w:hAnsiTheme="minorHAnsi" w:cstheme="minorHAnsi"/>
          <w:b/>
          <w:bCs/>
          <w:sz w:val="20"/>
          <w:szCs w:val="20"/>
        </w:rPr>
        <w:t>Figure 1 -  Diagram of MAVS System</w:t>
      </w:r>
    </w:p>
    <w:p w:rsidR="00D25537" w:rsidRPr="006978E5" w:rsidRDefault="00D25537">
      <w:pPr>
        <w:spacing w:after="120"/>
        <w:ind w:left="0"/>
        <w:rPr>
          <w:rFonts w:asciiTheme="minorHAnsi" w:eastAsia="Arial" w:hAnsiTheme="minorHAnsi" w:cstheme="minorHAnsi"/>
          <w:b/>
          <w:bCs/>
          <w:sz w:val="20"/>
          <w:szCs w:val="20"/>
        </w:rPr>
      </w:pPr>
      <w:bookmarkStart w:id="28" w:name="id.6aefd73b6db5"/>
      <w:bookmarkEnd w:id="28"/>
    </w:p>
    <w:p w:rsidR="001E1E2C" w:rsidRPr="006978E5" w:rsidRDefault="001E1E2C">
      <w:pPr>
        <w:spacing w:before="0"/>
        <w:ind w:left="0"/>
        <w:rPr>
          <w:rFonts w:asciiTheme="minorHAnsi" w:eastAsia="Arial" w:hAnsiTheme="minorHAnsi" w:cstheme="minorHAnsi"/>
          <w:b/>
          <w:bCs/>
          <w:sz w:val="20"/>
          <w:szCs w:val="20"/>
        </w:rPr>
      </w:pPr>
      <w:r w:rsidRPr="006978E5">
        <w:rPr>
          <w:rFonts w:asciiTheme="minorHAnsi" w:eastAsia="Arial" w:hAnsiTheme="minorHAnsi" w:cstheme="minorHAnsi"/>
          <w:b/>
          <w:bCs/>
          <w:sz w:val="20"/>
          <w:szCs w:val="20"/>
        </w:rPr>
        <w:br w:type="page"/>
      </w:r>
    </w:p>
    <w:p w:rsidR="00D25537" w:rsidRPr="006978E5" w:rsidRDefault="00D25537">
      <w:pPr>
        <w:spacing w:after="120"/>
        <w:ind w:left="0"/>
        <w:rPr>
          <w:rFonts w:asciiTheme="minorHAnsi" w:eastAsia="Arial" w:hAnsiTheme="minorHAnsi" w:cstheme="minorHAnsi"/>
          <w:b/>
          <w:bCs/>
          <w:sz w:val="20"/>
          <w:szCs w:val="20"/>
        </w:rPr>
      </w:pPr>
    </w:p>
    <w:p w:rsidR="00D25537" w:rsidRPr="006978E5" w:rsidRDefault="00D25537">
      <w:pPr>
        <w:spacing w:after="120"/>
        <w:ind w:left="0"/>
        <w:rPr>
          <w:rFonts w:asciiTheme="minorHAnsi" w:eastAsia="Arial" w:hAnsiTheme="minorHAnsi" w:cstheme="minorHAnsi"/>
          <w:b/>
          <w:bCs/>
          <w:sz w:val="20"/>
          <w:szCs w:val="20"/>
        </w:rPr>
      </w:pPr>
    </w:p>
    <w:p w:rsidR="00D25537" w:rsidRPr="006978E5" w:rsidRDefault="00D25537" w:rsidP="003E08CA">
      <w:pPr>
        <w:pStyle w:val="Heading2"/>
        <w:numPr>
          <w:ilvl w:val="1"/>
          <w:numId w:val="31"/>
        </w:numPr>
        <w:tabs>
          <w:tab w:val="num" w:pos="432"/>
        </w:tabs>
        <w:spacing w:before="0" w:after="0"/>
        <w:rPr>
          <w:rFonts w:asciiTheme="minorHAnsi" w:hAnsiTheme="minorHAnsi" w:cstheme="minorHAnsi"/>
        </w:rPr>
      </w:pPr>
      <w:bookmarkStart w:id="29" w:name="_Toc297759614"/>
      <w:bookmarkStart w:id="30" w:name="_Toc297769287"/>
      <w:bookmarkStart w:id="31" w:name="_Toc299277598"/>
      <w:r w:rsidRPr="006978E5">
        <w:rPr>
          <w:rFonts w:asciiTheme="minorHAnsi" w:hAnsiTheme="minorHAnsi" w:cstheme="minorHAnsi"/>
        </w:rPr>
        <w:t>Product Perspectives</w:t>
      </w:r>
      <w:bookmarkEnd w:id="29"/>
      <w:bookmarkEnd w:id="30"/>
      <w:bookmarkEnd w:id="31"/>
    </w:p>
    <w:p w:rsidR="00D25537" w:rsidRPr="006978E5" w:rsidRDefault="00D25537" w:rsidP="003E08CA">
      <w:pPr>
        <w:pStyle w:val="ListParagraph"/>
        <w:ind w:left="360"/>
        <w:rPr>
          <w:rFonts w:asciiTheme="minorHAnsi" w:hAnsiTheme="minorHAnsi" w:cstheme="minorHAnsi"/>
        </w:rPr>
      </w:pPr>
      <w:r w:rsidRPr="006978E5">
        <w:rPr>
          <w:rFonts w:asciiTheme="minorHAnsi" w:hAnsiTheme="minorHAnsi" w:cstheme="minorHAnsi"/>
        </w:rPr>
        <w:t>The MAVS System can be viewed from many different perspectives: Hardware, user interface (via mobile device or central computer), and subject interface.</w:t>
      </w:r>
    </w:p>
    <w:p w:rsidR="00D25537" w:rsidRPr="006978E5" w:rsidRDefault="00D25537">
      <w:pPr>
        <w:rPr>
          <w:rFonts w:asciiTheme="minorHAnsi" w:hAnsiTheme="minorHAnsi" w:cstheme="minorHAnsi"/>
        </w:rPr>
      </w:pPr>
    </w:p>
    <w:p w:rsidR="00D25537" w:rsidRPr="006978E5" w:rsidRDefault="00D25537" w:rsidP="003E08CA">
      <w:pPr>
        <w:pStyle w:val="Heading3"/>
        <w:numPr>
          <w:ilvl w:val="2"/>
          <w:numId w:val="31"/>
        </w:numPr>
        <w:tabs>
          <w:tab w:val="num" w:pos="893"/>
        </w:tabs>
        <w:spacing w:before="0" w:after="0"/>
        <w:rPr>
          <w:rFonts w:asciiTheme="minorHAnsi" w:hAnsiTheme="minorHAnsi" w:cstheme="minorHAnsi"/>
        </w:rPr>
      </w:pPr>
      <w:bookmarkStart w:id="32" w:name="_Toc297759615"/>
      <w:r w:rsidRPr="006978E5">
        <w:rPr>
          <w:rFonts w:asciiTheme="minorHAnsi" w:hAnsiTheme="minorHAnsi" w:cstheme="minorHAnsi"/>
        </w:rPr>
        <w:t>Hardware Interfaces</w:t>
      </w:r>
      <w:bookmarkEnd w:id="32"/>
    </w:p>
    <w:p w:rsidR="00D25537" w:rsidRPr="006978E5" w:rsidRDefault="00D25537" w:rsidP="003E08CA">
      <w:pPr>
        <w:pStyle w:val="ListParagraph"/>
        <w:rPr>
          <w:rFonts w:asciiTheme="minorHAnsi" w:hAnsiTheme="minorHAnsi" w:cstheme="minorHAnsi"/>
        </w:rPr>
      </w:pPr>
      <w:r w:rsidRPr="006978E5">
        <w:rPr>
          <w:rFonts w:asciiTheme="minorHAnsi" w:hAnsiTheme="minorHAnsi" w:cstheme="minorHAnsi"/>
        </w:rPr>
        <w:t>The security system will contain a camera and several sensors, each of which will interface with the central computer.  The central computer will be able to communicate with an Android mobile device.  The following is a list of the various hardware interfaces:</w:t>
      </w:r>
    </w:p>
    <w:p w:rsidR="00D25537" w:rsidRPr="006978E5" w:rsidRDefault="00D25537">
      <w:pPr>
        <w:rPr>
          <w:rFonts w:asciiTheme="minorHAnsi" w:hAnsiTheme="minorHAnsi" w:cstheme="minorHAnsi"/>
        </w:rPr>
      </w:pPr>
    </w:p>
    <w:p w:rsidR="00D25537" w:rsidRPr="006978E5" w:rsidRDefault="00D25537" w:rsidP="003E08CA">
      <w:pPr>
        <w:pStyle w:val="ListParagraph"/>
        <w:numPr>
          <w:ilvl w:val="0"/>
          <w:numId w:val="35"/>
        </w:numPr>
        <w:tabs>
          <w:tab w:val="num" w:pos="1440"/>
        </w:tabs>
        <w:spacing w:before="0"/>
        <w:rPr>
          <w:rFonts w:asciiTheme="minorHAnsi" w:hAnsiTheme="minorHAnsi" w:cstheme="minorHAnsi"/>
        </w:rPr>
      </w:pPr>
      <w:r w:rsidRPr="006978E5">
        <w:rPr>
          <w:rFonts w:asciiTheme="minorHAnsi" w:hAnsiTheme="minorHAnsi" w:cstheme="minorHAnsi"/>
        </w:rPr>
        <w:t>The network connecting the camera to the central computer</w:t>
      </w:r>
    </w:p>
    <w:p w:rsidR="00D25537" w:rsidRPr="006978E5" w:rsidRDefault="00D25537" w:rsidP="003E08CA">
      <w:pPr>
        <w:pStyle w:val="ListParagraph"/>
        <w:numPr>
          <w:ilvl w:val="0"/>
          <w:numId w:val="35"/>
        </w:numPr>
        <w:tabs>
          <w:tab w:val="num" w:pos="1440"/>
        </w:tabs>
        <w:spacing w:before="0"/>
        <w:rPr>
          <w:rFonts w:asciiTheme="minorHAnsi" w:hAnsiTheme="minorHAnsi" w:cstheme="minorHAnsi"/>
        </w:rPr>
      </w:pPr>
      <w:r w:rsidRPr="006978E5">
        <w:rPr>
          <w:rFonts w:asciiTheme="minorHAnsi" w:hAnsiTheme="minorHAnsi" w:cstheme="minorHAnsi"/>
        </w:rPr>
        <w:t>The network connecting the central computer to the mobile device</w:t>
      </w:r>
    </w:p>
    <w:p w:rsidR="00D25537" w:rsidRPr="006978E5" w:rsidRDefault="00D25537" w:rsidP="003E08CA">
      <w:pPr>
        <w:pStyle w:val="ListParagraph"/>
        <w:numPr>
          <w:ilvl w:val="0"/>
          <w:numId w:val="35"/>
        </w:numPr>
        <w:tabs>
          <w:tab w:val="num" w:pos="1440"/>
        </w:tabs>
        <w:spacing w:before="0"/>
        <w:rPr>
          <w:rFonts w:asciiTheme="minorHAnsi" w:hAnsiTheme="minorHAnsi" w:cstheme="minorHAnsi"/>
        </w:rPr>
      </w:pPr>
      <w:r w:rsidRPr="006978E5">
        <w:rPr>
          <w:rFonts w:asciiTheme="minorHAnsi" w:hAnsiTheme="minorHAnsi" w:cstheme="minorHAnsi"/>
        </w:rPr>
        <w:t>The network for connecting sensors to the integrated circuit (sensor controller)</w:t>
      </w:r>
    </w:p>
    <w:p w:rsidR="00D25537" w:rsidRPr="006978E5" w:rsidRDefault="00D25537" w:rsidP="003E08CA">
      <w:pPr>
        <w:pStyle w:val="ListParagraph"/>
        <w:numPr>
          <w:ilvl w:val="0"/>
          <w:numId w:val="35"/>
        </w:numPr>
        <w:tabs>
          <w:tab w:val="num" w:pos="1440"/>
        </w:tabs>
        <w:spacing w:before="0"/>
        <w:rPr>
          <w:rFonts w:asciiTheme="minorHAnsi" w:hAnsiTheme="minorHAnsi" w:cstheme="minorHAnsi"/>
        </w:rPr>
      </w:pPr>
      <w:r w:rsidRPr="006978E5">
        <w:rPr>
          <w:rFonts w:asciiTheme="minorHAnsi" w:hAnsiTheme="minorHAnsi" w:cstheme="minorHAnsi"/>
        </w:rPr>
        <w:t>The integrated circuit for relaying sensor information from sensor controller to the central computer</w:t>
      </w:r>
    </w:p>
    <w:p w:rsidR="00547F37" w:rsidRPr="006978E5" w:rsidRDefault="00547F37" w:rsidP="00547F37">
      <w:pPr>
        <w:pStyle w:val="ListParagraph"/>
        <w:numPr>
          <w:ilvl w:val="0"/>
          <w:numId w:val="35"/>
        </w:numPr>
        <w:tabs>
          <w:tab w:val="num" w:pos="1440"/>
        </w:tabs>
        <w:spacing w:before="0"/>
        <w:rPr>
          <w:rFonts w:asciiTheme="minorHAnsi" w:hAnsiTheme="minorHAnsi" w:cstheme="minorHAnsi"/>
        </w:rPr>
      </w:pPr>
      <w:r w:rsidRPr="006978E5">
        <w:rPr>
          <w:rFonts w:asciiTheme="minorHAnsi" w:hAnsiTheme="minorHAnsi" w:cstheme="minorHAnsi"/>
        </w:rPr>
        <w:t>The android device which relays commands to the camera</w:t>
      </w:r>
    </w:p>
    <w:p w:rsidR="00D25537" w:rsidRPr="006978E5" w:rsidRDefault="00D25537">
      <w:pPr>
        <w:ind w:left="0"/>
        <w:rPr>
          <w:rFonts w:asciiTheme="minorHAnsi" w:hAnsiTheme="minorHAnsi" w:cstheme="minorHAnsi"/>
        </w:rPr>
      </w:pPr>
    </w:p>
    <w:p w:rsidR="00D25537" w:rsidRPr="006978E5" w:rsidRDefault="00D25537" w:rsidP="003E08CA">
      <w:pPr>
        <w:pStyle w:val="Heading3"/>
        <w:numPr>
          <w:ilvl w:val="2"/>
          <w:numId w:val="31"/>
        </w:numPr>
        <w:tabs>
          <w:tab w:val="num" w:pos="893"/>
        </w:tabs>
        <w:spacing w:before="0" w:after="0"/>
        <w:rPr>
          <w:rFonts w:asciiTheme="minorHAnsi" w:hAnsiTheme="minorHAnsi" w:cstheme="minorHAnsi"/>
        </w:rPr>
      </w:pPr>
      <w:bookmarkStart w:id="33" w:name="_Toc297759616"/>
      <w:r w:rsidRPr="006978E5">
        <w:rPr>
          <w:rFonts w:asciiTheme="minorHAnsi" w:hAnsiTheme="minorHAnsi" w:cstheme="minorHAnsi"/>
        </w:rPr>
        <w:t>User Interface</w:t>
      </w:r>
      <w:bookmarkEnd w:id="33"/>
    </w:p>
    <w:p w:rsidR="00547F37" w:rsidRPr="006978E5" w:rsidRDefault="00D25537" w:rsidP="00024D41">
      <w:pPr>
        <w:pStyle w:val="ListParagraph"/>
        <w:rPr>
          <w:rFonts w:asciiTheme="minorHAnsi" w:hAnsiTheme="minorHAnsi" w:cstheme="minorHAnsi"/>
        </w:rPr>
      </w:pPr>
      <w:r w:rsidRPr="006978E5">
        <w:rPr>
          <w:rFonts w:asciiTheme="minorHAnsi" w:hAnsiTheme="minorHAnsi" w:cstheme="minorHAnsi"/>
        </w:rPr>
        <w:t>Users will interface with the security system through either the central computer or the mobile device.  They will have the ability to control the entire security system from either the mobile device or the central computer. The Mobile Device user interface will be graphical and responsive to touch.  The central Computer will also contain a graphical user interface and be responsive to keyboard and mouse input.</w:t>
      </w:r>
    </w:p>
    <w:p w:rsidR="00024D41" w:rsidRPr="006978E5" w:rsidRDefault="00024D41" w:rsidP="00024D41">
      <w:pPr>
        <w:pStyle w:val="ListParagraph"/>
        <w:rPr>
          <w:rFonts w:asciiTheme="minorHAnsi" w:hAnsiTheme="minorHAnsi" w:cstheme="minorHAnsi"/>
        </w:rPr>
      </w:pPr>
    </w:p>
    <w:p w:rsidR="00024D41" w:rsidRPr="006978E5" w:rsidRDefault="00024D41" w:rsidP="00024D41">
      <w:pPr>
        <w:pStyle w:val="ListParagraph"/>
        <w:rPr>
          <w:rFonts w:asciiTheme="minorHAnsi" w:hAnsiTheme="minorHAnsi" w:cstheme="minorHAnsi"/>
        </w:rPr>
      </w:pPr>
    </w:p>
    <w:p w:rsidR="00D25537" w:rsidRPr="006978E5" w:rsidRDefault="00D25537">
      <w:pPr>
        <w:rPr>
          <w:rFonts w:asciiTheme="minorHAnsi" w:hAnsiTheme="minorHAnsi" w:cstheme="minorHAnsi"/>
        </w:rPr>
      </w:pPr>
    </w:p>
    <w:p w:rsidR="00D25537" w:rsidRPr="006978E5" w:rsidRDefault="00D25537" w:rsidP="003E08CA">
      <w:pPr>
        <w:pStyle w:val="Heading3"/>
        <w:numPr>
          <w:ilvl w:val="2"/>
          <w:numId w:val="31"/>
        </w:numPr>
        <w:tabs>
          <w:tab w:val="num" w:pos="893"/>
        </w:tabs>
        <w:spacing w:before="0" w:after="0"/>
        <w:rPr>
          <w:rFonts w:asciiTheme="minorHAnsi" w:hAnsiTheme="minorHAnsi" w:cstheme="minorHAnsi"/>
        </w:rPr>
      </w:pPr>
      <w:bookmarkStart w:id="34" w:name="_Toc297759617"/>
      <w:r w:rsidRPr="006978E5">
        <w:rPr>
          <w:rFonts w:asciiTheme="minorHAnsi" w:hAnsiTheme="minorHAnsi" w:cstheme="minorHAnsi"/>
        </w:rPr>
        <w:t>Subject Interface</w:t>
      </w:r>
      <w:bookmarkEnd w:id="34"/>
    </w:p>
    <w:p w:rsidR="00D25537" w:rsidRPr="006978E5" w:rsidRDefault="00D25537" w:rsidP="003E08CA">
      <w:pPr>
        <w:pStyle w:val="ListParagraph"/>
        <w:ind w:left="792"/>
        <w:rPr>
          <w:rFonts w:asciiTheme="minorHAnsi" w:hAnsiTheme="minorHAnsi" w:cstheme="minorHAnsi"/>
        </w:rPr>
      </w:pPr>
      <w:del w:id="35" w:author="nate" w:date="2011-07-31T17:59:00Z">
        <w:r w:rsidRPr="006978E5" w:rsidDel="00853449">
          <w:rPr>
            <w:rFonts w:asciiTheme="minorHAnsi" w:hAnsiTheme="minorHAnsi" w:cstheme="minorHAnsi"/>
          </w:rPr>
          <w:delText>Subjects triggering the alert</w:delText>
        </w:r>
      </w:del>
      <w:del w:id="36" w:author="nate" w:date="2011-07-31T17:37:00Z">
        <w:r w:rsidRPr="006978E5" w:rsidDel="008C2553">
          <w:rPr>
            <w:rFonts w:asciiTheme="minorHAnsi" w:hAnsiTheme="minorHAnsi" w:cstheme="minorHAnsi"/>
          </w:rPr>
          <w:delText xml:space="preserve"> shall be notified with lights, sirens, and/or audible commands depending on the user’s configuration of the system</w:delText>
        </w:r>
      </w:del>
      <w:del w:id="37" w:author="nate" w:date="2011-07-31T17:59:00Z">
        <w:r w:rsidRPr="006978E5" w:rsidDel="00853449">
          <w:rPr>
            <w:rFonts w:asciiTheme="minorHAnsi" w:hAnsiTheme="minorHAnsi" w:cstheme="minorHAnsi"/>
          </w:rPr>
          <w:delText xml:space="preserve">. </w:delText>
        </w:r>
      </w:del>
      <w:r w:rsidRPr="006978E5">
        <w:rPr>
          <w:rFonts w:asciiTheme="minorHAnsi" w:hAnsiTheme="minorHAnsi" w:cstheme="minorHAnsi"/>
        </w:rPr>
        <w:t xml:space="preserve">The subject will be able to see the camera, but will be unable to control it. The camera, along with the </w:t>
      </w:r>
      <w:del w:id="38" w:author="nate" w:date="2011-07-31T17:59:00Z">
        <w:r w:rsidRPr="006978E5" w:rsidDel="00853449">
          <w:rPr>
            <w:rFonts w:asciiTheme="minorHAnsi" w:hAnsiTheme="minorHAnsi" w:cstheme="minorHAnsi"/>
          </w:rPr>
          <w:delText xml:space="preserve">lights, speakers, and </w:delText>
        </w:r>
      </w:del>
      <w:r w:rsidRPr="006978E5">
        <w:rPr>
          <w:rFonts w:asciiTheme="minorHAnsi" w:hAnsiTheme="minorHAnsi" w:cstheme="minorHAnsi"/>
        </w:rPr>
        <w:t>motion sensor</w:t>
      </w:r>
      <w:ins w:id="39" w:author="nate" w:date="2011-07-31T17:59:00Z">
        <w:r w:rsidR="00853449">
          <w:rPr>
            <w:rFonts w:asciiTheme="minorHAnsi" w:hAnsiTheme="minorHAnsi" w:cstheme="minorHAnsi"/>
          </w:rPr>
          <w:t xml:space="preserve">s </w:t>
        </w:r>
      </w:ins>
      <w:del w:id="40" w:author="nate" w:date="2011-07-31T17:59:00Z">
        <w:r w:rsidRPr="006978E5" w:rsidDel="00853449">
          <w:rPr>
            <w:rFonts w:asciiTheme="minorHAnsi" w:hAnsiTheme="minorHAnsi" w:cstheme="minorHAnsi"/>
          </w:rPr>
          <w:delText xml:space="preserve"> </w:delText>
        </w:r>
      </w:del>
      <w:r w:rsidRPr="006978E5">
        <w:rPr>
          <w:rFonts w:asciiTheme="minorHAnsi" w:hAnsiTheme="minorHAnsi" w:cstheme="minorHAnsi"/>
        </w:rPr>
        <w:t>shall be mounted securely and discretely around the point of entry to minimize the risk of physical damage.</w:t>
      </w:r>
    </w:p>
    <w:p w:rsidR="003E08CA" w:rsidRPr="006978E5" w:rsidRDefault="003E08CA" w:rsidP="003E08CA">
      <w:pPr>
        <w:pStyle w:val="ListParagraph"/>
        <w:ind w:left="792"/>
        <w:rPr>
          <w:rFonts w:asciiTheme="minorHAnsi" w:hAnsiTheme="minorHAnsi" w:cstheme="minorHAnsi"/>
        </w:rPr>
      </w:pPr>
    </w:p>
    <w:p w:rsidR="003E08CA" w:rsidRPr="006978E5" w:rsidRDefault="003E08CA" w:rsidP="003E08CA">
      <w:pPr>
        <w:pStyle w:val="ListParagraph"/>
        <w:ind w:left="792"/>
        <w:rPr>
          <w:rFonts w:asciiTheme="minorHAnsi" w:hAnsiTheme="minorHAnsi" w:cstheme="minorHAnsi"/>
        </w:rPr>
      </w:pPr>
    </w:p>
    <w:p w:rsidR="003E08CA" w:rsidRPr="006978E5" w:rsidRDefault="003E08CA" w:rsidP="003E08CA">
      <w:pPr>
        <w:pStyle w:val="ListParagraph"/>
        <w:ind w:left="792"/>
        <w:rPr>
          <w:rFonts w:asciiTheme="minorHAnsi" w:hAnsiTheme="minorHAnsi" w:cstheme="minorHAnsi"/>
        </w:rPr>
      </w:pPr>
    </w:p>
    <w:p w:rsidR="00DC17DF" w:rsidRPr="006978E5" w:rsidRDefault="00DC17DF" w:rsidP="00DC17DF">
      <w:pPr>
        <w:pStyle w:val="Heading1"/>
        <w:pageBreakBefore/>
        <w:numPr>
          <w:ilvl w:val="0"/>
          <w:numId w:val="31"/>
        </w:numPr>
        <w:spacing w:before="0" w:after="0"/>
        <w:jc w:val="left"/>
        <w:rPr>
          <w:rFonts w:asciiTheme="minorHAnsi" w:hAnsiTheme="minorHAnsi" w:cstheme="minorHAnsi"/>
        </w:rPr>
      </w:pPr>
      <w:bookmarkStart w:id="41" w:name="id.70714d8b8519"/>
      <w:bookmarkStart w:id="42" w:name="_Toc297769288"/>
      <w:bookmarkStart w:id="43" w:name="_Toc299277599"/>
      <w:bookmarkEnd w:id="41"/>
      <w:r w:rsidRPr="006978E5">
        <w:rPr>
          <w:rFonts w:asciiTheme="minorHAnsi" w:hAnsiTheme="minorHAnsi" w:cstheme="minorHAnsi"/>
        </w:rPr>
        <w:lastRenderedPageBreak/>
        <w:t>Environments</w:t>
      </w:r>
      <w:bookmarkEnd w:id="42"/>
      <w:bookmarkEnd w:id="43"/>
    </w:p>
    <w:p w:rsidR="00D25537" w:rsidRPr="006978E5" w:rsidRDefault="00D25537" w:rsidP="00D25537">
      <w:pPr>
        <w:rPr>
          <w:rFonts w:asciiTheme="minorHAnsi" w:eastAsia="Arial" w:hAnsiTheme="minorHAnsi" w:cstheme="minorHAnsi"/>
        </w:rPr>
      </w:pPr>
    </w:p>
    <w:p w:rsidR="00D25537" w:rsidRPr="006978E5" w:rsidRDefault="00D25537" w:rsidP="00DC17DF">
      <w:pPr>
        <w:pStyle w:val="Heading2"/>
        <w:numPr>
          <w:ilvl w:val="1"/>
          <w:numId w:val="31"/>
        </w:numPr>
        <w:spacing w:before="0" w:after="0"/>
        <w:rPr>
          <w:rFonts w:asciiTheme="minorHAnsi" w:hAnsiTheme="minorHAnsi" w:cstheme="minorHAnsi"/>
        </w:rPr>
      </w:pPr>
      <w:bookmarkStart w:id="44" w:name="_Toc297759619"/>
      <w:r w:rsidRPr="006978E5">
        <w:rPr>
          <w:rFonts w:asciiTheme="minorHAnsi" w:hAnsiTheme="minorHAnsi" w:cstheme="minorHAnsi"/>
        </w:rPr>
        <w:t xml:space="preserve"> </w:t>
      </w:r>
      <w:bookmarkStart w:id="45" w:name="_Toc297769289"/>
      <w:bookmarkStart w:id="46" w:name="_Toc299277600"/>
      <w:r w:rsidR="001006BD">
        <w:rPr>
          <w:rFonts w:asciiTheme="minorHAnsi" w:hAnsiTheme="minorHAnsi" w:cstheme="minorHAnsi"/>
        </w:rPr>
        <w:t xml:space="preserve">Development </w:t>
      </w:r>
      <w:r w:rsidRPr="006978E5">
        <w:rPr>
          <w:rFonts w:asciiTheme="minorHAnsi" w:hAnsiTheme="minorHAnsi" w:cstheme="minorHAnsi"/>
        </w:rPr>
        <w:t>Environment</w:t>
      </w:r>
      <w:bookmarkEnd w:id="44"/>
      <w:bookmarkEnd w:id="45"/>
      <w:bookmarkEnd w:id="46"/>
    </w:p>
    <w:p w:rsidR="00D25537" w:rsidRPr="006978E5" w:rsidRDefault="00D25537" w:rsidP="00DC17DF">
      <w:pPr>
        <w:pStyle w:val="ListParagraph"/>
        <w:ind w:left="360"/>
        <w:rPr>
          <w:rFonts w:asciiTheme="minorHAnsi" w:hAnsiTheme="minorHAnsi" w:cstheme="minorHAnsi"/>
        </w:rPr>
      </w:pPr>
      <w:r w:rsidRPr="006978E5">
        <w:rPr>
          <w:rFonts w:asciiTheme="minorHAnsi" w:hAnsiTheme="minorHAnsi" w:cstheme="minorHAnsi"/>
        </w:rPr>
        <w:t>The software shall be developed on either the Senior Design Lab computer or the team members’ personal computers.</w:t>
      </w:r>
    </w:p>
    <w:p w:rsidR="00DC17DF" w:rsidRPr="006978E5" w:rsidRDefault="00DC17DF" w:rsidP="00DC17DF">
      <w:pPr>
        <w:pStyle w:val="ListParagraph"/>
        <w:ind w:left="360"/>
        <w:rPr>
          <w:rFonts w:asciiTheme="minorHAnsi" w:hAnsiTheme="minorHAnsi" w:cstheme="minorHAnsi"/>
        </w:rPr>
      </w:pPr>
    </w:p>
    <w:p w:rsidR="00D25537" w:rsidRPr="006978E5" w:rsidRDefault="00D25537" w:rsidP="00DC17DF">
      <w:pPr>
        <w:pStyle w:val="ListParagraph"/>
        <w:ind w:left="360"/>
        <w:rPr>
          <w:rFonts w:asciiTheme="minorHAnsi" w:hAnsiTheme="minorHAnsi" w:cstheme="minorHAnsi"/>
        </w:rPr>
      </w:pPr>
      <w:r w:rsidRPr="006978E5">
        <w:rPr>
          <w:rFonts w:asciiTheme="minorHAnsi" w:hAnsiTheme="minorHAnsi" w:cstheme="minorHAnsi"/>
        </w:rPr>
        <w:t>The software development environment shall be Windows XP/Vista/7. The integrated development environment used for android development will be Eclipse, with the Android SDK plugin and virtual machine.</w:t>
      </w:r>
    </w:p>
    <w:p w:rsidR="00DC17DF" w:rsidRPr="006978E5" w:rsidRDefault="00DC17DF" w:rsidP="00DC17DF">
      <w:pPr>
        <w:pStyle w:val="ListParagraph"/>
        <w:ind w:left="360"/>
        <w:rPr>
          <w:rFonts w:asciiTheme="minorHAnsi" w:hAnsiTheme="minorHAnsi" w:cstheme="minorHAnsi"/>
        </w:rPr>
      </w:pPr>
    </w:p>
    <w:p w:rsidR="00D25537" w:rsidRPr="006978E5" w:rsidRDefault="00D25537" w:rsidP="00DC17DF">
      <w:pPr>
        <w:pStyle w:val="ListParagraph"/>
        <w:ind w:left="360"/>
        <w:rPr>
          <w:rFonts w:asciiTheme="minorHAnsi" w:hAnsiTheme="minorHAnsi" w:cstheme="minorHAnsi"/>
        </w:rPr>
      </w:pPr>
      <w:r w:rsidRPr="006978E5">
        <w:rPr>
          <w:rFonts w:asciiTheme="minorHAnsi" w:hAnsiTheme="minorHAnsi" w:cstheme="minorHAnsi"/>
        </w:rPr>
        <w:t>The hardware development environment shall be the senior design lab. Construction of test components (e</w:t>
      </w:r>
      <w:r w:rsidR="00675B17" w:rsidRPr="006978E5">
        <w:rPr>
          <w:rFonts w:asciiTheme="minorHAnsi" w:hAnsiTheme="minorHAnsi" w:cstheme="minorHAnsi"/>
        </w:rPr>
        <w:t>.</w:t>
      </w:r>
      <w:r w:rsidRPr="006978E5">
        <w:rPr>
          <w:rFonts w:asciiTheme="minorHAnsi" w:hAnsiTheme="minorHAnsi" w:cstheme="minorHAnsi"/>
        </w:rPr>
        <w:t>g. mock door/window) may take place outside of the senior design lab in a place with necessary equipment.</w:t>
      </w:r>
      <w:bookmarkStart w:id="47" w:name="id.da8943cfe7e5"/>
      <w:bookmarkEnd w:id="47"/>
    </w:p>
    <w:p w:rsidR="00D25537" w:rsidRPr="006978E5" w:rsidRDefault="00D25537">
      <w:pPr>
        <w:rPr>
          <w:rFonts w:asciiTheme="minorHAnsi" w:hAnsiTheme="minorHAnsi" w:cstheme="minorHAnsi"/>
        </w:rPr>
      </w:pPr>
    </w:p>
    <w:p w:rsidR="00D25537" w:rsidRPr="006978E5" w:rsidRDefault="00D25537" w:rsidP="00DC17DF">
      <w:pPr>
        <w:pStyle w:val="Heading2"/>
        <w:numPr>
          <w:ilvl w:val="1"/>
          <w:numId w:val="31"/>
        </w:numPr>
        <w:spacing w:before="0" w:after="0"/>
        <w:rPr>
          <w:rFonts w:asciiTheme="minorHAnsi" w:hAnsiTheme="minorHAnsi" w:cstheme="minorHAnsi"/>
        </w:rPr>
      </w:pPr>
      <w:bookmarkStart w:id="48" w:name="_Toc297759620"/>
      <w:bookmarkStart w:id="49" w:name="_Toc297769290"/>
      <w:bookmarkStart w:id="50" w:name="_Toc299277601"/>
      <w:r w:rsidRPr="006978E5">
        <w:rPr>
          <w:rFonts w:asciiTheme="minorHAnsi" w:hAnsiTheme="minorHAnsi" w:cstheme="minorHAnsi"/>
        </w:rPr>
        <w:t>Operations Environment</w:t>
      </w:r>
      <w:bookmarkEnd w:id="48"/>
      <w:bookmarkEnd w:id="49"/>
      <w:bookmarkEnd w:id="50"/>
    </w:p>
    <w:p w:rsidR="00D25537" w:rsidRPr="006978E5" w:rsidRDefault="00D25537" w:rsidP="00DC17DF">
      <w:pPr>
        <w:pStyle w:val="ListParagraph"/>
        <w:ind w:left="360"/>
        <w:rPr>
          <w:rFonts w:asciiTheme="minorHAnsi" w:hAnsiTheme="minorHAnsi" w:cstheme="minorHAnsi"/>
        </w:rPr>
      </w:pPr>
      <w:r w:rsidRPr="006978E5">
        <w:rPr>
          <w:rFonts w:asciiTheme="minorHAnsi" w:hAnsiTheme="minorHAnsi" w:cstheme="minorHAnsi"/>
        </w:rPr>
        <w:t xml:space="preserve">The MAVS System will be installed on a property with entry points.  The camera shall be installed with a clear view of activity outside the door and close enough to the central </w:t>
      </w:r>
      <w:r w:rsidR="001154C5" w:rsidRPr="006978E5">
        <w:rPr>
          <w:rFonts w:asciiTheme="minorHAnsi" w:hAnsiTheme="minorHAnsi" w:cstheme="minorHAnsi"/>
        </w:rPr>
        <w:t>computer</w:t>
      </w:r>
      <w:r w:rsidRPr="006978E5">
        <w:rPr>
          <w:rFonts w:asciiTheme="minorHAnsi" w:hAnsiTheme="minorHAnsi" w:cstheme="minorHAnsi"/>
        </w:rPr>
        <w:t xml:space="preserve"> to allow for connectivity.  The sensors will be placed in a location that is close enough to allow connectivity to the IC.  The IC shall be placed in an indoor, climate controlled environment close enough to allow connectivity to both the central computer and the sensors. The central computer will be in a climate controlled environment at a temperature between 40 and 90 degrees Fahrenheit. The central computer must be close enough to the IC and the sensors to allow connectivity.  The mobile device will be in an area where the user can connect to the internet (2G, 3G, 4G, or </w:t>
      </w:r>
      <w:r w:rsidR="00657742" w:rsidRPr="006978E5">
        <w:rPr>
          <w:rFonts w:asciiTheme="minorHAnsi" w:hAnsiTheme="minorHAnsi" w:cstheme="minorHAnsi"/>
        </w:rPr>
        <w:t>Wi-Fi</w:t>
      </w:r>
      <w:r w:rsidRPr="006978E5">
        <w:rPr>
          <w:rFonts w:asciiTheme="minorHAnsi" w:hAnsiTheme="minorHAnsi" w:cstheme="minorHAnsi"/>
        </w:rPr>
        <w:t>).</w:t>
      </w:r>
      <w:bookmarkStart w:id="51" w:name="id.c4e4e2b6b9c1"/>
      <w:bookmarkEnd w:id="51"/>
    </w:p>
    <w:p w:rsidR="00D25537" w:rsidRPr="006978E5" w:rsidRDefault="00D25537">
      <w:pPr>
        <w:rPr>
          <w:rFonts w:asciiTheme="minorHAnsi" w:hAnsiTheme="minorHAnsi" w:cstheme="minorHAnsi"/>
        </w:rPr>
      </w:pPr>
    </w:p>
    <w:p w:rsidR="00D25537" w:rsidRPr="006978E5" w:rsidRDefault="00D25537">
      <w:pPr>
        <w:rPr>
          <w:rFonts w:asciiTheme="minorHAnsi" w:hAnsiTheme="minorHAnsi" w:cstheme="minorHAnsi"/>
        </w:rPr>
      </w:pPr>
    </w:p>
    <w:p w:rsidR="00D25537" w:rsidRPr="006978E5" w:rsidRDefault="00D25537" w:rsidP="00DC17DF">
      <w:pPr>
        <w:pStyle w:val="Heading2"/>
        <w:numPr>
          <w:ilvl w:val="1"/>
          <w:numId w:val="31"/>
        </w:numPr>
        <w:spacing w:before="0" w:after="0"/>
        <w:rPr>
          <w:rFonts w:asciiTheme="minorHAnsi" w:hAnsiTheme="minorHAnsi" w:cstheme="minorHAnsi"/>
        </w:rPr>
      </w:pPr>
      <w:bookmarkStart w:id="52" w:name="_Toc297759621"/>
      <w:bookmarkStart w:id="53" w:name="_Toc297769291"/>
      <w:bookmarkStart w:id="54" w:name="_Toc299277602"/>
      <w:r w:rsidRPr="006978E5">
        <w:rPr>
          <w:rFonts w:asciiTheme="minorHAnsi" w:hAnsiTheme="minorHAnsi" w:cstheme="minorHAnsi"/>
        </w:rPr>
        <w:t>Maintenance Environment</w:t>
      </w:r>
      <w:bookmarkEnd w:id="52"/>
      <w:bookmarkEnd w:id="53"/>
      <w:bookmarkEnd w:id="54"/>
    </w:p>
    <w:p w:rsidR="00D25537" w:rsidRPr="006978E5" w:rsidRDefault="00D25537" w:rsidP="00DC17DF">
      <w:pPr>
        <w:pStyle w:val="ListParagraph"/>
        <w:ind w:left="360"/>
        <w:rPr>
          <w:rFonts w:asciiTheme="minorHAnsi" w:hAnsiTheme="minorHAnsi" w:cstheme="minorHAnsi"/>
        </w:rPr>
      </w:pPr>
      <w:r w:rsidRPr="006978E5">
        <w:rPr>
          <w:rFonts w:asciiTheme="minorHAnsi" w:hAnsiTheme="minorHAnsi" w:cstheme="minorHAnsi"/>
        </w:rPr>
        <w:t>Hardware Maintenance shall be handled within the senior design lab.</w:t>
      </w:r>
    </w:p>
    <w:p w:rsidR="00D25537" w:rsidRPr="006978E5" w:rsidRDefault="00D25537" w:rsidP="00DC17DF">
      <w:pPr>
        <w:pStyle w:val="ListParagraph"/>
        <w:ind w:left="360"/>
        <w:rPr>
          <w:rFonts w:asciiTheme="minorHAnsi" w:hAnsiTheme="minorHAnsi" w:cstheme="minorHAnsi"/>
        </w:rPr>
      </w:pPr>
      <w:r w:rsidRPr="006978E5">
        <w:rPr>
          <w:rFonts w:asciiTheme="minorHAnsi" w:hAnsiTheme="minorHAnsi" w:cstheme="minorHAnsi"/>
        </w:rPr>
        <w:t>Software Maintenance shall occur either within the Senior D</w:t>
      </w:r>
      <w:r w:rsidR="00675B17" w:rsidRPr="006978E5">
        <w:rPr>
          <w:rFonts w:asciiTheme="minorHAnsi" w:hAnsiTheme="minorHAnsi" w:cstheme="minorHAnsi"/>
        </w:rPr>
        <w:t xml:space="preserve">esign Lab or on team members’ </w:t>
      </w:r>
      <w:r w:rsidRPr="006978E5">
        <w:rPr>
          <w:rFonts w:asciiTheme="minorHAnsi" w:hAnsiTheme="minorHAnsi" w:cstheme="minorHAnsi"/>
        </w:rPr>
        <w:t>personal computers.  If necessary, maintenance may occur within the operations environment on a system consistent with development system specifications.</w:t>
      </w:r>
    </w:p>
    <w:p w:rsidR="00D25537" w:rsidRPr="006978E5" w:rsidRDefault="00D25537" w:rsidP="00DC17DF">
      <w:pPr>
        <w:pStyle w:val="ListParagraph"/>
        <w:ind w:left="360"/>
        <w:rPr>
          <w:rFonts w:asciiTheme="minorHAnsi" w:hAnsiTheme="minorHAnsi" w:cstheme="minorHAnsi"/>
        </w:rPr>
      </w:pPr>
      <w:r w:rsidRPr="006978E5">
        <w:rPr>
          <w:rFonts w:asciiTheme="minorHAnsi" w:hAnsiTheme="minorHAnsi" w:cstheme="minorHAnsi"/>
        </w:rPr>
        <w:t xml:space="preserve">The maintenance shall be handled by MAVS </w:t>
      </w:r>
      <w:r w:rsidR="00657742" w:rsidRPr="006978E5">
        <w:rPr>
          <w:rFonts w:asciiTheme="minorHAnsi" w:hAnsiTheme="minorHAnsi" w:cstheme="minorHAnsi"/>
        </w:rPr>
        <w:t>Team</w:t>
      </w:r>
      <w:r w:rsidRPr="006978E5">
        <w:rPr>
          <w:rFonts w:asciiTheme="minorHAnsi" w:hAnsiTheme="minorHAnsi" w:cstheme="minorHAnsi"/>
        </w:rPr>
        <w:t xml:space="preserve"> until December 2011.</w:t>
      </w:r>
      <w:bookmarkStart w:id="55" w:name="id.118f5e5a0573"/>
      <w:bookmarkEnd w:id="55"/>
    </w:p>
    <w:p w:rsidR="00D25537" w:rsidRPr="006978E5" w:rsidRDefault="00D25537" w:rsidP="00DC17DF">
      <w:pPr>
        <w:pStyle w:val="Heading1"/>
        <w:pageBreakBefore/>
        <w:numPr>
          <w:ilvl w:val="0"/>
          <w:numId w:val="31"/>
        </w:numPr>
        <w:spacing w:before="0" w:after="0"/>
        <w:rPr>
          <w:rFonts w:asciiTheme="minorHAnsi" w:hAnsiTheme="minorHAnsi" w:cstheme="minorHAnsi"/>
        </w:rPr>
      </w:pPr>
      <w:bookmarkStart w:id="56" w:name="_Toc297759622"/>
      <w:bookmarkStart w:id="57" w:name="_Toc297769292"/>
      <w:bookmarkStart w:id="58" w:name="_Toc299277603"/>
      <w:r w:rsidRPr="006978E5">
        <w:rPr>
          <w:rFonts w:asciiTheme="minorHAnsi" w:hAnsiTheme="minorHAnsi" w:cstheme="minorHAnsi"/>
        </w:rPr>
        <w:lastRenderedPageBreak/>
        <w:t>External Interface and Data Flows</w:t>
      </w:r>
      <w:bookmarkStart w:id="59" w:name="id.7979abe73eb2"/>
      <w:bookmarkEnd w:id="56"/>
      <w:bookmarkEnd w:id="57"/>
      <w:bookmarkEnd w:id="58"/>
      <w:bookmarkEnd w:id="59"/>
    </w:p>
    <w:p w:rsidR="001154C5" w:rsidRPr="006978E5" w:rsidRDefault="001154C5" w:rsidP="001154C5">
      <w:pPr>
        <w:rPr>
          <w:rFonts w:asciiTheme="minorHAnsi" w:hAnsiTheme="minorHAnsi" w:cstheme="minorHAnsi"/>
        </w:rPr>
      </w:pPr>
    </w:p>
    <w:p w:rsidR="001154C5" w:rsidRPr="006978E5" w:rsidRDefault="001154C5" w:rsidP="001154C5">
      <w:pPr>
        <w:rPr>
          <w:rFonts w:asciiTheme="minorHAnsi" w:hAnsiTheme="minorHAnsi" w:cstheme="minorHAnsi"/>
        </w:rPr>
      </w:pPr>
    </w:p>
    <w:p w:rsidR="00D25537" w:rsidRPr="006978E5" w:rsidRDefault="00D25537" w:rsidP="00DC17DF">
      <w:pPr>
        <w:pStyle w:val="Heading2"/>
        <w:numPr>
          <w:ilvl w:val="1"/>
          <w:numId w:val="31"/>
        </w:numPr>
        <w:spacing w:before="0" w:after="0"/>
        <w:rPr>
          <w:rFonts w:asciiTheme="minorHAnsi" w:hAnsiTheme="minorHAnsi" w:cstheme="minorHAnsi"/>
        </w:rPr>
      </w:pPr>
      <w:bookmarkStart w:id="60" w:name="_Toc297759623"/>
      <w:bookmarkStart w:id="61" w:name="_Toc297769293"/>
      <w:bookmarkStart w:id="62" w:name="_Toc299277604"/>
      <w:r w:rsidRPr="006978E5">
        <w:rPr>
          <w:rFonts w:asciiTheme="minorHAnsi" w:hAnsiTheme="minorHAnsi" w:cstheme="minorHAnsi"/>
        </w:rPr>
        <w:t>Hardware Interfaces</w:t>
      </w:r>
      <w:bookmarkEnd w:id="60"/>
      <w:bookmarkEnd w:id="61"/>
      <w:bookmarkEnd w:id="62"/>
    </w:p>
    <w:p w:rsidR="00D25537" w:rsidRPr="006978E5" w:rsidRDefault="00D25537" w:rsidP="00DC17DF">
      <w:pPr>
        <w:pStyle w:val="ListParagraph"/>
        <w:ind w:left="360"/>
        <w:rPr>
          <w:rFonts w:asciiTheme="minorHAnsi" w:hAnsiTheme="minorHAnsi" w:cstheme="minorHAnsi"/>
        </w:rPr>
      </w:pPr>
      <w:r w:rsidRPr="006978E5">
        <w:rPr>
          <w:rFonts w:asciiTheme="minorHAnsi" w:hAnsiTheme="minorHAnsi" w:cstheme="minorHAnsi"/>
        </w:rPr>
        <w:t>A hardware interface shall exist between the sensors and the central computer.  This interface will notify the central computer when a specific sensor has been tripped. Another hardware interface shall exist between the central computer and the mobile device</w:t>
      </w:r>
      <w:r w:rsidR="00657742" w:rsidRPr="006978E5">
        <w:rPr>
          <w:rFonts w:asciiTheme="minorHAnsi" w:hAnsiTheme="minorHAnsi" w:cstheme="minorHAnsi"/>
        </w:rPr>
        <w:t>; this</w:t>
      </w:r>
      <w:r w:rsidRPr="006978E5">
        <w:rPr>
          <w:rFonts w:asciiTheme="minorHAnsi" w:hAnsiTheme="minorHAnsi" w:cstheme="minorHAnsi"/>
        </w:rPr>
        <w:t xml:space="preserve"> will allow the user to access the security system remotely </w:t>
      </w:r>
      <w:ins w:id="63" w:author="nate" w:date="2011-07-31T17:37:00Z">
        <w:r w:rsidR="008C2553">
          <w:rPr>
            <w:rFonts w:asciiTheme="minorHAnsi" w:hAnsiTheme="minorHAnsi" w:cstheme="minorHAnsi"/>
          </w:rPr>
          <w:t xml:space="preserve">via </w:t>
        </w:r>
      </w:ins>
      <w:r w:rsidRPr="006978E5">
        <w:rPr>
          <w:rFonts w:asciiTheme="minorHAnsi" w:hAnsiTheme="minorHAnsi" w:cstheme="minorHAnsi"/>
        </w:rPr>
        <w:t xml:space="preserve">Internet. </w:t>
      </w:r>
      <w:del w:id="64" w:author="nate" w:date="2011-07-31T17:38:00Z">
        <w:r w:rsidRPr="006978E5" w:rsidDel="008C2553">
          <w:rPr>
            <w:rFonts w:asciiTheme="minorHAnsi" w:hAnsiTheme="minorHAnsi" w:cstheme="minorHAnsi"/>
          </w:rPr>
          <w:delText xml:space="preserve">The Internet networks used will be separate from the MAVS system. </w:delText>
        </w:r>
      </w:del>
    </w:p>
    <w:p w:rsidR="00675B17" w:rsidRPr="006978E5" w:rsidRDefault="00675B17">
      <w:pPr>
        <w:rPr>
          <w:rFonts w:asciiTheme="minorHAnsi" w:hAnsiTheme="minorHAnsi" w:cstheme="minorHAnsi"/>
        </w:rPr>
      </w:pPr>
    </w:p>
    <w:p w:rsidR="00D25537" w:rsidRPr="006978E5" w:rsidRDefault="00D25537" w:rsidP="00DC17DF">
      <w:pPr>
        <w:pStyle w:val="Heading3"/>
        <w:numPr>
          <w:ilvl w:val="2"/>
          <w:numId w:val="31"/>
        </w:numPr>
        <w:spacing w:before="0" w:after="0"/>
        <w:rPr>
          <w:rFonts w:asciiTheme="minorHAnsi" w:hAnsiTheme="minorHAnsi" w:cstheme="minorHAnsi"/>
        </w:rPr>
      </w:pPr>
      <w:bookmarkStart w:id="65" w:name="_Toc297759624"/>
      <w:r w:rsidRPr="006978E5">
        <w:rPr>
          <w:rFonts w:asciiTheme="minorHAnsi" w:hAnsiTheme="minorHAnsi" w:cstheme="minorHAnsi"/>
        </w:rPr>
        <w:t>General Requirements</w:t>
      </w:r>
      <w:bookmarkEnd w:id="65"/>
    </w:p>
    <w:p w:rsidR="00D25537" w:rsidRPr="006978E5" w:rsidRDefault="00D25537" w:rsidP="00DC17DF">
      <w:pPr>
        <w:pStyle w:val="ListParagraph"/>
        <w:rPr>
          <w:rFonts w:asciiTheme="minorHAnsi" w:hAnsiTheme="minorHAnsi" w:cstheme="minorHAnsi"/>
        </w:rPr>
      </w:pPr>
      <w:r w:rsidRPr="006978E5">
        <w:rPr>
          <w:rFonts w:asciiTheme="minorHAnsi" w:hAnsiTheme="minorHAnsi" w:cstheme="minorHAnsi"/>
        </w:rPr>
        <w:t>The MAVS system sensors shall be able to detect the presence of an entity. The system’s response shall be determined by the user. The mobile device and central computer shall have access to each other over the Internet.</w:t>
      </w:r>
    </w:p>
    <w:p w:rsidR="001154C5" w:rsidRPr="006978E5" w:rsidRDefault="001154C5" w:rsidP="00675B17">
      <w:pPr>
        <w:ind w:left="1584"/>
        <w:rPr>
          <w:rFonts w:asciiTheme="minorHAnsi" w:hAnsiTheme="minorHAnsi" w:cstheme="minorHAnsi"/>
        </w:rPr>
      </w:pPr>
    </w:p>
    <w:p w:rsidR="00D25537" w:rsidRPr="006978E5" w:rsidRDefault="00D25537" w:rsidP="00DC17DF">
      <w:pPr>
        <w:pStyle w:val="Heading3"/>
        <w:numPr>
          <w:ilvl w:val="2"/>
          <w:numId w:val="31"/>
        </w:numPr>
        <w:spacing w:before="0" w:after="0"/>
        <w:rPr>
          <w:rFonts w:asciiTheme="minorHAnsi" w:hAnsiTheme="minorHAnsi" w:cstheme="minorHAnsi"/>
        </w:rPr>
      </w:pPr>
      <w:bookmarkStart w:id="66" w:name="_Toc297759625"/>
      <w:r w:rsidRPr="006978E5">
        <w:rPr>
          <w:rFonts w:asciiTheme="minorHAnsi" w:hAnsiTheme="minorHAnsi" w:cstheme="minorHAnsi"/>
        </w:rPr>
        <w:t>User Displays and Outputs</w:t>
      </w:r>
      <w:bookmarkEnd w:id="66"/>
    </w:p>
    <w:p w:rsidR="00D25537" w:rsidRPr="006978E5" w:rsidRDefault="00D25537" w:rsidP="00DC17DF">
      <w:pPr>
        <w:pStyle w:val="ListParagraph"/>
        <w:rPr>
          <w:rFonts w:asciiTheme="minorHAnsi" w:hAnsiTheme="minorHAnsi" w:cstheme="minorHAnsi"/>
        </w:rPr>
      </w:pPr>
      <w:del w:id="67" w:author="nate" w:date="2011-07-31T17:38:00Z">
        <w:r w:rsidRPr="006978E5" w:rsidDel="008C2553">
          <w:rPr>
            <w:rFonts w:asciiTheme="minorHAnsi" w:hAnsiTheme="minorHAnsi" w:cstheme="minorHAnsi"/>
          </w:rPr>
          <w:delText>N/A</w:delText>
        </w:r>
      </w:del>
      <w:ins w:id="68" w:author="nate" w:date="2011-07-31T17:38:00Z">
        <w:r w:rsidR="008C2553">
          <w:rPr>
            <w:rFonts w:asciiTheme="minorHAnsi" w:hAnsiTheme="minorHAnsi" w:cstheme="minorHAnsi"/>
          </w:rPr>
          <w:t xml:space="preserve">The mobile device will display video and state </w:t>
        </w:r>
      </w:ins>
      <w:ins w:id="69" w:author="nate" w:date="2011-07-31T17:39:00Z">
        <w:r w:rsidR="008C2553">
          <w:rPr>
            <w:rFonts w:asciiTheme="minorHAnsi" w:hAnsiTheme="minorHAnsi" w:cstheme="minorHAnsi"/>
          </w:rPr>
          <w:t xml:space="preserve">of the system </w:t>
        </w:r>
      </w:ins>
      <w:ins w:id="70" w:author="nate" w:date="2011-07-31T17:38:00Z">
        <w:r w:rsidR="008C2553">
          <w:rPr>
            <w:rFonts w:asciiTheme="minorHAnsi" w:hAnsiTheme="minorHAnsi" w:cstheme="minorHAnsi"/>
          </w:rPr>
          <w:t>to the user through the mobile GUI</w:t>
        </w:r>
      </w:ins>
      <w:ins w:id="71" w:author="nate" w:date="2011-07-31T17:39:00Z">
        <w:r w:rsidR="008C2553">
          <w:rPr>
            <w:rFonts w:asciiTheme="minorHAnsi" w:hAnsiTheme="minorHAnsi" w:cstheme="minorHAnsi"/>
          </w:rPr>
          <w:t>.  Th</w:t>
        </w:r>
      </w:ins>
      <w:ins w:id="72" w:author="nate" w:date="2011-07-31T17:40:00Z">
        <w:r w:rsidR="008C2553">
          <w:rPr>
            <w:rFonts w:asciiTheme="minorHAnsi" w:hAnsiTheme="minorHAnsi" w:cstheme="minorHAnsi"/>
          </w:rPr>
          <w:t>e system will notify the user with a notification.</w:t>
        </w:r>
      </w:ins>
    </w:p>
    <w:p w:rsidR="001154C5" w:rsidRPr="006978E5" w:rsidRDefault="001154C5" w:rsidP="00675B17">
      <w:pPr>
        <w:ind w:left="1584"/>
        <w:rPr>
          <w:rFonts w:asciiTheme="minorHAnsi" w:hAnsiTheme="minorHAnsi" w:cstheme="minorHAnsi"/>
        </w:rPr>
      </w:pPr>
    </w:p>
    <w:p w:rsidR="00D25537" w:rsidRPr="006978E5" w:rsidRDefault="00D25537" w:rsidP="00DC17DF">
      <w:pPr>
        <w:pStyle w:val="Heading3"/>
        <w:numPr>
          <w:ilvl w:val="2"/>
          <w:numId w:val="31"/>
        </w:numPr>
        <w:spacing w:before="0" w:after="0"/>
        <w:rPr>
          <w:rFonts w:asciiTheme="minorHAnsi" w:hAnsiTheme="minorHAnsi" w:cstheme="minorHAnsi"/>
        </w:rPr>
      </w:pPr>
      <w:bookmarkStart w:id="73" w:name="_Toc297759626"/>
      <w:r w:rsidRPr="006978E5">
        <w:rPr>
          <w:rFonts w:asciiTheme="minorHAnsi" w:hAnsiTheme="minorHAnsi" w:cstheme="minorHAnsi"/>
        </w:rPr>
        <w:t>User Input</w:t>
      </w:r>
      <w:bookmarkEnd w:id="73"/>
    </w:p>
    <w:p w:rsidR="00D25537" w:rsidRPr="006978E5" w:rsidRDefault="00B63F9E" w:rsidP="00DC17DF">
      <w:pPr>
        <w:pStyle w:val="ListParagraph"/>
        <w:rPr>
          <w:rFonts w:asciiTheme="minorHAnsi" w:hAnsiTheme="minorHAnsi" w:cstheme="minorHAnsi"/>
        </w:rPr>
      </w:pPr>
      <w:r w:rsidRPr="006978E5">
        <w:rPr>
          <w:rFonts w:asciiTheme="minorHAnsi" w:hAnsiTheme="minorHAnsi" w:cstheme="minorHAnsi"/>
        </w:rPr>
        <w:t>The user shall be able to issue commands to the camera through the mobile device to change the camera’s orientation.</w:t>
      </w:r>
    </w:p>
    <w:p w:rsidR="001154C5" w:rsidRPr="006978E5" w:rsidRDefault="001154C5" w:rsidP="00675B17">
      <w:pPr>
        <w:ind w:left="1584"/>
        <w:rPr>
          <w:rFonts w:asciiTheme="minorHAnsi" w:hAnsiTheme="minorHAnsi" w:cstheme="minorHAnsi"/>
        </w:rPr>
      </w:pPr>
    </w:p>
    <w:p w:rsidR="00D25537" w:rsidRPr="006978E5" w:rsidRDefault="00D25537" w:rsidP="00DC17DF">
      <w:pPr>
        <w:pStyle w:val="Heading3"/>
        <w:numPr>
          <w:ilvl w:val="2"/>
          <w:numId w:val="31"/>
        </w:numPr>
        <w:spacing w:before="0" w:after="0"/>
        <w:rPr>
          <w:rFonts w:asciiTheme="minorHAnsi" w:hAnsiTheme="minorHAnsi" w:cstheme="minorHAnsi"/>
        </w:rPr>
      </w:pPr>
      <w:bookmarkStart w:id="74" w:name="_Toc297759627"/>
      <w:r w:rsidRPr="006978E5">
        <w:rPr>
          <w:rFonts w:asciiTheme="minorHAnsi" w:hAnsiTheme="minorHAnsi" w:cstheme="minorHAnsi"/>
        </w:rPr>
        <w:t>Control Interface</w:t>
      </w:r>
      <w:bookmarkEnd w:id="74"/>
    </w:p>
    <w:p w:rsidR="00D25537" w:rsidRPr="006978E5" w:rsidRDefault="00B63F9E" w:rsidP="00DC17DF">
      <w:pPr>
        <w:pStyle w:val="ListParagraph"/>
        <w:rPr>
          <w:rFonts w:asciiTheme="minorHAnsi" w:hAnsiTheme="minorHAnsi" w:cstheme="minorHAnsi"/>
        </w:rPr>
      </w:pPr>
      <w:bookmarkStart w:id="75" w:name="id.3683ea0f6964"/>
      <w:bookmarkEnd w:id="75"/>
      <w:r w:rsidRPr="006978E5">
        <w:rPr>
          <w:rFonts w:asciiTheme="minorHAnsi" w:hAnsiTheme="minorHAnsi" w:cstheme="minorHAnsi"/>
        </w:rPr>
        <w:t>The user shall be able to control the camera’s orientation at will through their mobile device.</w:t>
      </w:r>
    </w:p>
    <w:p w:rsidR="00675B17" w:rsidRPr="006978E5" w:rsidRDefault="00675B17" w:rsidP="00675B17">
      <w:pPr>
        <w:ind w:left="1584"/>
        <w:rPr>
          <w:rFonts w:asciiTheme="minorHAnsi" w:hAnsiTheme="minorHAnsi" w:cstheme="minorHAnsi"/>
        </w:rPr>
      </w:pPr>
    </w:p>
    <w:p w:rsidR="00D25537" w:rsidRPr="006978E5" w:rsidRDefault="00D25537" w:rsidP="00DC17DF">
      <w:pPr>
        <w:pStyle w:val="Heading2"/>
        <w:numPr>
          <w:ilvl w:val="1"/>
          <w:numId w:val="31"/>
        </w:numPr>
        <w:spacing w:before="0" w:after="0"/>
        <w:rPr>
          <w:rFonts w:asciiTheme="minorHAnsi" w:hAnsiTheme="minorHAnsi" w:cstheme="minorHAnsi"/>
        </w:rPr>
      </w:pPr>
      <w:bookmarkStart w:id="76" w:name="_Toc297759628"/>
      <w:bookmarkStart w:id="77" w:name="_Toc297769294"/>
      <w:bookmarkStart w:id="78" w:name="_Toc299277605"/>
      <w:r w:rsidRPr="006978E5">
        <w:rPr>
          <w:rFonts w:asciiTheme="minorHAnsi" w:hAnsiTheme="minorHAnsi" w:cstheme="minorHAnsi"/>
        </w:rPr>
        <w:t>Software Interfaces</w:t>
      </w:r>
      <w:bookmarkEnd w:id="76"/>
      <w:bookmarkEnd w:id="77"/>
      <w:bookmarkEnd w:id="78"/>
    </w:p>
    <w:p w:rsidR="00D25537" w:rsidRPr="006978E5" w:rsidRDefault="00D25537">
      <w:pPr>
        <w:spacing w:before="0"/>
        <w:ind w:left="720"/>
        <w:rPr>
          <w:rFonts w:asciiTheme="minorHAnsi" w:hAnsiTheme="minorHAnsi" w:cstheme="minorHAnsi"/>
          <w:sz w:val="22"/>
          <w:szCs w:val="22"/>
        </w:rPr>
      </w:pPr>
    </w:p>
    <w:p w:rsidR="00D25537" w:rsidRPr="006978E5" w:rsidRDefault="00D25537" w:rsidP="00DC17DF">
      <w:pPr>
        <w:pStyle w:val="ListParagraph"/>
        <w:ind w:left="360"/>
        <w:rPr>
          <w:rFonts w:asciiTheme="minorHAnsi" w:hAnsiTheme="minorHAnsi" w:cstheme="minorHAnsi"/>
        </w:rPr>
      </w:pPr>
      <w:r w:rsidRPr="006978E5">
        <w:rPr>
          <w:rFonts w:asciiTheme="minorHAnsi" w:hAnsiTheme="minorHAnsi" w:cstheme="minorHAnsi"/>
        </w:rPr>
        <w:t xml:space="preserve">The central computer shall host the back end that interacts with the smart phone device. The interface will allow the user to access key information on the system </w:t>
      </w:r>
      <w:r w:rsidR="00657742" w:rsidRPr="006978E5">
        <w:rPr>
          <w:rFonts w:asciiTheme="minorHAnsi" w:hAnsiTheme="minorHAnsi" w:cstheme="minorHAnsi"/>
        </w:rPr>
        <w:t xml:space="preserve">itself. </w:t>
      </w:r>
      <w:r w:rsidRPr="006978E5">
        <w:rPr>
          <w:rFonts w:asciiTheme="minorHAnsi" w:hAnsiTheme="minorHAnsi" w:cstheme="minorHAnsi"/>
        </w:rPr>
        <w:t>The central computer and mobile GUI should allow the user to access the security system by arming/disarming the system, viewing security status, viewing live camera feed, setting alert profiles, and managing other features of the system.</w:t>
      </w:r>
    </w:p>
    <w:p w:rsidR="00D25537" w:rsidRPr="006978E5" w:rsidRDefault="00D25537">
      <w:pPr>
        <w:ind w:left="0"/>
        <w:rPr>
          <w:rFonts w:asciiTheme="minorHAnsi" w:eastAsia="Arial" w:hAnsiTheme="minorHAnsi" w:cstheme="minorHAnsi"/>
          <w:b/>
          <w:bCs/>
          <w:sz w:val="20"/>
          <w:szCs w:val="20"/>
        </w:rPr>
      </w:pPr>
    </w:p>
    <w:p w:rsidR="00D25537" w:rsidRPr="006978E5" w:rsidRDefault="00D25537" w:rsidP="00DC17DF">
      <w:pPr>
        <w:pStyle w:val="Heading3"/>
        <w:numPr>
          <w:ilvl w:val="2"/>
          <w:numId w:val="31"/>
        </w:numPr>
        <w:spacing w:before="0" w:after="0"/>
        <w:rPr>
          <w:rFonts w:asciiTheme="minorHAnsi" w:hAnsiTheme="minorHAnsi" w:cstheme="minorHAnsi"/>
        </w:rPr>
      </w:pPr>
      <w:bookmarkStart w:id="79" w:name="_Toc297759629"/>
      <w:r w:rsidRPr="006978E5">
        <w:rPr>
          <w:rFonts w:asciiTheme="minorHAnsi" w:hAnsiTheme="minorHAnsi" w:cstheme="minorHAnsi"/>
        </w:rPr>
        <w:t>General Requirements</w:t>
      </w:r>
      <w:bookmarkEnd w:id="79"/>
    </w:p>
    <w:p w:rsidR="00D25537" w:rsidRPr="006978E5" w:rsidRDefault="00D25537" w:rsidP="00DC17DF">
      <w:pPr>
        <w:pStyle w:val="ListParagraph"/>
        <w:rPr>
          <w:rFonts w:asciiTheme="minorHAnsi" w:hAnsiTheme="minorHAnsi" w:cstheme="minorHAnsi"/>
        </w:rPr>
      </w:pPr>
      <w:r w:rsidRPr="006978E5">
        <w:rPr>
          <w:rFonts w:asciiTheme="minorHAnsi" w:hAnsiTheme="minorHAnsi" w:cstheme="minorHAnsi"/>
        </w:rPr>
        <w:t xml:space="preserve">The user interface for the central computer and mobile </w:t>
      </w:r>
      <w:r w:rsidR="00657742" w:rsidRPr="006978E5">
        <w:rPr>
          <w:rFonts w:asciiTheme="minorHAnsi" w:hAnsiTheme="minorHAnsi" w:cstheme="minorHAnsi"/>
        </w:rPr>
        <w:t>device shall</w:t>
      </w:r>
      <w:r w:rsidRPr="006978E5">
        <w:rPr>
          <w:rFonts w:asciiTheme="minorHAnsi" w:hAnsiTheme="minorHAnsi" w:cstheme="minorHAnsi"/>
        </w:rPr>
        <w:t xml:space="preserve"> provide access to the security system.</w:t>
      </w:r>
    </w:p>
    <w:p w:rsidR="001154C5" w:rsidRPr="006978E5" w:rsidRDefault="001154C5" w:rsidP="00675B17">
      <w:pPr>
        <w:ind w:left="1584"/>
        <w:rPr>
          <w:rFonts w:asciiTheme="minorHAnsi" w:hAnsiTheme="minorHAnsi" w:cstheme="minorHAnsi"/>
        </w:rPr>
      </w:pPr>
    </w:p>
    <w:p w:rsidR="00D25537" w:rsidRPr="006978E5" w:rsidRDefault="00D25537" w:rsidP="00DC17DF">
      <w:pPr>
        <w:pStyle w:val="Heading3"/>
        <w:numPr>
          <w:ilvl w:val="2"/>
          <w:numId w:val="31"/>
        </w:numPr>
        <w:spacing w:before="0" w:after="0"/>
        <w:rPr>
          <w:rFonts w:asciiTheme="minorHAnsi" w:hAnsiTheme="minorHAnsi" w:cstheme="minorHAnsi"/>
        </w:rPr>
      </w:pPr>
      <w:bookmarkStart w:id="80" w:name="_Toc297759630"/>
      <w:r w:rsidRPr="006978E5">
        <w:rPr>
          <w:rFonts w:asciiTheme="minorHAnsi" w:hAnsiTheme="minorHAnsi" w:cstheme="minorHAnsi"/>
        </w:rPr>
        <w:lastRenderedPageBreak/>
        <w:t>User Displays and Outputs</w:t>
      </w:r>
      <w:bookmarkEnd w:id="80"/>
    </w:p>
    <w:p w:rsidR="00D25537" w:rsidRPr="006978E5" w:rsidRDefault="00D25537" w:rsidP="00DC17DF">
      <w:pPr>
        <w:pStyle w:val="ListParagraph"/>
        <w:rPr>
          <w:rFonts w:asciiTheme="minorHAnsi" w:hAnsiTheme="minorHAnsi" w:cstheme="minorHAnsi"/>
        </w:rPr>
      </w:pPr>
      <w:r w:rsidRPr="006978E5">
        <w:rPr>
          <w:rFonts w:asciiTheme="minorHAnsi" w:hAnsiTheme="minorHAnsi" w:cstheme="minorHAnsi"/>
        </w:rPr>
        <w:t>There shall be a user interface to access the security system.</w:t>
      </w:r>
    </w:p>
    <w:p w:rsidR="001154C5" w:rsidRPr="006978E5" w:rsidRDefault="001154C5" w:rsidP="00675B17">
      <w:pPr>
        <w:ind w:left="1584"/>
        <w:rPr>
          <w:rFonts w:asciiTheme="minorHAnsi" w:hAnsiTheme="minorHAnsi" w:cstheme="minorHAnsi"/>
        </w:rPr>
      </w:pPr>
    </w:p>
    <w:p w:rsidR="00D25537" w:rsidRPr="006978E5" w:rsidRDefault="00D25537" w:rsidP="00DC17DF">
      <w:pPr>
        <w:pStyle w:val="Heading3"/>
        <w:numPr>
          <w:ilvl w:val="2"/>
          <w:numId w:val="31"/>
        </w:numPr>
        <w:spacing w:before="0" w:after="0"/>
        <w:rPr>
          <w:rFonts w:asciiTheme="minorHAnsi" w:hAnsiTheme="minorHAnsi" w:cstheme="minorHAnsi"/>
        </w:rPr>
      </w:pPr>
      <w:bookmarkStart w:id="81" w:name="_Toc297759631"/>
      <w:r w:rsidRPr="006978E5">
        <w:rPr>
          <w:rFonts w:asciiTheme="minorHAnsi" w:hAnsiTheme="minorHAnsi" w:cstheme="minorHAnsi"/>
        </w:rPr>
        <w:t>User Input</w:t>
      </w:r>
      <w:bookmarkEnd w:id="81"/>
    </w:p>
    <w:p w:rsidR="00D25537" w:rsidRPr="006978E5" w:rsidRDefault="00D25537" w:rsidP="00DC17DF">
      <w:pPr>
        <w:pStyle w:val="ListParagraph"/>
        <w:rPr>
          <w:rFonts w:asciiTheme="minorHAnsi" w:hAnsiTheme="minorHAnsi" w:cstheme="minorHAnsi"/>
        </w:rPr>
      </w:pPr>
      <w:r w:rsidRPr="006978E5">
        <w:rPr>
          <w:rFonts w:asciiTheme="minorHAnsi" w:hAnsiTheme="minorHAnsi" w:cstheme="minorHAnsi"/>
        </w:rPr>
        <w:t xml:space="preserve">The user interface shall provide control of the arming and disarming of the security system within the property or remotely from the mobile device. </w:t>
      </w:r>
    </w:p>
    <w:p w:rsidR="001154C5" w:rsidRPr="006978E5" w:rsidRDefault="001154C5" w:rsidP="00675B17">
      <w:pPr>
        <w:ind w:left="1584"/>
        <w:rPr>
          <w:rFonts w:asciiTheme="minorHAnsi" w:hAnsiTheme="minorHAnsi" w:cstheme="minorHAnsi"/>
        </w:rPr>
      </w:pPr>
    </w:p>
    <w:p w:rsidR="00D25537" w:rsidRPr="006978E5" w:rsidRDefault="00D25537" w:rsidP="00DC17DF">
      <w:pPr>
        <w:pStyle w:val="Heading3"/>
        <w:numPr>
          <w:ilvl w:val="2"/>
          <w:numId w:val="31"/>
        </w:numPr>
        <w:spacing w:before="0" w:after="0"/>
        <w:rPr>
          <w:rFonts w:asciiTheme="minorHAnsi" w:hAnsiTheme="minorHAnsi" w:cstheme="minorHAnsi"/>
        </w:rPr>
      </w:pPr>
      <w:bookmarkStart w:id="82" w:name="_Toc297759632"/>
      <w:r w:rsidRPr="006978E5">
        <w:rPr>
          <w:rFonts w:asciiTheme="minorHAnsi" w:hAnsiTheme="minorHAnsi" w:cstheme="minorHAnsi"/>
        </w:rPr>
        <w:t>Control Interface</w:t>
      </w:r>
      <w:bookmarkEnd w:id="82"/>
    </w:p>
    <w:p w:rsidR="00DC17DF" w:rsidRPr="006978E5" w:rsidRDefault="00D25537" w:rsidP="00DC17DF">
      <w:pPr>
        <w:pStyle w:val="ListParagraph"/>
        <w:jc w:val="both"/>
        <w:rPr>
          <w:rFonts w:asciiTheme="minorHAnsi" w:hAnsiTheme="minorHAnsi" w:cstheme="minorHAnsi"/>
        </w:rPr>
      </w:pPr>
      <w:r w:rsidRPr="006978E5">
        <w:rPr>
          <w:rFonts w:asciiTheme="minorHAnsi" w:hAnsiTheme="minorHAnsi" w:cstheme="minorHAnsi"/>
        </w:rPr>
        <w:t xml:space="preserve">The control interface shall consist of a set of user controls, one to arm/disarm the security </w:t>
      </w:r>
      <w:r w:rsidR="00657742" w:rsidRPr="006978E5">
        <w:rPr>
          <w:rFonts w:asciiTheme="minorHAnsi" w:hAnsiTheme="minorHAnsi" w:cstheme="minorHAnsi"/>
        </w:rPr>
        <w:t>system,</w:t>
      </w:r>
      <w:r w:rsidRPr="006978E5">
        <w:rPr>
          <w:rFonts w:asciiTheme="minorHAnsi" w:hAnsiTheme="minorHAnsi" w:cstheme="minorHAnsi"/>
        </w:rPr>
        <w:t xml:space="preserve"> and one to allow the user to control the view of the security camera. In addition, there will be a set of buttons to control the camera as follows:</w:t>
      </w:r>
    </w:p>
    <w:p w:rsidR="00D25537" w:rsidRPr="006978E5" w:rsidRDefault="00D25537" w:rsidP="00DC17DF">
      <w:pPr>
        <w:numPr>
          <w:ilvl w:val="0"/>
          <w:numId w:val="37"/>
        </w:numPr>
        <w:spacing w:before="0"/>
        <w:rPr>
          <w:rFonts w:asciiTheme="minorHAnsi" w:hAnsiTheme="minorHAnsi" w:cstheme="minorHAnsi"/>
        </w:rPr>
      </w:pPr>
      <w:r w:rsidRPr="006978E5">
        <w:rPr>
          <w:rFonts w:asciiTheme="minorHAnsi" w:hAnsiTheme="minorHAnsi" w:cstheme="minorHAnsi"/>
        </w:rPr>
        <w:t>Pan</w:t>
      </w:r>
    </w:p>
    <w:p w:rsidR="00D25537" w:rsidRPr="006978E5" w:rsidRDefault="00D25537" w:rsidP="00DC17DF">
      <w:pPr>
        <w:numPr>
          <w:ilvl w:val="0"/>
          <w:numId w:val="37"/>
        </w:numPr>
        <w:spacing w:before="0"/>
        <w:rPr>
          <w:rFonts w:asciiTheme="minorHAnsi" w:hAnsiTheme="minorHAnsi" w:cstheme="minorHAnsi"/>
        </w:rPr>
      </w:pPr>
      <w:r w:rsidRPr="006978E5">
        <w:rPr>
          <w:rFonts w:asciiTheme="minorHAnsi" w:hAnsiTheme="minorHAnsi" w:cstheme="minorHAnsi"/>
        </w:rPr>
        <w:t>Tilt</w:t>
      </w:r>
    </w:p>
    <w:p w:rsidR="00D25537" w:rsidRPr="006978E5" w:rsidRDefault="00D25537" w:rsidP="00DC17DF">
      <w:pPr>
        <w:numPr>
          <w:ilvl w:val="0"/>
          <w:numId w:val="37"/>
        </w:numPr>
        <w:spacing w:before="0"/>
        <w:rPr>
          <w:rFonts w:asciiTheme="minorHAnsi" w:hAnsiTheme="minorHAnsi" w:cstheme="minorHAnsi"/>
        </w:rPr>
      </w:pPr>
      <w:r w:rsidRPr="006978E5">
        <w:rPr>
          <w:rFonts w:asciiTheme="minorHAnsi" w:hAnsiTheme="minorHAnsi" w:cstheme="minorHAnsi"/>
        </w:rPr>
        <w:t>Zoom in</w:t>
      </w:r>
    </w:p>
    <w:p w:rsidR="00D25537" w:rsidRPr="006978E5" w:rsidRDefault="00D25537" w:rsidP="00DC17DF">
      <w:pPr>
        <w:numPr>
          <w:ilvl w:val="0"/>
          <w:numId w:val="37"/>
        </w:numPr>
        <w:spacing w:before="0"/>
        <w:rPr>
          <w:rFonts w:asciiTheme="minorHAnsi" w:hAnsiTheme="minorHAnsi" w:cstheme="minorHAnsi"/>
        </w:rPr>
      </w:pPr>
      <w:r w:rsidRPr="006978E5">
        <w:rPr>
          <w:rFonts w:asciiTheme="minorHAnsi" w:hAnsiTheme="minorHAnsi" w:cstheme="minorHAnsi"/>
        </w:rPr>
        <w:t>Zoom out</w:t>
      </w:r>
    </w:p>
    <w:p w:rsidR="00D25537" w:rsidRPr="006978E5" w:rsidRDefault="00D25537">
      <w:pPr>
        <w:ind w:left="0"/>
        <w:rPr>
          <w:rFonts w:asciiTheme="minorHAnsi" w:hAnsiTheme="minorHAnsi" w:cstheme="minorHAnsi"/>
        </w:rPr>
      </w:pPr>
      <w:bookmarkStart w:id="83" w:name="id.1c3410f6955b"/>
      <w:bookmarkEnd w:id="83"/>
    </w:p>
    <w:p w:rsidR="00D25537" w:rsidRPr="006978E5" w:rsidRDefault="00743886" w:rsidP="00743886">
      <w:pPr>
        <w:pStyle w:val="Heading2"/>
        <w:numPr>
          <w:ilvl w:val="1"/>
          <w:numId w:val="31"/>
        </w:numPr>
        <w:spacing w:before="0" w:after="0"/>
        <w:rPr>
          <w:rFonts w:asciiTheme="minorHAnsi" w:hAnsiTheme="minorHAnsi" w:cstheme="minorHAnsi"/>
        </w:rPr>
      </w:pPr>
      <w:bookmarkStart w:id="84" w:name="_Toc299277606"/>
      <w:r w:rsidRPr="006978E5">
        <w:rPr>
          <w:rFonts w:asciiTheme="minorHAnsi" w:hAnsiTheme="minorHAnsi" w:cstheme="minorHAnsi"/>
        </w:rPr>
        <w:t>High Level Data Flow Diagram</w:t>
      </w:r>
      <w:bookmarkEnd w:id="84"/>
    </w:p>
    <w:p w:rsidR="005658B3" w:rsidRPr="006978E5" w:rsidRDefault="005658B3" w:rsidP="00DC17DF">
      <w:pPr>
        <w:spacing w:after="120"/>
        <w:ind w:left="0"/>
        <w:jc w:val="center"/>
        <w:rPr>
          <w:rFonts w:asciiTheme="minorHAnsi" w:eastAsia="Arial" w:hAnsiTheme="minorHAnsi" w:cstheme="minorHAnsi"/>
          <w:b/>
          <w:bCs/>
          <w:sz w:val="20"/>
          <w:szCs w:val="20"/>
        </w:rPr>
      </w:pPr>
      <w:r w:rsidRPr="006978E5">
        <w:rPr>
          <w:rFonts w:asciiTheme="minorHAnsi" w:eastAsia="Arial" w:hAnsiTheme="minorHAnsi" w:cstheme="minorHAnsi"/>
          <w:b/>
          <w:bCs/>
          <w:noProof/>
          <w:sz w:val="32"/>
          <w:szCs w:val="32"/>
        </w:rPr>
        <w:drawing>
          <wp:anchor distT="0" distB="0" distL="114300" distR="114300" simplePos="0" relativeHeight="251658752" behindDoc="1" locked="0" layoutInCell="1" allowOverlap="1" wp14:anchorId="36BD3F0E" wp14:editId="1528DE3F">
            <wp:simplePos x="0" y="0"/>
            <wp:positionH relativeFrom="column">
              <wp:posOffset>241935</wp:posOffset>
            </wp:positionH>
            <wp:positionV relativeFrom="paragraph">
              <wp:posOffset>250190</wp:posOffset>
            </wp:positionV>
            <wp:extent cx="5264785" cy="4231640"/>
            <wp:effectExtent l="19050" t="0" r="0" b="0"/>
            <wp:wrapTight wrapText="bothSides">
              <wp:wrapPolygon edited="0">
                <wp:start x="-78" y="0"/>
                <wp:lineTo x="-78" y="21490"/>
                <wp:lineTo x="21571" y="21490"/>
                <wp:lineTo x="21571" y="0"/>
                <wp:lineTo x="-78" y="0"/>
              </wp:wrapPolygon>
            </wp:wrapTight>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61" cstate="print">
                      <a:extLst>
                        <a:ext uri="{28A0092B-C50C-407E-A947-70E740481C1C}">
                          <a14:useLocalDpi xmlns:a14="http://schemas.microsoft.com/office/drawing/2010/main" val="0"/>
                        </a:ext>
                      </a:extLst>
                    </a:blip>
                    <a:srcRect l="31288" t="21959" r="16410" b="6522"/>
                    <a:stretch/>
                  </pic:blipFill>
                  <pic:spPr bwMode="auto">
                    <a:xfrm>
                      <a:off x="0" y="0"/>
                      <a:ext cx="5264785" cy="4231640"/>
                    </a:xfrm>
                    <a:prstGeom prst="rect">
                      <a:avLst/>
                    </a:prstGeom>
                    <a:noFill/>
                    <a:ln>
                      <a:noFill/>
                    </a:ln>
                    <a:effectLst/>
                    <a:extLst/>
                  </pic:spPr>
                </pic:pic>
              </a:graphicData>
            </a:graphic>
          </wp:anchor>
        </w:drawing>
      </w: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5658B3" w:rsidRPr="006978E5" w:rsidRDefault="005658B3" w:rsidP="00DC17DF">
      <w:pPr>
        <w:spacing w:after="120"/>
        <w:ind w:left="0"/>
        <w:jc w:val="center"/>
        <w:rPr>
          <w:rFonts w:asciiTheme="minorHAnsi" w:eastAsia="Arial" w:hAnsiTheme="minorHAnsi" w:cstheme="minorHAnsi"/>
          <w:b/>
          <w:bCs/>
          <w:sz w:val="20"/>
          <w:szCs w:val="20"/>
        </w:rPr>
      </w:pPr>
    </w:p>
    <w:p w:rsidR="00D25537" w:rsidRPr="006978E5" w:rsidRDefault="00D25537" w:rsidP="00DC17DF">
      <w:pPr>
        <w:spacing w:after="120"/>
        <w:ind w:left="0"/>
        <w:jc w:val="center"/>
        <w:rPr>
          <w:rFonts w:asciiTheme="minorHAnsi" w:eastAsia="Arial" w:hAnsiTheme="minorHAnsi" w:cstheme="minorHAnsi"/>
          <w:b/>
          <w:bCs/>
          <w:sz w:val="20"/>
          <w:szCs w:val="20"/>
        </w:rPr>
      </w:pPr>
      <w:r w:rsidRPr="006978E5">
        <w:rPr>
          <w:rFonts w:asciiTheme="minorHAnsi" w:eastAsia="Arial" w:hAnsiTheme="minorHAnsi" w:cstheme="minorHAnsi"/>
          <w:b/>
          <w:bCs/>
          <w:sz w:val="20"/>
          <w:szCs w:val="20"/>
        </w:rPr>
        <w:t>Figure 2 - Data Flow Diagram</w:t>
      </w:r>
      <w:bookmarkStart w:id="85" w:name="id.cf675439c860"/>
      <w:bookmarkEnd w:id="85"/>
    </w:p>
    <w:p w:rsidR="001154C5" w:rsidRPr="006978E5" w:rsidRDefault="001154C5">
      <w:pPr>
        <w:spacing w:after="120"/>
        <w:jc w:val="center"/>
        <w:rPr>
          <w:rFonts w:asciiTheme="minorHAnsi" w:eastAsia="Arial" w:hAnsiTheme="minorHAnsi" w:cstheme="minorHAnsi"/>
          <w:b/>
          <w:bCs/>
          <w:sz w:val="20"/>
          <w:szCs w:val="20"/>
        </w:rPr>
      </w:pPr>
    </w:p>
    <w:p w:rsidR="001154C5" w:rsidRPr="006978E5" w:rsidRDefault="001154C5">
      <w:pPr>
        <w:spacing w:after="120"/>
        <w:jc w:val="center"/>
        <w:rPr>
          <w:rFonts w:asciiTheme="minorHAnsi" w:eastAsia="Arial" w:hAnsiTheme="minorHAnsi" w:cstheme="minorHAnsi"/>
          <w:b/>
          <w:bCs/>
          <w:sz w:val="20"/>
          <w:szCs w:val="20"/>
        </w:rPr>
      </w:pPr>
    </w:p>
    <w:p w:rsidR="00D25537" w:rsidRPr="006978E5" w:rsidRDefault="00D25537" w:rsidP="00DC17DF">
      <w:pPr>
        <w:pStyle w:val="Heading2"/>
        <w:numPr>
          <w:ilvl w:val="1"/>
          <w:numId w:val="31"/>
        </w:numPr>
        <w:spacing w:before="0" w:after="0"/>
        <w:rPr>
          <w:rFonts w:asciiTheme="minorHAnsi" w:hAnsiTheme="minorHAnsi" w:cstheme="minorHAnsi"/>
        </w:rPr>
      </w:pPr>
      <w:bookmarkStart w:id="86" w:name="_Toc297759633"/>
      <w:bookmarkStart w:id="87" w:name="_Toc297769295"/>
      <w:bookmarkStart w:id="88" w:name="_Toc299277607"/>
      <w:r w:rsidRPr="006978E5">
        <w:rPr>
          <w:rFonts w:asciiTheme="minorHAnsi" w:hAnsiTheme="minorHAnsi" w:cstheme="minorHAnsi"/>
        </w:rPr>
        <w:t>Logical Data Sources and Sinks</w:t>
      </w:r>
      <w:bookmarkEnd w:id="86"/>
      <w:bookmarkEnd w:id="87"/>
      <w:bookmarkEnd w:id="88"/>
    </w:p>
    <w:p w:rsidR="00D25537" w:rsidRPr="006978E5" w:rsidRDefault="00D25537" w:rsidP="00DC17DF">
      <w:pPr>
        <w:pStyle w:val="ListParagraph"/>
        <w:ind w:left="360"/>
        <w:rPr>
          <w:rFonts w:asciiTheme="minorHAnsi" w:hAnsiTheme="minorHAnsi" w:cstheme="minorHAnsi"/>
        </w:rPr>
      </w:pPr>
      <w:r w:rsidRPr="006978E5">
        <w:rPr>
          <w:rFonts w:asciiTheme="minorHAnsi" w:hAnsiTheme="minorHAnsi" w:cstheme="minorHAnsi"/>
        </w:rPr>
        <w:t>The main data sources will be derived from the sensors and the camera.  The sensors’ status will be regarded as data, as will images transmitted from the camera.  With regard to the mobile device, the central computer can be considered a data source, since it will be the back end for the mobile device.</w:t>
      </w:r>
      <w:bookmarkStart w:id="89" w:name="id.a70f41bc7574"/>
      <w:bookmarkEnd w:id="89"/>
    </w:p>
    <w:p w:rsidR="00DC17DF" w:rsidRPr="006978E5" w:rsidRDefault="00DC17DF" w:rsidP="00DC17DF">
      <w:pPr>
        <w:pStyle w:val="ListParagraph"/>
        <w:ind w:left="360"/>
        <w:rPr>
          <w:rFonts w:asciiTheme="minorHAnsi" w:hAnsiTheme="minorHAnsi" w:cstheme="minorHAnsi"/>
        </w:rPr>
      </w:pPr>
    </w:p>
    <w:p w:rsidR="00D25537" w:rsidRPr="006978E5" w:rsidRDefault="00D25537" w:rsidP="00DC17DF">
      <w:pPr>
        <w:pStyle w:val="ListParagraph"/>
        <w:ind w:left="360"/>
        <w:rPr>
          <w:rFonts w:asciiTheme="minorHAnsi" w:hAnsiTheme="minorHAnsi" w:cstheme="minorHAnsi"/>
        </w:rPr>
      </w:pPr>
      <w:r w:rsidRPr="006978E5">
        <w:rPr>
          <w:rFonts w:asciiTheme="minorHAnsi" w:hAnsiTheme="minorHAnsi" w:cstheme="minorHAnsi"/>
        </w:rPr>
        <w:t>The main data sinks are the user interface on the central computer and the user interface within the mobile device.  The central computer will have a system for storing data for the mobile device to access.</w:t>
      </w:r>
      <w:bookmarkStart w:id="90" w:name="id.916768e6842f"/>
      <w:bookmarkEnd w:id="90"/>
    </w:p>
    <w:p w:rsidR="001154C5" w:rsidRPr="006978E5" w:rsidRDefault="001154C5" w:rsidP="003E08CA">
      <w:pPr>
        <w:pStyle w:val="ListParagraph"/>
        <w:numPr>
          <w:ilvl w:val="0"/>
          <w:numId w:val="31"/>
        </w:numPr>
        <w:spacing w:before="0"/>
        <w:rPr>
          <w:rFonts w:asciiTheme="minorHAnsi" w:eastAsia="Arial" w:hAnsiTheme="minorHAnsi" w:cstheme="minorHAnsi"/>
          <w:b/>
          <w:bCs/>
          <w:sz w:val="48"/>
          <w:szCs w:val="48"/>
        </w:rPr>
      </w:pPr>
      <w:r w:rsidRPr="006978E5">
        <w:rPr>
          <w:rFonts w:asciiTheme="minorHAnsi" w:eastAsia="Arial" w:hAnsiTheme="minorHAnsi" w:cstheme="minorHAnsi"/>
          <w:b/>
          <w:bCs/>
          <w:sz w:val="48"/>
          <w:szCs w:val="48"/>
        </w:rPr>
        <w:br w:type="page"/>
      </w:r>
    </w:p>
    <w:p w:rsidR="001154C5" w:rsidRPr="006978E5" w:rsidRDefault="001154C5" w:rsidP="00DC17DF">
      <w:pPr>
        <w:pStyle w:val="Heading1"/>
        <w:pageBreakBefore/>
        <w:numPr>
          <w:ilvl w:val="0"/>
          <w:numId w:val="38"/>
        </w:numPr>
        <w:spacing w:before="0" w:after="0"/>
        <w:rPr>
          <w:rFonts w:asciiTheme="minorHAnsi" w:hAnsiTheme="minorHAnsi" w:cstheme="minorHAnsi"/>
        </w:rPr>
      </w:pPr>
      <w:bookmarkStart w:id="91" w:name="_Toc297759634"/>
      <w:bookmarkStart w:id="92" w:name="_Toc297769296"/>
      <w:bookmarkStart w:id="93" w:name="_Toc299277608"/>
      <w:r w:rsidRPr="006978E5">
        <w:rPr>
          <w:rFonts w:asciiTheme="minorHAnsi" w:hAnsiTheme="minorHAnsi" w:cstheme="minorHAnsi"/>
        </w:rPr>
        <w:lastRenderedPageBreak/>
        <w:t>Customer Requirements</w:t>
      </w:r>
      <w:bookmarkEnd w:id="91"/>
      <w:bookmarkEnd w:id="92"/>
      <w:bookmarkEnd w:id="93"/>
    </w:p>
    <w:p w:rsidR="001154C5" w:rsidRPr="006978E5" w:rsidRDefault="001154C5" w:rsidP="001154C5">
      <w:pPr>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94" w:name="_Toc297759635"/>
      <w:bookmarkStart w:id="95" w:name="_Toc297769297"/>
      <w:bookmarkStart w:id="96" w:name="_Toc299277609"/>
      <w:r w:rsidRPr="006978E5">
        <w:rPr>
          <w:rFonts w:asciiTheme="minorHAnsi" w:hAnsiTheme="minorHAnsi" w:cstheme="minorHAnsi"/>
        </w:rPr>
        <w:t>General</w:t>
      </w:r>
      <w:bookmarkEnd w:id="94"/>
      <w:bookmarkEnd w:id="95"/>
      <w:bookmarkEnd w:id="96"/>
    </w:p>
    <w:p w:rsidR="00D25537" w:rsidRPr="006978E5" w:rsidRDefault="00D25537" w:rsidP="00DC17DF">
      <w:pPr>
        <w:pStyle w:val="ListParagraph"/>
        <w:ind w:left="360"/>
        <w:rPr>
          <w:rFonts w:asciiTheme="minorHAnsi" w:hAnsiTheme="minorHAnsi" w:cstheme="minorHAnsi"/>
        </w:rPr>
      </w:pPr>
      <w:r w:rsidRPr="006978E5">
        <w:rPr>
          <w:rFonts w:asciiTheme="minorHAnsi" w:hAnsiTheme="minorHAnsi" w:cstheme="minorHAnsi"/>
        </w:rPr>
        <w:t>Customer requirements are those that originate with the customer and/or his/her representative, usually marketing personnel. These requirements are the most visible and the most closely measured over the life of the product, even though they may not be the most critical. They deal with the appearance, usability, and primary functionality of the product.</w:t>
      </w:r>
      <w:bookmarkStart w:id="97" w:name="id.7361844770c5"/>
      <w:bookmarkEnd w:id="97"/>
    </w:p>
    <w:p w:rsidR="00DC17DF" w:rsidRPr="006978E5" w:rsidRDefault="00DC17DF" w:rsidP="00DC17DF">
      <w:pPr>
        <w:pStyle w:val="ListParagraph"/>
        <w:ind w:left="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98" w:name="_Toc297759636"/>
      <w:bookmarkStart w:id="99" w:name="_Toc297769298"/>
      <w:bookmarkStart w:id="100" w:name="_Toc299277610"/>
      <w:r w:rsidRPr="006978E5">
        <w:rPr>
          <w:rFonts w:asciiTheme="minorHAnsi" w:hAnsiTheme="minorHAnsi" w:cstheme="minorHAnsi"/>
        </w:rPr>
        <w:t>Requirements</w:t>
      </w:r>
      <w:bookmarkEnd w:id="98"/>
      <w:bookmarkEnd w:id="99"/>
      <w:bookmarkEnd w:id="100"/>
    </w:p>
    <w:p w:rsidR="00DC17DF" w:rsidRPr="006978E5" w:rsidRDefault="00DC17DF" w:rsidP="00DC17DF">
      <w:pPr>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01" w:name="_Toc297759637"/>
      <w:r w:rsidRPr="006978E5">
        <w:rPr>
          <w:rFonts w:asciiTheme="minorHAnsi" w:hAnsiTheme="minorHAnsi" w:cstheme="minorHAnsi"/>
        </w:rPr>
        <w:t>The MAVS System shall contain a camera to monitor areas of interest</w:t>
      </w:r>
      <w:bookmarkEnd w:id="101"/>
    </w:p>
    <w:p w:rsidR="00DC17DF" w:rsidRPr="006978E5" w:rsidRDefault="00DC17DF" w:rsidP="00DC17DF">
      <w:pPr>
        <w:pStyle w:val="Heading3"/>
        <w:spacing w:before="0" w:after="0"/>
        <w:ind w:left="1728" w:firstLine="0"/>
        <w:rPr>
          <w:rFonts w:asciiTheme="minorHAnsi" w:hAnsiTheme="minorHAnsi" w:cstheme="minorHAnsi"/>
          <w:b w:val="0"/>
          <w:bCs w:val="0"/>
        </w:rPr>
      </w:pPr>
    </w:p>
    <w:p w:rsidR="00D25537" w:rsidRPr="006978E5" w:rsidRDefault="00D25537" w:rsidP="00DC17DF">
      <w:pPr>
        <w:pStyle w:val="Heading3"/>
        <w:numPr>
          <w:ilvl w:val="3"/>
          <w:numId w:val="38"/>
        </w:numPr>
        <w:spacing w:before="0" w:after="0"/>
        <w:rPr>
          <w:rFonts w:asciiTheme="minorHAnsi" w:hAnsiTheme="minorHAnsi" w:cstheme="minorHAnsi"/>
          <w:b w:val="0"/>
          <w:bCs w:val="0"/>
        </w:rPr>
      </w:pPr>
      <w:r w:rsidRPr="006978E5">
        <w:rPr>
          <w:rFonts w:asciiTheme="minorHAnsi" w:hAnsiTheme="minorHAnsi" w:cstheme="minorHAnsi"/>
          <w:b w:val="0"/>
          <w:bCs w:val="0"/>
        </w:rPr>
        <w:t xml:space="preserve">      </w:t>
      </w:r>
      <w:bookmarkStart w:id="102" w:name="_Toc297759638"/>
      <w:r w:rsidRPr="006978E5">
        <w:rPr>
          <w:rFonts w:asciiTheme="minorHAnsi" w:hAnsiTheme="minorHAnsi" w:cstheme="minorHAnsi"/>
          <w:b w:val="0"/>
          <w:bCs w:val="0"/>
        </w:rPr>
        <w:t>Description</w:t>
      </w:r>
      <w:bookmarkEnd w:id="102"/>
    </w:p>
    <w:p w:rsidR="00DC17DF" w:rsidRPr="006978E5" w:rsidRDefault="00D25537" w:rsidP="00DC17DF">
      <w:pPr>
        <w:pStyle w:val="ListParagraph"/>
        <w:ind w:left="1080"/>
        <w:rPr>
          <w:rFonts w:asciiTheme="minorHAnsi" w:hAnsiTheme="minorHAnsi" w:cstheme="minorHAnsi"/>
        </w:rPr>
      </w:pPr>
      <w:r w:rsidRPr="006978E5">
        <w:rPr>
          <w:rFonts w:asciiTheme="minorHAnsi" w:hAnsiTheme="minorHAnsi" w:cstheme="minorHAnsi"/>
        </w:rPr>
        <w:t>The security system shall contain a camera which records and streams captured video</w:t>
      </w:r>
    </w:p>
    <w:p w:rsidR="00DC17DF" w:rsidRPr="006978E5" w:rsidRDefault="00DC17DF" w:rsidP="00DC17DF">
      <w:pPr>
        <w:pStyle w:val="ListParagraph"/>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C17DF">
      <w:pPr>
        <w:pStyle w:val="ListParagraph"/>
        <w:ind w:left="1080"/>
        <w:rPr>
          <w:rFonts w:asciiTheme="minorHAnsi" w:hAnsiTheme="minorHAnsi" w:cstheme="minorHAnsi"/>
        </w:rPr>
      </w:pPr>
      <w:r w:rsidRPr="006978E5">
        <w:rPr>
          <w:rFonts w:asciiTheme="minorHAnsi" w:hAnsiTheme="minorHAnsi" w:cstheme="minorHAnsi"/>
        </w:rPr>
        <w:t>Sponsor</w:t>
      </w:r>
    </w:p>
    <w:p w:rsidR="00DC17DF" w:rsidRPr="006978E5" w:rsidRDefault="00DC17DF" w:rsidP="00DC17DF">
      <w:pPr>
        <w:pStyle w:val="ListParagraph"/>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C17DF">
      <w:pPr>
        <w:ind w:left="1080"/>
        <w:rPr>
          <w:rFonts w:asciiTheme="minorHAnsi" w:hAnsiTheme="minorHAnsi" w:cstheme="minorHAnsi"/>
        </w:rPr>
      </w:pPr>
      <w:r w:rsidRPr="006978E5">
        <w:rPr>
          <w:rFonts w:asciiTheme="minorHAnsi" w:hAnsiTheme="minorHAnsi" w:cstheme="minorHAnsi"/>
        </w:rPr>
        <w:t>N/A</w:t>
      </w:r>
    </w:p>
    <w:p w:rsidR="00DC17DF" w:rsidRPr="006978E5" w:rsidRDefault="00DC17DF" w:rsidP="00DC17DF">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C17DF">
      <w:pPr>
        <w:ind w:left="1080"/>
        <w:rPr>
          <w:rFonts w:asciiTheme="minorHAnsi" w:hAnsiTheme="minorHAnsi" w:cstheme="minorHAnsi"/>
        </w:rPr>
      </w:pPr>
      <w:r w:rsidRPr="006978E5">
        <w:rPr>
          <w:rFonts w:asciiTheme="minorHAnsi" w:hAnsiTheme="minorHAnsi" w:cstheme="minorHAnsi"/>
        </w:rPr>
        <w:t>N/A</w:t>
      </w:r>
    </w:p>
    <w:p w:rsidR="00DC17DF" w:rsidRPr="006978E5" w:rsidRDefault="00DC17DF" w:rsidP="00DC17DF">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03" w:name="_Toc297759639"/>
      <w:r w:rsidRPr="006978E5">
        <w:rPr>
          <w:rFonts w:asciiTheme="minorHAnsi" w:hAnsiTheme="minorHAnsi" w:cstheme="minorHAnsi"/>
        </w:rPr>
        <w:t>The camera shall be capable of panning</w:t>
      </w:r>
      <w:bookmarkEnd w:id="103"/>
    </w:p>
    <w:p w:rsidR="00DC17DF" w:rsidRPr="006978E5" w:rsidRDefault="00DC17DF" w:rsidP="00DC17DF">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C17DF" w:rsidP="00DC17DF">
      <w:pPr>
        <w:pStyle w:val="ListParagraph"/>
        <w:ind w:left="1080"/>
        <w:rPr>
          <w:rFonts w:asciiTheme="minorHAnsi" w:hAnsiTheme="minorHAnsi" w:cstheme="minorHAnsi"/>
        </w:rPr>
      </w:pPr>
      <w:r w:rsidRPr="006978E5">
        <w:rPr>
          <w:rFonts w:asciiTheme="minorHAnsi" w:hAnsiTheme="minorHAnsi" w:cstheme="minorHAnsi"/>
        </w:rPr>
        <w:t>T</w:t>
      </w:r>
      <w:r w:rsidR="00D25537" w:rsidRPr="006978E5">
        <w:rPr>
          <w:rFonts w:asciiTheme="minorHAnsi" w:hAnsiTheme="minorHAnsi" w:cstheme="minorHAnsi"/>
        </w:rPr>
        <w:t xml:space="preserve">he camera shall be capable of panning, allowing for a wider field of view. </w:t>
      </w:r>
    </w:p>
    <w:p w:rsidR="00DC17DF" w:rsidRPr="006978E5" w:rsidRDefault="00DC17DF" w:rsidP="00DC17DF">
      <w:pPr>
        <w:pStyle w:val="ListParagraph"/>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C17DF">
      <w:pPr>
        <w:ind w:left="1080"/>
        <w:rPr>
          <w:rFonts w:asciiTheme="minorHAnsi" w:hAnsiTheme="minorHAnsi" w:cstheme="minorHAnsi"/>
        </w:rPr>
      </w:pPr>
      <w:r w:rsidRPr="006978E5">
        <w:rPr>
          <w:rFonts w:asciiTheme="minorHAnsi" w:hAnsiTheme="minorHAnsi" w:cstheme="minorHAnsi"/>
        </w:rPr>
        <w:t xml:space="preserve">Sponsor  </w:t>
      </w:r>
    </w:p>
    <w:p w:rsidR="00DC17DF" w:rsidRPr="006978E5" w:rsidRDefault="00DC17DF" w:rsidP="00DC17DF">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C17DF">
      <w:pPr>
        <w:ind w:left="1080"/>
        <w:rPr>
          <w:rFonts w:asciiTheme="minorHAnsi" w:hAnsiTheme="minorHAnsi" w:cstheme="minorHAnsi"/>
        </w:rPr>
      </w:pPr>
      <w:r w:rsidRPr="006978E5">
        <w:rPr>
          <w:rFonts w:asciiTheme="minorHAnsi" w:hAnsiTheme="minorHAnsi" w:cstheme="minorHAnsi"/>
        </w:rPr>
        <w:t>N/A</w:t>
      </w:r>
    </w:p>
    <w:p w:rsidR="00DC17DF" w:rsidRPr="006978E5" w:rsidRDefault="00DC17DF" w:rsidP="00DC17DF">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C17DF">
      <w:pPr>
        <w:ind w:left="1080"/>
        <w:rPr>
          <w:rFonts w:asciiTheme="minorHAnsi" w:hAnsiTheme="minorHAnsi" w:cstheme="minorHAnsi"/>
        </w:rPr>
      </w:pPr>
      <w:r w:rsidRPr="006978E5">
        <w:rPr>
          <w:rFonts w:asciiTheme="minorHAnsi" w:hAnsiTheme="minorHAnsi" w:cstheme="minorHAnsi"/>
        </w:rPr>
        <w:lastRenderedPageBreak/>
        <w:t>N/A</w:t>
      </w:r>
    </w:p>
    <w:p w:rsidR="00DC17DF" w:rsidRPr="006978E5" w:rsidRDefault="00DC17DF" w:rsidP="00DC17DF">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04" w:name="_Toc297759640"/>
      <w:r w:rsidRPr="006978E5">
        <w:rPr>
          <w:rFonts w:asciiTheme="minorHAnsi" w:hAnsiTheme="minorHAnsi" w:cstheme="minorHAnsi"/>
        </w:rPr>
        <w:t>The camera shall be controllable from the user’s mobile device</w:t>
      </w:r>
      <w:bookmarkEnd w:id="104"/>
      <w:r w:rsidRPr="006978E5">
        <w:rPr>
          <w:rFonts w:asciiTheme="minorHAnsi" w:hAnsiTheme="minorHAnsi" w:cstheme="minorHAnsi"/>
        </w:rPr>
        <w:t xml:space="preserve"> </w:t>
      </w:r>
    </w:p>
    <w:p w:rsidR="000E402E" w:rsidRPr="006978E5" w:rsidRDefault="000E402E" w:rsidP="000E402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E402E">
      <w:pPr>
        <w:pStyle w:val="ListParagraph"/>
        <w:ind w:left="1080"/>
        <w:rPr>
          <w:rFonts w:asciiTheme="minorHAnsi" w:hAnsiTheme="minorHAnsi" w:cstheme="minorHAnsi"/>
        </w:rPr>
      </w:pPr>
      <w:r w:rsidRPr="006978E5">
        <w:rPr>
          <w:rFonts w:asciiTheme="minorHAnsi" w:hAnsiTheme="minorHAnsi" w:cstheme="minorHAnsi"/>
        </w:rPr>
        <w:t>The camera’s movement functions shall be controllable from the user’s mobile device, allowing the user to change the camera’s view point.</w:t>
      </w:r>
    </w:p>
    <w:p w:rsidR="000E402E" w:rsidRPr="006978E5" w:rsidRDefault="000E402E" w:rsidP="000E402E">
      <w:pPr>
        <w:pStyle w:val="ListParagraph"/>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Sponsor</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The user must be logged in to the system before they are allowed to control camera functions.</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N/A</w:t>
      </w:r>
    </w:p>
    <w:p w:rsidR="000E402E" w:rsidRPr="006978E5" w:rsidRDefault="000E402E" w:rsidP="000E402E">
      <w:pPr>
        <w:ind w:left="1080"/>
        <w:rPr>
          <w:rFonts w:asciiTheme="minorHAnsi" w:hAnsiTheme="minorHAnsi" w:cstheme="minorHAnsi"/>
        </w:rPr>
      </w:pPr>
    </w:p>
    <w:p w:rsidR="00D25537" w:rsidRPr="006978E5" w:rsidRDefault="00D25537" w:rsidP="000E402E">
      <w:pPr>
        <w:pStyle w:val="Heading3"/>
        <w:numPr>
          <w:ilvl w:val="2"/>
          <w:numId w:val="38"/>
        </w:numPr>
        <w:spacing w:before="0" w:after="0"/>
        <w:rPr>
          <w:rFonts w:asciiTheme="minorHAnsi" w:hAnsiTheme="minorHAnsi" w:cstheme="minorHAnsi"/>
        </w:rPr>
      </w:pPr>
      <w:bookmarkStart w:id="105" w:name="_Toc297759641"/>
      <w:r w:rsidRPr="006978E5">
        <w:rPr>
          <w:rFonts w:asciiTheme="minorHAnsi" w:hAnsiTheme="minorHAnsi" w:cstheme="minorHAnsi"/>
        </w:rPr>
        <w:t>The camera’s video feed shall be accessible from the user’s mobile device</w:t>
      </w:r>
      <w:bookmarkEnd w:id="105"/>
    </w:p>
    <w:p w:rsidR="000E402E" w:rsidRPr="006978E5" w:rsidRDefault="000E402E" w:rsidP="000E402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The camera’s video feed shall be accessible from the user’s mobile device.</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Sponsor</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Requirement assumes the user has a valid connection to the Internet from their mobile device and the user is logged in.</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N/A</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06" w:name="_Toc297759642"/>
      <w:r w:rsidRPr="006978E5">
        <w:rPr>
          <w:rFonts w:asciiTheme="minorHAnsi" w:hAnsiTheme="minorHAnsi" w:cstheme="minorHAnsi"/>
        </w:rPr>
        <w:t>The camera’s audio feed shall be accessible from the user’s mobile device and the user shall be able to send audio back to the camera</w:t>
      </w:r>
      <w:bookmarkEnd w:id="106"/>
    </w:p>
    <w:p w:rsidR="000E402E" w:rsidRPr="006978E5" w:rsidRDefault="000E402E" w:rsidP="000E402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lastRenderedPageBreak/>
        <w:t>The camera’s audio feed shall be accessible from the user’s mobile device, and the user shall be able to send an audio feed back to the camera.</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MAVS Team</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Requirement assumes that the camera used in the security system supports two-way audio. If it does not, this feature is not applicable.</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N/A</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07" w:name="_Toc297759643"/>
      <w:r w:rsidRPr="006978E5">
        <w:rPr>
          <w:rFonts w:asciiTheme="minorHAnsi" w:hAnsiTheme="minorHAnsi" w:cstheme="minorHAnsi"/>
        </w:rPr>
        <w:t>The MAVS System shall have sensor(s) to detect motion on the property</w:t>
      </w:r>
      <w:bookmarkEnd w:id="107"/>
    </w:p>
    <w:p w:rsidR="000E402E" w:rsidRPr="006978E5" w:rsidRDefault="000E402E" w:rsidP="000E402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The security system shall have sensor(s) to detect when there is motion on the property.</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Sponsor</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Requirement constrained by the sensors’ operating temperatures.</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N/A</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08" w:name="_Toc297759644"/>
      <w:r w:rsidRPr="006978E5">
        <w:rPr>
          <w:rFonts w:asciiTheme="minorHAnsi" w:hAnsiTheme="minorHAnsi" w:cstheme="minorHAnsi"/>
        </w:rPr>
        <w:t>The MAVS System shall be able to incorporate other sensors, regardless of their type</w:t>
      </w:r>
      <w:bookmarkEnd w:id="108"/>
    </w:p>
    <w:p w:rsidR="000E402E" w:rsidRPr="006978E5" w:rsidRDefault="000E402E" w:rsidP="000E402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The security system should allow users to install whatever types of sensors that they choose which can be used to provide custom notifications to the user.</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MAVS Team</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 xml:space="preserve">Requirement assumes that the sensors used provide an external voltage measurable by the security system’s microcontroller. </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N/A</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09" w:name="_Toc297759645"/>
      <w:r w:rsidRPr="006978E5">
        <w:rPr>
          <w:rFonts w:asciiTheme="minorHAnsi" w:hAnsiTheme="minorHAnsi" w:cstheme="minorHAnsi"/>
        </w:rPr>
        <w:t>The MAVS System shall send a notification to the user when a sensor is triggered</w:t>
      </w:r>
      <w:bookmarkEnd w:id="109"/>
    </w:p>
    <w:p w:rsidR="000E402E" w:rsidRPr="006978E5" w:rsidRDefault="000E402E" w:rsidP="000E402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 xml:space="preserve">The security system shall send an alert to the user on his/her mobile device indicating that a sensor was triggered. </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 xml:space="preserve">Sponsor  </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Requirement assumes that the user has a valid connection to the Internet.</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N/A</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10" w:name="_Toc297759646"/>
      <w:r w:rsidRPr="006978E5">
        <w:rPr>
          <w:rFonts w:asciiTheme="minorHAnsi" w:hAnsiTheme="minorHAnsi" w:cstheme="minorHAnsi"/>
        </w:rPr>
        <w:t>The MAVS System shall allow users to call 911 with the touch of one button</w:t>
      </w:r>
      <w:bookmarkEnd w:id="110"/>
    </w:p>
    <w:p w:rsidR="000E402E" w:rsidRPr="006978E5" w:rsidRDefault="000E402E" w:rsidP="000E402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The security system’s mobile application shall allow users to dial 911 with the touch of one button, should the user deem it necessary.</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 xml:space="preserve">Sponsor  </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Requirement assumes that the user has a valid connection to the mobile network and an alert has been triggered.</w:t>
      </w:r>
    </w:p>
    <w:p w:rsidR="000E402E" w:rsidRPr="006978E5" w:rsidRDefault="000E402E" w:rsidP="000E402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lastRenderedPageBreak/>
        <w:t>N/A</w:t>
      </w:r>
    </w:p>
    <w:p w:rsidR="000E402E" w:rsidRPr="006978E5" w:rsidRDefault="000E402E" w:rsidP="000E402E">
      <w:pPr>
        <w:ind w:left="1080"/>
        <w:rPr>
          <w:rFonts w:asciiTheme="minorHAnsi" w:hAnsiTheme="minorHAnsi" w:cstheme="minorHAnsi"/>
        </w:rPr>
      </w:pPr>
    </w:p>
    <w:p w:rsidR="00D25537" w:rsidRPr="006978E5" w:rsidRDefault="00D25537" w:rsidP="000E402E">
      <w:pPr>
        <w:pStyle w:val="Heading3"/>
        <w:numPr>
          <w:ilvl w:val="2"/>
          <w:numId w:val="38"/>
        </w:numPr>
        <w:spacing w:before="0" w:after="0"/>
        <w:rPr>
          <w:rFonts w:asciiTheme="minorHAnsi" w:hAnsiTheme="minorHAnsi" w:cstheme="minorHAnsi"/>
        </w:rPr>
      </w:pPr>
      <w:bookmarkStart w:id="111" w:name="_Toc297759647"/>
      <w:r w:rsidRPr="006978E5">
        <w:rPr>
          <w:rFonts w:asciiTheme="minorHAnsi" w:hAnsiTheme="minorHAnsi" w:cstheme="minorHAnsi"/>
        </w:rPr>
        <w:t>The MAVS System shall handle user unavailability</w:t>
      </w:r>
      <w:bookmarkEnd w:id="111"/>
    </w:p>
    <w:p w:rsidR="000E402E" w:rsidRPr="006978E5" w:rsidRDefault="000E402E" w:rsidP="000E402E">
      <w:pPr>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 xml:space="preserve">The security system shall be able to handle user unavailability. If there is a high priority alert and the user does not reply within a user specified time, the system will begin to notify other trusted users that the user has specified in a “chain”-like fashion. </w:t>
      </w:r>
    </w:p>
    <w:p w:rsidR="000E402E" w:rsidRPr="006978E5" w:rsidRDefault="000E402E" w:rsidP="000E402E">
      <w:pPr>
        <w:ind w:left="1080"/>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MAVS Team</w:t>
      </w:r>
    </w:p>
    <w:p w:rsidR="000E402E" w:rsidRPr="006978E5" w:rsidRDefault="000E402E" w:rsidP="000E402E">
      <w:pPr>
        <w:ind w:left="1080"/>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Requirement constrained by user’s pre-defined list of those on the chain. If the list contains no people and the user does not respond, the system will not be able to notify anyone about events.</w:t>
      </w:r>
    </w:p>
    <w:p w:rsidR="000E402E" w:rsidRPr="006978E5" w:rsidRDefault="000E402E" w:rsidP="000E402E">
      <w:pPr>
        <w:ind w:left="1080"/>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N/A</w:t>
      </w:r>
    </w:p>
    <w:p w:rsidR="000E402E" w:rsidRPr="006978E5" w:rsidRDefault="000E402E" w:rsidP="000E402E">
      <w:pPr>
        <w:ind w:left="1080"/>
        <w:rPr>
          <w:rFonts w:asciiTheme="minorHAnsi" w:hAnsiTheme="minorHAnsi" w:cstheme="minorHAnsi"/>
        </w:rPr>
      </w:pPr>
    </w:p>
    <w:p w:rsidR="00D25537" w:rsidRPr="006978E5" w:rsidRDefault="00D25537" w:rsidP="000E402E">
      <w:pPr>
        <w:pStyle w:val="Heading3"/>
        <w:numPr>
          <w:ilvl w:val="2"/>
          <w:numId w:val="38"/>
        </w:numPr>
        <w:spacing w:before="0" w:after="0"/>
        <w:rPr>
          <w:rFonts w:asciiTheme="minorHAnsi" w:hAnsiTheme="minorHAnsi" w:cstheme="minorHAnsi"/>
        </w:rPr>
      </w:pPr>
      <w:bookmarkStart w:id="112" w:name="_Toc297759648"/>
      <w:r w:rsidRPr="006978E5">
        <w:rPr>
          <w:rFonts w:asciiTheme="minorHAnsi" w:hAnsiTheme="minorHAnsi" w:cstheme="minorHAnsi"/>
        </w:rPr>
        <w:t>The MAVS System mobile application shall notify the user when it loses connectivity to the central computer</w:t>
      </w:r>
      <w:bookmarkEnd w:id="112"/>
    </w:p>
    <w:p w:rsidR="000E402E" w:rsidRPr="006978E5" w:rsidRDefault="000E402E" w:rsidP="000E402E">
      <w:pPr>
        <w:rPr>
          <w:rFonts w:asciiTheme="minorHAnsi" w:hAnsiTheme="minorHAnsi" w:cstheme="minorHAnsi"/>
        </w:rPr>
      </w:pPr>
    </w:p>
    <w:p w:rsidR="00D25537" w:rsidRPr="006978E5" w:rsidRDefault="00D25537" w:rsidP="000E402E">
      <w:pPr>
        <w:pStyle w:val="Heading4"/>
        <w:numPr>
          <w:ilvl w:val="3"/>
          <w:numId w:val="38"/>
        </w:numPr>
        <w:spacing w:before="0" w:after="0"/>
        <w:ind w:left="1638"/>
        <w:rPr>
          <w:rFonts w:asciiTheme="minorHAnsi" w:hAnsiTheme="minorHAnsi" w:cstheme="minorHAnsi"/>
        </w:rPr>
      </w:pPr>
      <w:r w:rsidRPr="006978E5">
        <w:rPr>
          <w:rFonts w:asciiTheme="minorHAnsi" w:hAnsiTheme="minorHAnsi" w:cstheme="minorHAnsi"/>
        </w:rPr>
        <w:t>Description</w:t>
      </w:r>
    </w:p>
    <w:p w:rsidR="00D25537" w:rsidRPr="006978E5" w:rsidRDefault="00D25537" w:rsidP="000E402E">
      <w:pPr>
        <w:ind w:left="990"/>
        <w:rPr>
          <w:rFonts w:asciiTheme="minorHAnsi" w:hAnsiTheme="minorHAnsi" w:cstheme="minorHAnsi"/>
        </w:rPr>
      </w:pPr>
      <w:r w:rsidRPr="006978E5">
        <w:rPr>
          <w:rFonts w:asciiTheme="minorHAnsi" w:hAnsiTheme="minorHAnsi" w:cstheme="minorHAnsi"/>
        </w:rPr>
        <w:t xml:space="preserve">Users shall be informed when they lose connection to the central </w:t>
      </w:r>
      <w:r w:rsidR="001154C5" w:rsidRPr="006978E5">
        <w:rPr>
          <w:rFonts w:asciiTheme="minorHAnsi" w:hAnsiTheme="minorHAnsi" w:cstheme="minorHAnsi"/>
        </w:rPr>
        <w:t>computer</w:t>
      </w:r>
      <w:r w:rsidRPr="006978E5">
        <w:rPr>
          <w:rFonts w:asciiTheme="minorHAnsi" w:hAnsiTheme="minorHAnsi" w:cstheme="minorHAnsi"/>
        </w:rPr>
        <w:t>, indicating a possible power or Internet outage.</w:t>
      </w:r>
    </w:p>
    <w:p w:rsidR="000E402E" w:rsidRPr="006978E5" w:rsidRDefault="000E402E" w:rsidP="000E402E">
      <w:pPr>
        <w:rPr>
          <w:rFonts w:asciiTheme="minorHAnsi" w:hAnsiTheme="minorHAnsi" w:cstheme="minorHAnsi"/>
        </w:rPr>
      </w:pPr>
    </w:p>
    <w:p w:rsidR="00D25537" w:rsidRPr="006978E5" w:rsidRDefault="00D25537" w:rsidP="000E402E">
      <w:pPr>
        <w:pStyle w:val="Heading4"/>
        <w:numPr>
          <w:ilvl w:val="3"/>
          <w:numId w:val="38"/>
        </w:numPr>
        <w:spacing w:before="0" w:after="0"/>
        <w:ind w:left="1638"/>
        <w:rPr>
          <w:rFonts w:asciiTheme="minorHAnsi" w:hAnsiTheme="minorHAnsi" w:cstheme="minorHAnsi"/>
        </w:rPr>
      </w:pPr>
      <w:r w:rsidRPr="006978E5">
        <w:rPr>
          <w:rFonts w:asciiTheme="minorHAnsi" w:hAnsiTheme="minorHAnsi" w:cstheme="minorHAnsi"/>
        </w:rPr>
        <w:t>Source</w:t>
      </w:r>
    </w:p>
    <w:p w:rsidR="00D25537" w:rsidRPr="006978E5" w:rsidRDefault="00D25537" w:rsidP="000E402E">
      <w:pPr>
        <w:ind w:firstLine="126"/>
        <w:rPr>
          <w:rFonts w:asciiTheme="minorHAnsi" w:hAnsiTheme="minorHAnsi" w:cstheme="minorHAnsi"/>
        </w:rPr>
      </w:pPr>
      <w:r w:rsidRPr="006978E5">
        <w:rPr>
          <w:rFonts w:asciiTheme="minorHAnsi" w:hAnsiTheme="minorHAnsi" w:cstheme="minorHAnsi"/>
        </w:rPr>
        <w:t>MAVS Team</w:t>
      </w:r>
    </w:p>
    <w:p w:rsidR="000E402E" w:rsidRPr="006978E5" w:rsidRDefault="000E402E" w:rsidP="000E402E">
      <w:pPr>
        <w:rPr>
          <w:rFonts w:asciiTheme="minorHAnsi" w:hAnsiTheme="minorHAnsi" w:cstheme="minorHAnsi"/>
        </w:rPr>
      </w:pPr>
    </w:p>
    <w:p w:rsidR="00D25537" w:rsidRPr="006978E5" w:rsidRDefault="00D25537" w:rsidP="000E402E">
      <w:pPr>
        <w:pStyle w:val="Heading4"/>
        <w:numPr>
          <w:ilvl w:val="3"/>
          <w:numId w:val="38"/>
        </w:numPr>
        <w:spacing w:before="0" w:after="0"/>
        <w:ind w:left="1638"/>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E402E">
      <w:pPr>
        <w:ind w:firstLine="126"/>
        <w:rPr>
          <w:rFonts w:asciiTheme="minorHAnsi" w:hAnsiTheme="minorHAnsi" w:cstheme="minorHAnsi"/>
        </w:rPr>
      </w:pPr>
      <w:r w:rsidRPr="006978E5">
        <w:rPr>
          <w:rFonts w:asciiTheme="minorHAnsi" w:hAnsiTheme="minorHAnsi" w:cstheme="minorHAnsi"/>
        </w:rPr>
        <w:t>Requirement assumes that the user has a valid connection to the mobile network.</w:t>
      </w:r>
    </w:p>
    <w:p w:rsidR="000E402E" w:rsidRPr="006978E5" w:rsidRDefault="000E402E" w:rsidP="000E402E">
      <w:pPr>
        <w:rPr>
          <w:rFonts w:asciiTheme="minorHAnsi" w:hAnsiTheme="minorHAnsi" w:cstheme="minorHAnsi"/>
        </w:rPr>
      </w:pPr>
    </w:p>
    <w:p w:rsidR="00D25537" w:rsidRPr="006978E5" w:rsidRDefault="00D25537" w:rsidP="000E402E">
      <w:pPr>
        <w:pStyle w:val="Heading4"/>
        <w:numPr>
          <w:ilvl w:val="3"/>
          <w:numId w:val="38"/>
        </w:numPr>
        <w:spacing w:before="0" w:after="0"/>
        <w:ind w:left="1638"/>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E402E">
      <w:pPr>
        <w:ind w:firstLine="126"/>
        <w:rPr>
          <w:rFonts w:asciiTheme="minorHAnsi" w:hAnsiTheme="minorHAnsi" w:cstheme="minorHAnsi"/>
        </w:rPr>
      </w:pPr>
      <w:r w:rsidRPr="006978E5">
        <w:rPr>
          <w:rFonts w:asciiTheme="minorHAnsi" w:hAnsiTheme="minorHAnsi" w:cstheme="minorHAnsi"/>
        </w:rPr>
        <w:t>N/A</w:t>
      </w:r>
    </w:p>
    <w:p w:rsidR="000E402E" w:rsidRPr="006978E5" w:rsidRDefault="000E402E" w:rsidP="000E402E">
      <w:pPr>
        <w:ind w:firstLine="126"/>
        <w:rPr>
          <w:rFonts w:asciiTheme="minorHAnsi" w:hAnsiTheme="minorHAnsi" w:cstheme="minorHAnsi"/>
        </w:rPr>
      </w:pPr>
    </w:p>
    <w:p w:rsidR="00D25537" w:rsidRPr="006978E5" w:rsidRDefault="00D25537" w:rsidP="000E402E">
      <w:pPr>
        <w:pStyle w:val="Heading3"/>
        <w:numPr>
          <w:ilvl w:val="2"/>
          <w:numId w:val="38"/>
        </w:numPr>
        <w:spacing w:before="0" w:after="0"/>
        <w:rPr>
          <w:rFonts w:asciiTheme="minorHAnsi" w:hAnsiTheme="minorHAnsi" w:cstheme="minorHAnsi"/>
        </w:rPr>
      </w:pPr>
      <w:bookmarkStart w:id="113" w:name="_Toc297759649"/>
      <w:r w:rsidRPr="006978E5">
        <w:rPr>
          <w:rFonts w:asciiTheme="minorHAnsi" w:hAnsiTheme="minorHAnsi" w:cstheme="minorHAnsi"/>
        </w:rPr>
        <w:lastRenderedPageBreak/>
        <w:t>The user shall be able to define “zones” that the camera can automatically pan to based on triggering of select sensors</w:t>
      </w:r>
      <w:bookmarkEnd w:id="113"/>
    </w:p>
    <w:p w:rsidR="000E402E" w:rsidRPr="006978E5" w:rsidRDefault="000E402E" w:rsidP="000E402E">
      <w:pPr>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E402E">
      <w:pPr>
        <w:pStyle w:val="ListParagraph"/>
        <w:ind w:left="1080"/>
        <w:rPr>
          <w:rFonts w:asciiTheme="minorHAnsi" w:hAnsiTheme="minorHAnsi" w:cstheme="minorHAnsi"/>
        </w:rPr>
      </w:pPr>
      <w:r w:rsidRPr="006978E5">
        <w:rPr>
          <w:rFonts w:asciiTheme="minorHAnsi" w:hAnsiTheme="minorHAnsi" w:cstheme="minorHAnsi"/>
        </w:rPr>
        <w:t>The user shall be able to define various “zones” that the camera will automatically pan to should a specified sensor be triggered. This allows for a better view of the objects that triggered the event.</w:t>
      </w:r>
    </w:p>
    <w:p w:rsidR="000E402E" w:rsidRPr="006978E5" w:rsidRDefault="000E402E" w:rsidP="000E402E">
      <w:pPr>
        <w:pStyle w:val="ListParagraph"/>
        <w:ind w:left="1080"/>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E402E">
      <w:pPr>
        <w:ind w:firstLine="216"/>
        <w:rPr>
          <w:rFonts w:asciiTheme="minorHAnsi" w:hAnsiTheme="minorHAnsi" w:cstheme="minorHAnsi"/>
        </w:rPr>
      </w:pPr>
      <w:r w:rsidRPr="006978E5">
        <w:rPr>
          <w:rFonts w:asciiTheme="minorHAnsi" w:hAnsiTheme="minorHAnsi" w:cstheme="minorHAnsi"/>
        </w:rPr>
        <w:t>MAVS Team</w:t>
      </w:r>
    </w:p>
    <w:p w:rsidR="000E402E" w:rsidRPr="006978E5" w:rsidRDefault="000E402E" w:rsidP="000E402E">
      <w:pPr>
        <w:ind w:firstLine="216"/>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The specified zones must be reachable by the camera. For example, if the camera can rotate left 50 degrees, the user can not specify a zone pointing 100 degrees to the left.</w:t>
      </w:r>
    </w:p>
    <w:p w:rsidR="000E402E" w:rsidRPr="006978E5" w:rsidRDefault="000E402E" w:rsidP="000E402E">
      <w:pPr>
        <w:ind w:left="1080"/>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N/A</w:t>
      </w:r>
    </w:p>
    <w:p w:rsidR="000E402E" w:rsidRPr="006978E5" w:rsidRDefault="000E402E" w:rsidP="000E402E">
      <w:pPr>
        <w:ind w:left="1080"/>
        <w:rPr>
          <w:rFonts w:asciiTheme="minorHAnsi" w:hAnsiTheme="minorHAnsi" w:cstheme="minorHAnsi"/>
        </w:rPr>
      </w:pPr>
    </w:p>
    <w:p w:rsidR="00D25537" w:rsidRPr="006978E5" w:rsidRDefault="00D25537" w:rsidP="000E402E">
      <w:pPr>
        <w:pStyle w:val="Heading3"/>
        <w:numPr>
          <w:ilvl w:val="2"/>
          <w:numId w:val="38"/>
        </w:numPr>
        <w:spacing w:before="0" w:after="0"/>
        <w:rPr>
          <w:rFonts w:asciiTheme="minorHAnsi" w:hAnsiTheme="minorHAnsi" w:cstheme="minorHAnsi"/>
        </w:rPr>
      </w:pPr>
      <w:bookmarkStart w:id="114" w:name="_Toc297759650"/>
      <w:r w:rsidRPr="006978E5">
        <w:rPr>
          <w:rFonts w:asciiTheme="minorHAnsi" w:hAnsiTheme="minorHAnsi" w:cstheme="minorHAnsi"/>
        </w:rPr>
        <w:t>The user shall be able to view archived video from the central computer</w:t>
      </w:r>
      <w:bookmarkEnd w:id="114"/>
    </w:p>
    <w:p w:rsidR="000E402E" w:rsidRPr="006978E5" w:rsidRDefault="000E402E" w:rsidP="000E402E">
      <w:pPr>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The system shall save video feeds to the central computer and allow the user to view this footage at any time. The system will differentiate between footage that had sensors triggered, and further differentiate between the severity of the sensor that was triggered.</w:t>
      </w:r>
    </w:p>
    <w:p w:rsidR="000E402E" w:rsidRPr="006978E5" w:rsidRDefault="000E402E" w:rsidP="000E402E">
      <w:pPr>
        <w:ind w:left="1080"/>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E402E">
      <w:pPr>
        <w:ind w:firstLine="216"/>
        <w:rPr>
          <w:rFonts w:asciiTheme="minorHAnsi" w:hAnsiTheme="minorHAnsi" w:cstheme="minorHAnsi"/>
        </w:rPr>
      </w:pPr>
      <w:r w:rsidRPr="006978E5">
        <w:rPr>
          <w:rFonts w:asciiTheme="minorHAnsi" w:hAnsiTheme="minorHAnsi" w:cstheme="minorHAnsi"/>
        </w:rPr>
        <w:t>MAVS Team</w:t>
      </w:r>
    </w:p>
    <w:p w:rsidR="000E402E" w:rsidRPr="006978E5" w:rsidRDefault="000E402E" w:rsidP="000E402E">
      <w:pPr>
        <w:ind w:firstLine="216"/>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E402E">
      <w:pPr>
        <w:ind w:firstLine="216"/>
        <w:rPr>
          <w:rFonts w:asciiTheme="minorHAnsi" w:hAnsiTheme="minorHAnsi" w:cstheme="minorHAnsi"/>
        </w:rPr>
      </w:pPr>
      <w:r w:rsidRPr="006978E5">
        <w:rPr>
          <w:rFonts w:asciiTheme="minorHAnsi" w:hAnsiTheme="minorHAnsi" w:cstheme="minorHAnsi"/>
        </w:rPr>
        <w:t>N/A</w:t>
      </w:r>
    </w:p>
    <w:p w:rsidR="000E402E" w:rsidRPr="006978E5" w:rsidRDefault="000E402E" w:rsidP="000E402E">
      <w:pPr>
        <w:ind w:firstLine="216"/>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E402E">
      <w:pPr>
        <w:ind w:firstLine="216"/>
        <w:rPr>
          <w:rFonts w:asciiTheme="minorHAnsi" w:hAnsiTheme="minorHAnsi" w:cstheme="minorHAnsi"/>
        </w:rPr>
      </w:pPr>
      <w:r w:rsidRPr="006978E5">
        <w:rPr>
          <w:rFonts w:asciiTheme="minorHAnsi" w:hAnsiTheme="minorHAnsi" w:cstheme="minorHAnsi"/>
        </w:rPr>
        <w:t>N/A</w:t>
      </w:r>
    </w:p>
    <w:p w:rsidR="000E402E" w:rsidRPr="006978E5" w:rsidRDefault="000E402E" w:rsidP="000E402E">
      <w:pPr>
        <w:ind w:firstLine="216"/>
        <w:rPr>
          <w:rFonts w:asciiTheme="minorHAnsi" w:hAnsiTheme="minorHAnsi" w:cstheme="minorHAnsi"/>
        </w:rPr>
      </w:pPr>
    </w:p>
    <w:p w:rsidR="00D25537" w:rsidRPr="006978E5" w:rsidRDefault="00D25537" w:rsidP="000E402E">
      <w:pPr>
        <w:pStyle w:val="Heading3"/>
        <w:numPr>
          <w:ilvl w:val="2"/>
          <w:numId w:val="38"/>
        </w:numPr>
        <w:spacing w:before="0" w:after="0"/>
        <w:rPr>
          <w:rFonts w:asciiTheme="minorHAnsi" w:hAnsiTheme="minorHAnsi" w:cstheme="minorHAnsi"/>
        </w:rPr>
      </w:pPr>
      <w:bookmarkStart w:id="115" w:name="_Toc297759651"/>
      <w:r w:rsidRPr="006978E5">
        <w:rPr>
          <w:rFonts w:asciiTheme="minorHAnsi" w:hAnsiTheme="minorHAnsi" w:cstheme="minorHAnsi"/>
        </w:rPr>
        <w:t>The MAVS System shall save logs of triggered events on the central computer</w:t>
      </w:r>
      <w:bookmarkEnd w:id="115"/>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E402E">
      <w:pPr>
        <w:ind w:firstLine="216"/>
        <w:rPr>
          <w:rFonts w:asciiTheme="minorHAnsi" w:hAnsiTheme="minorHAnsi" w:cstheme="minorHAnsi"/>
        </w:rPr>
      </w:pPr>
      <w:r w:rsidRPr="006978E5">
        <w:rPr>
          <w:rFonts w:asciiTheme="minorHAnsi" w:hAnsiTheme="minorHAnsi" w:cstheme="minorHAnsi"/>
        </w:rPr>
        <w:t>The security system shall save logs of triggered events on the central computer.</w:t>
      </w:r>
    </w:p>
    <w:p w:rsidR="000E402E" w:rsidRPr="006978E5" w:rsidRDefault="000E402E" w:rsidP="000E402E">
      <w:pPr>
        <w:ind w:firstLine="216"/>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E402E">
      <w:pPr>
        <w:ind w:firstLine="216"/>
        <w:rPr>
          <w:rFonts w:asciiTheme="minorHAnsi" w:hAnsiTheme="minorHAnsi" w:cstheme="minorHAnsi"/>
        </w:rPr>
      </w:pPr>
      <w:r w:rsidRPr="006978E5">
        <w:rPr>
          <w:rFonts w:asciiTheme="minorHAnsi" w:hAnsiTheme="minorHAnsi" w:cstheme="minorHAnsi"/>
        </w:rPr>
        <w:t>MAVS Team</w:t>
      </w:r>
    </w:p>
    <w:p w:rsidR="000E402E" w:rsidRPr="006978E5" w:rsidRDefault="000E402E" w:rsidP="000E402E">
      <w:pPr>
        <w:ind w:firstLine="216"/>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E402E">
      <w:pPr>
        <w:ind w:firstLine="216"/>
        <w:rPr>
          <w:rFonts w:asciiTheme="minorHAnsi" w:hAnsiTheme="minorHAnsi" w:cstheme="minorHAnsi"/>
        </w:rPr>
      </w:pPr>
      <w:r w:rsidRPr="006978E5">
        <w:rPr>
          <w:rFonts w:asciiTheme="minorHAnsi" w:hAnsiTheme="minorHAnsi" w:cstheme="minorHAnsi"/>
        </w:rPr>
        <w:t>N/A</w:t>
      </w:r>
    </w:p>
    <w:p w:rsidR="000E402E" w:rsidRPr="006978E5" w:rsidRDefault="000E402E" w:rsidP="000E402E">
      <w:pPr>
        <w:ind w:firstLine="216"/>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E402E">
      <w:pPr>
        <w:ind w:firstLine="216"/>
        <w:rPr>
          <w:rFonts w:asciiTheme="minorHAnsi" w:hAnsiTheme="minorHAnsi" w:cstheme="minorHAnsi"/>
        </w:rPr>
      </w:pPr>
      <w:r w:rsidRPr="006978E5">
        <w:rPr>
          <w:rFonts w:asciiTheme="minorHAnsi" w:hAnsiTheme="minorHAnsi" w:cstheme="minorHAnsi"/>
        </w:rPr>
        <w:t>N/A</w:t>
      </w:r>
    </w:p>
    <w:p w:rsidR="000E402E" w:rsidRPr="006978E5" w:rsidRDefault="000E402E" w:rsidP="000E402E">
      <w:pPr>
        <w:ind w:firstLine="216"/>
        <w:rPr>
          <w:rFonts w:asciiTheme="minorHAnsi" w:hAnsiTheme="minorHAnsi" w:cstheme="minorHAnsi"/>
        </w:rPr>
      </w:pPr>
    </w:p>
    <w:p w:rsidR="00D25537" w:rsidRPr="006978E5" w:rsidRDefault="00D25537" w:rsidP="000E402E">
      <w:pPr>
        <w:pStyle w:val="Heading3"/>
        <w:numPr>
          <w:ilvl w:val="2"/>
          <w:numId w:val="38"/>
        </w:numPr>
        <w:spacing w:before="0" w:after="0"/>
        <w:rPr>
          <w:rFonts w:asciiTheme="minorHAnsi" w:hAnsiTheme="minorHAnsi" w:cstheme="minorHAnsi"/>
        </w:rPr>
      </w:pPr>
      <w:bookmarkStart w:id="116" w:name="_Toc297759652"/>
      <w:r w:rsidRPr="006978E5">
        <w:rPr>
          <w:rFonts w:asciiTheme="minorHAnsi" w:hAnsiTheme="minorHAnsi" w:cstheme="minorHAnsi"/>
        </w:rPr>
        <w:t>The user shall be able to set up profiles that establish the severity of a certain triggered event</w:t>
      </w:r>
      <w:bookmarkEnd w:id="116"/>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E402E">
      <w:pPr>
        <w:ind w:left="1080"/>
        <w:rPr>
          <w:rFonts w:asciiTheme="minorHAnsi" w:hAnsiTheme="minorHAnsi" w:cstheme="minorHAnsi"/>
        </w:rPr>
      </w:pPr>
      <w:r w:rsidRPr="006978E5">
        <w:rPr>
          <w:rFonts w:asciiTheme="minorHAnsi" w:hAnsiTheme="minorHAnsi" w:cstheme="minorHAnsi"/>
        </w:rPr>
        <w:t>The user shall be able to set up profiles that establish the severity of a certain triggered event.</w:t>
      </w:r>
    </w:p>
    <w:p w:rsidR="000E402E" w:rsidRPr="006978E5" w:rsidRDefault="000E402E" w:rsidP="000E402E">
      <w:pPr>
        <w:ind w:left="1080"/>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E402E">
      <w:pPr>
        <w:ind w:firstLine="216"/>
        <w:rPr>
          <w:rFonts w:asciiTheme="minorHAnsi" w:hAnsiTheme="minorHAnsi" w:cstheme="minorHAnsi"/>
        </w:rPr>
      </w:pPr>
      <w:r w:rsidRPr="006978E5">
        <w:rPr>
          <w:rFonts w:asciiTheme="minorHAnsi" w:hAnsiTheme="minorHAnsi" w:cstheme="minorHAnsi"/>
        </w:rPr>
        <w:t>Sponsor</w:t>
      </w:r>
    </w:p>
    <w:p w:rsidR="000E402E" w:rsidRPr="006978E5" w:rsidRDefault="000E402E" w:rsidP="000E402E">
      <w:pPr>
        <w:ind w:firstLine="216"/>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E402E">
      <w:pPr>
        <w:ind w:firstLine="216"/>
        <w:rPr>
          <w:rFonts w:asciiTheme="minorHAnsi" w:hAnsiTheme="minorHAnsi" w:cstheme="minorHAnsi"/>
        </w:rPr>
      </w:pPr>
      <w:r w:rsidRPr="006978E5">
        <w:rPr>
          <w:rFonts w:asciiTheme="minorHAnsi" w:hAnsiTheme="minorHAnsi" w:cstheme="minorHAnsi"/>
        </w:rPr>
        <w:t>N/A</w:t>
      </w:r>
    </w:p>
    <w:p w:rsidR="000E402E" w:rsidRPr="006978E5" w:rsidRDefault="000E402E" w:rsidP="000E402E">
      <w:pPr>
        <w:ind w:firstLine="216"/>
        <w:rPr>
          <w:rFonts w:asciiTheme="minorHAnsi" w:hAnsiTheme="minorHAnsi" w:cstheme="minorHAnsi"/>
        </w:rPr>
      </w:pPr>
    </w:p>
    <w:p w:rsidR="00D25537" w:rsidRPr="006978E5" w:rsidRDefault="00D25537" w:rsidP="000E402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79738E">
      <w:pPr>
        <w:ind w:firstLine="216"/>
        <w:rPr>
          <w:rFonts w:asciiTheme="minorHAnsi" w:hAnsiTheme="minorHAnsi" w:cstheme="minorHAnsi"/>
        </w:rPr>
      </w:pPr>
      <w:r w:rsidRPr="006978E5">
        <w:rPr>
          <w:rFonts w:asciiTheme="minorHAnsi" w:hAnsiTheme="minorHAnsi" w:cstheme="minorHAnsi"/>
        </w:rPr>
        <w:t>N/A</w:t>
      </w:r>
    </w:p>
    <w:p w:rsidR="000E402E" w:rsidRPr="006978E5" w:rsidRDefault="000E402E" w:rsidP="000E402E">
      <w:pPr>
        <w:pStyle w:val="ListParagraph"/>
        <w:ind w:left="1638"/>
        <w:rPr>
          <w:rFonts w:asciiTheme="minorHAnsi" w:hAnsiTheme="minorHAnsi" w:cstheme="minorHAnsi"/>
        </w:rPr>
      </w:pPr>
    </w:p>
    <w:p w:rsidR="00D25537" w:rsidRPr="006978E5" w:rsidRDefault="00D25537" w:rsidP="0065797B">
      <w:pPr>
        <w:pStyle w:val="Heading3"/>
        <w:numPr>
          <w:ilvl w:val="2"/>
          <w:numId w:val="38"/>
        </w:numPr>
        <w:spacing w:before="0" w:after="0"/>
        <w:rPr>
          <w:rFonts w:asciiTheme="minorHAnsi" w:hAnsiTheme="minorHAnsi" w:cstheme="minorHAnsi"/>
        </w:rPr>
      </w:pPr>
      <w:bookmarkStart w:id="117" w:name="_Toc297759653"/>
      <w:r w:rsidRPr="006978E5">
        <w:rPr>
          <w:rFonts w:asciiTheme="minorHAnsi" w:hAnsiTheme="minorHAnsi" w:cstheme="minorHAnsi"/>
        </w:rPr>
        <w:t>The user shall be able to set up notification profiles on their mobile device that establish how to react to notifications concerning certain triggered events</w:t>
      </w:r>
      <w:bookmarkEnd w:id="117"/>
    </w:p>
    <w:p w:rsidR="0065797B" w:rsidRPr="006978E5" w:rsidRDefault="0065797B" w:rsidP="0065797B">
      <w:pPr>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65797B">
      <w:pPr>
        <w:ind w:left="1080"/>
        <w:rPr>
          <w:rFonts w:asciiTheme="minorHAnsi" w:hAnsiTheme="minorHAnsi" w:cstheme="minorHAnsi"/>
        </w:rPr>
      </w:pPr>
      <w:r w:rsidRPr="006978E5">
        <w:rPr>
          <w:rFonts w:asciiTheme="minorHAnsi" w:hAnsiTheme="minorHAnsi" w:cstheme="minorHAnsi"/>
        </w:rPr>
        <w:t>The user shall be able to set up notification profiles on their mobile device that establish how the phone will react to notifications concerning certain triggered events. For example, the user may wish for the phone to play an alarm tone when a high priority sensor is triggered.</w:t>
      </w:r>
    </w:p>
    <w:p w:rsidR="0065797B" w:rsidRPr="006978E5" w:rsidRDefault="0065797B" w:rsidP="0065797B">
      <w:pPr>
        <w:ind w:left="1080"/>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 xml:space="preserve">Sponsor  </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lastRenderedPageBreak/>
        <w:t>N/A</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N/A</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3"/>
        <w:numPr>
          <w:ilvl w:val="2"/>
          <w:numId w:val="38"/>
        </w:numPr>
        <w:spacing w:before="0" w:after="0"/>
        <w:rPr>
          <w:rFonts w:asciiTheme="minorHAnsi" w:hAnsiTheme="minorHAnsi" w:cstheme="minorHAnsi"/>
        </w:rPr>
      </w:pPr>
      <w:bookmarkStart w:id="118" w:name="_Toc297759654"/>
      <w:r w:rsidRPr="006978E5">
        <w:rPr>
          <w:rFonts w:asciiTheme="minorHAnsi" w:hAnsiTheme="minorHAnsi" w:cstheme="minorHAnsi"/>
        </w:rPr>
        <w:t>The MAVS System shall notify the user when the system has lost its main power source and has reverted to using UPS backup power</w:t>
      </w:r>
      <w:bookmarkEnd w:id="118"/>
    </w:p>
    <w:p w:rsidR="0065797B" w:rsidRPr="006978E5" w:rsidRDefault="0065797B" w:rsidP="0065797B">
      <w:pPr>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65797B">
      <w:pPr>
        <w:ind w:left="1080"/>
        <w:rPr>
          <w:rFonts w:asciiTheme="minorHAnsi" w:hAnsiTheme="minorHAnsi" w:cstheme="minorHAnsi"/>
        </w:rPr>
      </w:pPr>
      <w:r w:rsidRPr="006978E5">
        <w:rPr>
          <w:rFonts w:asciiTheme="minorHAnsi" w:hAnsiTheme="minorHAnsi" w:cstheme="minorHAnsi"/>
        </w:rPr>
        <w:t xml:space="preserve">The security system shall notify the user when the system has lost its main power supply </w:t>
      </w:r>
      <w:ins w:id="119" w:author="Manfred Huber" w:date="2011-07-30T08:15:00Z">
        <w:r w:rsidR="00350181">
          <w:rPr>
            <w:rFonts w:asciiTheme="minorHAnsi" w:hAnsiTheme="minorHAnsi" w:cstheme="minorHAnsi"/>
          </w:rPr>
          <w:t>and</w:t>
        </w:r>
      </w:ins>
      <w:del w:id="120" w:author="Manfred Huber" w:date="2011-07-30T08:15:00Z">
        <w:r w:rsidRPr="006978E5" w:rsidDel="00350181">
          <w:rPr>
            <w:rFonts w:asciiTheme="minorHAnsi" w:hAnsiTheme="minorHAnsi" w:cstheme="minorHAnsi"/>
          </w:rPr>
          <w:delText>had</w:delText>
        </w:r>
      </w:del>
      <w:r w:rsidRPr="006978E5">
        <w:rPr>
          <w:rFonts w:asciiTheme="minorHAnsi" w:hAnsiTheme="minorHAnsi" w:cstheme="minorHAnsi"/>
        </w:rPr>
        <w:t xml:space="preserve"> has reverted to the usage of UPS power. </w:t>
      </w:r>
    </w:p>
    <w:p w:rsidR="0065797B" w:rsidRPr="006978E5" w:rsidRDefault="0065797B" w:rsidP="0065797B">
      <w:pPr>
        <w:ind w:left="1080"/>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MAVS Team</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Requirement assumes that a UPS back up power source is being used.</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N/A</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3"/>
        <w:numPr>
          <w:ilvl w:val="2"/>
          <w:numId w:val="38"/>
        </w:numPr>
        <w:spacing w:before="0" w:after="0"/>
        <w:rPr>
          <w:rFonts w:asciiTheme="minorHAnsi" w:hAnsiTheme="minorHAnsi" w:cstheme="minorHAnsi"/>
        </w:rPr>
      </w:pPr>
      <w:bookmarkStart w:id="121" w:name="_Toc297759655"/>
      <w:r w:rsidRPr="006978E5">
        <w:rPr>
          <w:rFonts w:asciiTheme="minorHAnsi" w:hAnsiTheme="minorHAnsi" w:cstheme="minorHAnsi"/>
        </w:rPr>
        <w:t>The MAVS System shall require user authentication for accessing camera functions, such as audio/video</w:t>
      </w:r>
      <w:bookmarkEnd w:id="121"/>
    </w:p>
    <w:p w:rsidR="0065797B" w:rsidRPr="006978E5" w:rsidRDefault="0065797B" w:rsidP="0065797B">
      <w:pPr>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65797B">
      <w:pPr>
        <w:ind w:left="1080"/>
        <w:rPr>
          <w:rFonts w:asciiTheme="minorHAnsi" w:hAnsiTheme="minorHAnsi" w:cstheme="minorHAnsi"/>
        </w:rPr>
      </w:pPr>
      <w:r w:rsidRPr="006978E5">
        <w:rPr>
          <w:rFonts w:asciiTheme="minorHAnsi" w:hAnsiTheme="minorHAnsi" w:cstheme="minorHAnsi"/>
        </w:rPr>
        <w:t>The security system shall require user authentication for accessing camera function, such as audio/video.</w:t>
      </w:r>
    </w:p>
    <w:p w:rsidR="0065797B" w:rsidRPr="006978E5" w:rsidRDefault="0065797B" w:rsidP="0065797B">
      <w:pPr>
        <w:ind w:left="1080"/>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Sponsor</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N/A</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65797B">
      <w:pPr>
        <w:ind w:left="1080"/>
        <w:rPr>
          <w:rFonts w:asciiTheme="minorHAnsi" w:hAnsiTheme="minorHAnsi" w:cstheme="minorHAnsi"/>
        </w:rPr>
      </w:pPr>
      <w:r w:rsidRPr="006978E5">
        <w:rPr>
          <w:rFonts w:asciiTheme="minorHAnsi" w:hAnsiTheme="minorHAnsi" w:cstheme="minorHAnsi"/>
        </w:rPr>
        <w:t>The system shall store passwords in a secure fashion by not storing them in plain-text.</w:t>
      </w:r>
    </w:p>
    <w:p w:rsidR="00460062" w:rsidRPr="006978E5" w:rsidRDefault="00460062" w:rsidP="0065797B">
      <w:pPr>
        <w:ind w:left="1080"/>
        <w:rPr>
          <w:rFonts w:asciiTheme="minorHAnsi" w:hAnsiTheme="minorHAnsi" w:cstheme="minorHAnsi"/>
        </w:rPr>
      </w:pPr>
    </w:p>
    <w:p w:rsidR="00460062" w:rsidRPr="006978E5" w:rsidRDefault="00460062" w:rsidP="0065797B">
      <w:pPr>
        <w:ind w:left="1080"/>
        <w:rPr>
          <w:rFonts w:asciiTheme="minorHAnsi" w:hAnsiTheme="minorHAnsi" w:cstheme="minorHAnsi"/>
        </w:rPr>
      </w:pPr>
    </w:p>
    <w:p w:rsidR="00460062" w:rsidRPr="006978E5" w:rsidRDefault="00460062" w:rsidP="00460062">
      <w:pPr>
        <w:pStyle w:val="Heading3"/>
        <w:numPr>
          <w:ilvl w:val="2"/>
          <w:numId w:val="38"/>
        </w:numPr>
        <w:spacing w:before="0" w:after="0"/>
        <w:rPr>
          <w:rFonts w:asciiTheme="minorHAnsi" w:hAnsiTheme="minorHAnsi" w:cstheme="minorHAnsi"/>
        </w:rPr>
      </w:pPr>
      <w:r w:rsidRPr="006978E5">
        <w:rPr>
          <w:rFonts w:asciiTheme="minorHAnsi" w:hAnsiTheme="minorHAnsi" w:cstheme="minorHAnsi"/>
        </w:rPr>
        <w:t>The camera shall track the subject that has triggered the sensors, as long as the subject is within the camera’s view</w:t>
      </w:r>
    </w:p>
    <w:p w:rsidR="00460062" w:rsidRPr="006978E5" w:rsidRDefault="00460062" w:rsidP="00460062">
      <w:pPr>
        <w:rPr>
          <w:rFonts w:asciiTheme="minorHAnsi" w:hAnsiTheme="minorHAnsi" w:cstheme="minorHAnsi"/>
        </w:rPr>
      </w:pPr>
    </w:p>
    <w:p w:rsidR="00460062" w:rsidRPr="006978E5" w:rsidRDefault="00460062" w:rsidP="00460062">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460062" w:rsidRPr="006978E5" w:rsidRDefault="00460062" w:rsidP="00460062">
      <w:pPr>
        <w:ind w:left="1080"/>
        <w:rPr>
          <w:rFonts w:asciiTheme="minorHAnsi" w:hAnsiTheme="minorHAnsi" w:cstheme="minorHAnsi"/>
        </w:rPr>
      </w:pPr>
      <w:r w:rsidRPr="006978E5">
        <w:rPr>
          <w:rFonts w:asciiTheme="minorHAnsi" w:hAnsiTheme="minorHAnsi" w:cstheme="minorHAnsi"/>
        </w:rPr>
        <w:t xml:space="preserve">The camera shall track the subject that has triggered the sensors, as long as the subject is within the camera’s view </w:t>
      </w:r>
    </w:p>
    <w:p w:rsidR="00460062" w:rsidRPr="006978E5" w:rsidRDefault="00460062" w:rsidP="00460062">
      <w:pPr>
        <w:ind w:left="1080"/>
        <w:rPr>
          <w:rFonts w:asciiTheme="minorHAnsi" w:hAnsiTheme="minorHAnsi" w:cstheme="minorHAnsi"/>
        </w:rPr>
      </w:pPr>
    </w:p>
    <w:p w:rsidR="00460062" w:rsidRPr="006978E5" w:rsidRDefault="00460062" w:rsidP="00460062">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460062" w:rsidRPr="006978E5" w:rsidRDefault="00460062" w:rsidP="00460062">
      <w:pPr>
        <w:ind w:firstLine="216"/>
        <w:rPr>
          <w:rFonts w:asciiTheme="minorHAnsi" w:hAnsiTheme="minorHAnsi" w:cstheme="minorHAnsi"/>
        </w:rPr>
      </w:pPr>
      <w:r w:rsidRPr="006978E5">
        <w:rPr>
          <w:rFonts w:asciiTheme="minorHAnsi" w:hAnsiTheme="minorHAnsi" w:cstheme="minorHAnsi"/>
        </w:rPr>
        <w:t>Sponsor</w:t>
      </w:r>
    </w:p>
    <w:p w:rsidR="00460062" w:rsidRPr="006978E5" w:rsidRDefault="00460062" w:rsidP="00460062">
      <w:pPr>
        <w:ind w:firstLine="216"/>
        <w:rPr>
          <w:rFonts w:asciiTheme="minorHAnsi" w:hAnsiTheme="minorHAnsi" w:cstheme="minorHAnsi"/>
        </w:rPr>
      </w:pPr>
    </w:p>
    <w:p w:rsidR="00460062" w:rsidRPr="006978E5" w:rsidRDefault="00460062" w:rsidP="00460062">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460062" w:rsidRPr="006978E5" w:rsidRDefault="00460062" w:rsidP="00460062">
      <w:pPr>
        <w:ind w:left="1080"/>
        <w:rPr>
          <w:rFonts w:asciiTheme="minorHAnsi" w:hAnsiTheme="minorHAnsi" w:cstheme="minorHAnsi"/>
        </w:rPr>
      </w:pPr>
      <w:r w:rsidRPr="006978E5">
        <w:rPr>
          <w:rFonts w:asciiTheme="minorHAnsi" w:hAnsiTheme="minorHAnsi" w:cstheme="minorHAnsi"/>
        </w:rPr>
        <w:t>The ability for the camera to continuously track the subject is constrained by the amount of sensors available. The exact mechanism for tracking will be determined in the System Architecture phase.</w:t>
      </w:r>
    </w:p>
    <w:p w:rsidR="00460062" w:rsidRPr="006978E5" w:rsidRDefault="00460062" w:rsidP="00460062">
      <w:pPr>
        <w:ind w:firstLine="216"/>
        <w:rPr>
          <w:rFonts w:asciiTheme="minorHAnsi" w:hAnsiTheme="minorHAnsi" w:cstheme="minorHAnsi"/>
        </w:rPr>
      </w:pPr>
    </w:p>
    <w:p w:rsidR="00460062" w:rsidRPr="006978E5" w:rsidRDefault="00460062" w:rsidP="00460062">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460062" w:rsidRPr="006978E5" w:rsidRDefault="00C57DEC" w:rsidP="00460062">
      <w:pPr>
        <w:ind w:left="1080"/>
        <w:rPr>
          <w:rFonts w:asciiTheme="minorHAnsi" w:hAnsiTheme="minorHAnsi" w:cstheme="minorHAnsi"/>
        </w:rPr>
      </w:pPr>
      <w:r w:rsidRPr="006978E5">
        <w:rPr>
          <w:rFonts w:asciiTheme="minorHAnsi" w:hAnsiTheme="minorHAnsi" w:cstheme="minorHAnsi"/>
        </w:rPr>
        <w:t>N/A</w:t>
      </w:r>
    </w:p>
    <w:p w:rsidR="00460062" w:rsidRPr="006978E5" w:rsidRDefault="00460062" w:rsidP="0065797B">
      <w:pPr>
        <w:ind w:left="1080"/>
        <w:rPr>
          <w:rFonts w:asciiTheme="minorHAnsi" w:hAnsiTheme="minorHAnsi" w:cstheme="minorHAnsi"/>
        </w:rPr>
      </w:pPr>
    </w:p>
    <w:p w:rsidR="00D25537" w:rsidRPr="006978E5" w:rsidRDefault="00D25537">
      <w:pPr>
        <w:rPr>
          <w:rFonts w:asciiTheme="minorHAnsi" w:hAnsiTheme="minorHAnsi" w:cstheme="minorHAnsi"/>
        </w:rPr>
      </w:pPr>
    </w:p>
    <w:p w:rsidR="00D25537" w:rsidRPr="006978E5" w:rsidRDefault="00D25537">
      <w:pPr>
        <w:rPr>
          <w:rFonts w:asciiTheme="minorHAnsi" w:hAnsiTheme="minorHAnsi" w:cstheme="minorHAnsi"/>
        </w:rPr>
      </w:pPr>
      <w:bookmarkStart w:id="122" w:name="id.57858bd364ed"/>
      <w:bookmarkEnd w:id="122"/>
    </w:p>
    <w:p w:rsidR="00D25537" w:rsidRPr="006978E5" w:rsidRDefault="00D25537" w:rsidP="0065797B">
      <w:pPr>
        <w:pStyle w:val="Heading1"/>
        <w:pageBreakBefore/>
        <w:numPr>
          <w:ilvl w:val="0"/>
          <w:numId w:val="38"/>
        </w:numPr>
        <w:spacing w:before="0"/>
        <w:rPr>
          <w:rFonts w:asciiTheme="minorHAnsi" w:hAnsiTheme="minorHAnsi" w:cstheme="minorHAnsi"/>
        </w:rPr>
      </w:pPr>
      <w:bookmarkStart w:id="123" w:name="_Toc297759656"/>
      <w:bookmarkStart w:id="124" w:name="_Toc297769299"/>
      <w:bookmarkStart w:id="125" w:name="_Toc299277611"/>
      <w:r w:rsidRPr="006978E5">
        <w:rPr>
          <w:rFonts w:asciiTheme="minorHAnsi" w:hAnsiTheme="minorHAnsi" w:cstheme="minorHAnsi"/>
        </w:rPr>
        <w:lastRenderedPageBreak/>
        <w:t>Localization Requirements</w:t>
      </w:r>
      <w:bookmarkStart w:id="126" w:name="id.b457b6e98bbf"/>
      <w:bookmarkEnd w:id="123"/>
      <w:bookmarkEnd w:id="124"/>
      <w:bookmarkEnd w:id="125"/>
      <w:bookmarkEnd w:id="126"/>
    </w:p>
    <w:p w:rsidR="00D25537" w:rsidRPr="006978E5" w:rsidRDefault="00D25537" w:rsidP="0065797B">
      <w:pPr>
        <w:pStyle w:val="Heading2"/>
        <w:numPr>
          <w:ilvl w:val="1"/>
          <w:numId w:val="38"/>
        </w:numPr>
        <w:spacing w:before="0" w:after="0"/>
        <w:rPr>
          <w:rFonts w:asciiTheme="minorHAnsi" w:hAnsiTheme="minorHAnsi" w:cstheme="minorHAnsi"/>
        </w:rPr>
      </w:pPr>
      <w:bookmarkStart w:id="127" w:name="_Toc297759657"/>
      <w:bookmarkStart w:id="128" w:name="_Toc297769300"/>
      <w:bookmarkStart w:id="129" w:name="_Toc299277612"/>
      <w:r w:rsidRPr="006978E5">
        <w:rPr>
          <w:rFonts w:asciiTheme="minorHAnsi" w:hAnsiTheme="minorHAnsi" w:cstheme="minorHAnsi"/>
        </w:rPr>
        <w:t>General</w:t>
      </w:r>
      <w:bookmarkEnd w:id="127"/>
      <w:bookmarkEnd w:id="128"/>
      <w:bookmarkEnd w:id="129"/>
    </w:p>
    <w:p w:rsidR="00D25537" w:rsidRPr="006978E5" w:rsidRDefault="00D25537" w:rsidP="0065797B">
      <w:pPr>
        <w:ind w:left="360"/>
        <w:rPr>
          <w:rFonts w:asciiTheme="minorHAnsi" w:hAnsiTheme="minorHAnsi" w:cstheme="minorHAnsi"/>
        </w:rPr>
      </w:pPr>
      <w:r w:rsidRPr="006978E5">
        <w:rPr>
          <w:rFonts w:asciiTheme="minorHAnsi" w:hAnsiTheme="minorHAnsi" w:cstheme="minorHAnsi"/>
        </w:rPr>
        <w:t>This section will specify the requirements related to making the MAVS System work in multiple locations, including international locations.  This section will include information related to language, date and time display, and other parameters that may influence functionality in a remote location.</w:t>
      </w:r>
      <w:bookmarkStart w:id="130" w:name="id.4f2a05a030dc"/>
      <w:bookmarkEnd w:id="130"/>
    </w:p>
    <w:p w:rsidR="00B125A2" w:rsidRPr="006978E5" w:rsidRDefault="00B125A2" w:rsidP="00B125A2">
      <w:pPr>
        <w:rPr>
          <w:rFonts w:asciiTheme="minorHAnsi" w:hAnsiTheme="minorHAnsi" w:cstheme="minorHAnsi"/>
        </w:rPr>
      </w:pPr>
    </w:p>
    <w:p w:rsidR="00D25537" w:rsidRPr="006978E5" w:rsidRDefault="00D25537" w:rsidP="0065797B">
      <w:pPr>
        <w:pStyle w:val="Heading2"/>
        <w:numPr>
          <w:ilvl w:val="1"/>
          <w:numId w:val="38"/>
        </w:numPr>
        <w:spacing w:before="0" w:after="0"/>
        <w:rPr>
          <w:rFonts w:asciiTheme="minorHAnsi" w:hAnsiTheme="minorHAnsi" w:cstheme="minorHAnsi"/>
        </w:rPr>
      </w:pPr>
      <w:bookmarkStart w:id="131" w:name="_Toc297759658"/>
      <w:bookmarkStart w:id="132" w:name="_Toc297769301"/>
      <w:bookmarkStart w:id="133" w:name="_Toc299277613"/>
      <w:r w:rsidRPr="006978E5">
        <w:rPr>
          <w:rFonts w:asciiTheme="minorHAnsi" w:hAnsiTheme="minorHAnsi" w:cstheme="minorHAnsi"/>
        </w:rPr>
        <w:t>Requirements</w:t>
      </w:r>
      <w:bookmarkEnd w:id="131"/>
      <w:bookmarkEnd w:id="132"/>
      <w:bookmarkEnd w:id="133"/>
      <w:r w:rsidRPr="006978E5">
        <w:rPr>
          <w:rFonts w:asciiTheme="minorHAnsi" w:hAnsiTheme="minorHAnsi" w:cstheme="minorHAnsi"/>
        </w:rPr>
        <w:t xml:space="preserve"> </w:t>
      </w:r>
    </w:p>
    <w:p w:rsidR="00B125A2" w:rsidRPr="006978E5" w:rsidRDefault="00B125A2" w:rsidP="00B125A2">
      <w:pPr>
        <w:rPr>
          <w:rFonts w:asciiTheme="minorHAnsi" w:hAnsiTheme="minorHAnsi" w:cstheme="minorHAnsi"/>
        </w:rPr>
      </w:pPr>
    </w:p>
    <w:p w:rsidR="00D25537" w:rsidRPr="006978E5" w:rsidRDefault="00D25537" w:rsidP="0065797B">
      <w:pPr>
        <w:pStyle w:val="Heading3"/>
        <w:numPr>
          <w:ilvl w:val="2"/>
          <w:numId w:val="38"/>
        </w:numPr>
        <w:spacing w:before="0" w:after="0"/>
        <w:rPr>
          <w:rFonts w:asciiTheme="minorHAnsi" w:hAnsiTheme="minorHAnsi" w:cstheme="minorHAnsi"/>
        </w:rPr>
      </w:pPr>
      <w:bookmarkStart w:id="134" w:name="_Toc297759659"/>
      <w:r w:rsidRPr="006978E5">
        <w:rPr>
          <w:rFonts w:asciiTheme="minorHAnsi" w:hAnsiTheme="minorHAnsi" w:cstheme="minorHAnsi"/>
        </w:rPr>
        <w:t>All screens shall be in English</w:t>
      </w:r>
      <w:bookmarkEnd w:id="134"/>
    </w:p>
    <w:p w:rsidR="0065797B" w:rsidRPr="006978E5" w:rsidRDefault="0065797B" w:rsidP="0065797B">
      <w:pPr>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All input and output screens shall be in English.</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MAVS Team</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N/A</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N/A</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3"/>
        <w:numPr>
          <w:ilvl w:val="2"/>
          <w:numId w:val="38"/>
        </w:numPr>
        <w:spacing w:before="0" w:after="0"/>
        <w:rPr>
          <w:rFonts w:asciiTheme="minorHAnsi" w:hAnsiTheme="minorHAnsi" w:cstheme="minorHAnsi"/>
        </w:rPr>
      </w:pPr>
      <w:bookmarkStart w:id="135" w:name="_Toc297759660"/>
      <w:r w:rsidRPr="006978E5">
        <w:rPr>
          <w:rFonts w:asciiTheme="minorHAnsi" w:hAnsiTheme="minorHAnsi" w:cstheme="minorHAnsi"/>
        </w:rPr>
        <w:t>All documentation shall be in English</w:t>
      </w:r>
      <w:bookmarkEnd w:id="135"/>
    </w:p>
    <w:p w:rsidR="0065797B" w:rsidRPr="006978E5" w:rsidRDefault="0065797B" w:rsidP="0065797B">
      <w:pPr>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All internal and external documentation shall be in English.</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MAVS Team</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N/A</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lastRenderedPageBreak/>
        <w:t>N/A</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3"/>
        <w:numPr>
          <w:ilvl w:val="2"/>
          <w:numId w:val="38"/>
        </w:numPr>
        <w:spacing w:before="0" w:after="0"/>
        <w:rPr>
          <w:rFonts w:asciiTheme="minorHAnsi" w:hAnsiTheme="minorHAnsi" w:cstheme="minorHAnsi"/>
        </w:rPr>
      </w:pPr>
      <w:bookmarkStart w:id="136" w:name="_Toc297759661"/>
      <w:r w:rsidRPr="006978E5">
        <w:rPr>
          <w:rFonts w:asciiTheme="minorHAnsi" w:hAnsiTheme="minorHAnsi" w:cstheme="minorHAnsi"/>
        </w:rPr>
        <w:t>All measurements shall be in United States customary system units</w:t>
      </w:r>
      <w:bookmarkEnd w:id="136"/>
    </w:p>
    <w:p w:rsidR="0065797B" w:rsidRPr="006978E5" w:rsidRDefault="0065797B" w:rsidP="0065797B">
      <w:pPr>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United States customary system shall be used for all measurements.</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MAVS Team</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N/A</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N/A</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3"/>
        <w:numPr>
          <w:ilvl w:val="2"/>
          <w:numId w:val="38"/>
        </w:numPr>
        <w:spacing w:before="0" w:after="0"/>
        <w:rPr>
          <w:rFonts w:asciiTheme="minorHAnsi" w:hAnsiTheme="minorHAnsi" w:cstheme="minorHAnsi"/>
        </w:rPr>
      </w:pPr>
      <w:bookmarkStart w:id="137" w:name="_Toc297759662"/>
      <w:r w:rsidRPr="006978E5">
        <w:rPr>
          <w:rFonts w:asciiTheme="minorHAnsi" w:hAnsiTheme="minorHAnsi" w:cstheme="minorHAnsi"/>
        </w:rPr>
        <w:t>All dates shall be displayed in the format Month/Day/Year</w:t>
      </w:r>
      <w:bookmarkEnd w:id="137"/>
    </w:p>
    <w:p w:rsidR="0065797B" w:rsidRPr="006978E5" w:rsidRDefault="0065797B" w:rsidP="0065797B">
      <w:pPr>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65797B">
      <w:pPr>
        <w:ind w:left="1080"/>
        <w:rPr>
          <w:rFonts w:asciiTheme="minorHAnsi" w:hAnsiTheme="minorHAnsi" w:cstheme="minorHAnsi"/>
        </w:rPr>
      </w:pPr>
      <w:r w:rsidRPr="006978E5">
        <w:rPr>
          <w:rFonts w:asciiTheme="minorHAnsi" w:hAnsiTheme="minorHAnsi" w:cstheme="minorHAnsi"/>
        </w:rPr>
        <w:t>The format Month/Day/Year shall be used for all dates. The value for month and day shall be displayed as two-digit representations. Year shall be displayed in a 4-digit format.</w:t>
      </w:r>
    </w:p>
    <w:p w:rsidR="0065797B" w:rsidRPr="006978E5" w:rsidRDefault="0065797B" w:rsidP="0065797B">
      <w:pPr>
        <w:ind w:left="1080"/>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MAVS Team</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N/A</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N/A</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3"/>
        <w:numPr>
          <w:ilvl w:val="2"/>
          <w:numId w:val="38"/>
        </w:numPr>
        <w:spacing w:before="0" w:after="0"/>
        <w:rPr>
          <w:rFonts w:asciiTheme="minorHAnsi" w:hAnsiTheme="minorHAnsi" w:cstheme="minorHAnsi"/>
        </w:rPr>
      </w:pPr>
      <w:bookmarkStart w:id="138" w:name="_Toc297759663"/>
      <w:r w:rsidRPr="006978E5">
        <w:rPr>
          <w:rFonts w:asciiTheme="minorHAnsi" w:hAnsiTheme="minorHAnsi" w:cstheme="minorHAnsi"/>
        </w:rPr>
        <w:t>All time shall be expressed as Hour: Minute</w:t>
      </w:r>
      <w:bookmarkEnd w:id="138"/>
      <w:ins w:id="139" w:author="nate" w:date="2011-07-31T17:42:00Z">
        <w:r w:rsidR="008C2553">
          <w:rPr>
            <w:rFonts w:asciiTheme="minorHAnsi" w:hAnsiTheme="minorHAnsi" w:cstheme="minorHAnsi"/>
          </w:rPr>
          <w:t>:Second</w:t>
        </w:r>
      </w:ins>
    </w:p>
    <w:p w:rsidR="0065797B" w:rsidRPr="006978E5" w:rsidRDefault="0065797B" w:rsidP="0065797B">
      <w:pPr>
        <w:ind w:left="1224"/>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All times shall be in the form Hour: Minute.</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lastRenderedPageBreak/>
        <w:t>Source</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MAVS Team</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N/A</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N/A</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3"/>
        <w:numPr>
          <w:ilvl w:val="2"/>
          <w:numId w:val="38"/>
        </w:numPr>
        <w:spacing w:before="0" w:after="0"/>
        <w:rPr>
          <w:rFonts w:asciiTheme="minorHAnsi" w:hAnsiTheme="minorHAnsi" w:cstheme="minorHAnsi"/>
        </w:rPr>
      </w:pPr>
      <w:bookmarkStart w:id="140" w:name="_Toc297759664"/>
      <w:r w:rsidRPr="006978E5">
        <w:rPr>
          <w:rFonts w:asciiTheme="minorHAnsi" w:hAnsiTheme="minorHAnsi" w:cstheme="minorHAnsi"/>
        </w:rPr>
        <w:t>The MAVS System shall use 120 Volt alternating current electricity</w:t>
      </w:r>
      <w:bookmarkEnd w:id="140"/>
    </w:p>
    <w:p w:rsidR="0065797B" w:rsidRPr="006978E5" w:rsidRDefault="0065797B" w:rsidP="0065797B">
      <w:pPr>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65797B">
      <w:pPr>
        <w:ind w:left="1080"/>
        <w:rPr>
          <w:rFonts w:asciiTheme="minorHAnsi" w:hAnsiTheme="minorHAnsi" w:cstheme="minorHAnsi"/>
        </w:rPr>
      </w:pPr>
      <w:r w:rsidRPr="006978E5">
        <w:rPr>
          <w:rFonts w:asciiTheme="minorHAnsi" w:hAnsiTheme="minorHAnsi" w:cstheme="minorHAnsi"/>
        </w:rPr>
        <w:t>The MAVS System shall use the standard US 120 Volt 60 Hz alternating current with type A or B plugs.</w:t>
      </w:r>
    </w:p>
    <w:p w:rsidR="0065797B" w:rsidRPr="006978E5" w:rsidRDefault="0065797B" w:rsidP="0065797B">
      <w:pPr>
        <w:ind w:left="1080"/>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MAVS Team</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Home electrical systems need to support the required power.</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65797B">
      <w:pPr>
        <w:pStyle w:val="ListParagraph"/>
        <w:ind w:left="1080"/>
        <w:rPr>
          <w:rFonts w:asciiTheme="minorHAnsi" w:hAnsiTheme="minorHAnsi" w:cstheme="minorHAnsi"/>
        </w:rPr>
      </w:pPr>
      <w:r w:rsidRPr="006978E5">
        <w:rPr>
          <w:rFonts w:asciiTheme="minorHAnsi" w:hAnsiTheme="minorHAnsi" w:cstheme="minorHAnsi"/>
        </w:rPr>
        <w:t>N/A</w:t>
      </w:r>
    </w:p>
    <w:p w:rsidR="0065797B" w:rsidRPr="006978E5" w:rsidRDefault="0065797B" w:rsidP="0065797B">
      <w:pPr>
        <w:pStyle w:val="ListParagraph"/>
        <w:ind w:left="1080"/>
        <w:rPr>
          <w:rFonts w:asciiTheme="minorHAnsi" w:hAnsiTheme="minorHAnsi" w:cstheme="minorHAnsi"/>
        </w:rPr>
      </w:pPr>
    </w:p>
    <w:p w:rsidR="00D25537" w:rsidRPr="006978E5" w:rsidRDefault="00D25537" w:rsidP="0065797B">
      <w:pPr>
        <w:pStyle w:val="Heading3"/>
        <w:numPr>
          <w:ilvl w:val="2"/>
          <w:numId w:val="38"/>
        </w:numPr>
        <w:spacing w:before="0" w:after="0"/>
        <w:rPr>
          <w:rFonts w:asciiTheme="minorHAnsi" w:hAnsiTheme="minorHAnsi" w:cstheme="minorHAnsi"/>
        </w:rPr>
      </w:pPr>
      <w:bookmarkStart w:id="141" w:name="_Toc297759665"/>
      <w:r w:rsidRPr="006978E5">
        <w:rPr>
          <w:rFonts w:asciiTheme="minorHAnsi" w:hAnsiTheme="minorHAnsi" w:cstheme="minorHAnsi"/>
        </w:rPr>
        <w:t>The MAVS System shall communicate with mobile device via Internet</w:t>
      </w:r>
      <w:bookmarkEnd w:id="141"/>
    </w:p>
    <w:p w:rsidR="0065797B" w:rsidRPr="006978E5" w:rsidRDefault="0065797B" w:rsidP="0065797B">
      <w:pPr>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65797B">
      <w:pPr>
        <w:ind w:left="1080"/>
        <w:rPr>
          <w:rFonts w:asciiTheme="minorHAnsi" w:hAnsiTheme="minorHAnsi" w:cstheme="minorHAnsi"/>
        </w:rPr>
      </w:pPr>
      <w:r w:rsidRPr="006978E5">
        <w:rPr>
          <w:rFonts w:asciiTheme="minorHAnsi" w:hAnsiTheme="minorHAnsi" w:cstheme="minorHAnsi"/>
        </w:rPr>
        <w:t>The MAVS System shall use the Internet to transmit data to the user on their mobile device.</w:t>
      </w:r>
    </w:p>
    <w:p w:rsidR="0065797B" w:rsidRPr="006978E5" w:rsidRDefault="0065797B" w:rsidP="0065797B">
      <w:pPr>
        <w:ind w:left="1080"/>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 xml:space="preserve">MAVS </w:t>
      </w:r>
      <w:r w:rsidR="0063472B" w:rsidRPr="006978E5">
        <w:rPr>
          <w:rFonts w:asciiTheme="minorHAnsi" w:hAnsiTheme="minorHAnsi" w:cstheme="minorHAnsi"/>
        </w:rPr>
        <w:t>Team</w:t>
      </w:r>
    </w:p>
    <w:p w:rsidR="0065797B" w:rsidRPr="006978E5" w:rsidRDefault="0065797B" w:rsidP="0065797B">
      <w:pPr>
        <w:ind w:firstLine="216"/>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65797B">
      <w:pPr>
        <w:ind w:firstLine="216"/>
        <w:rPr>
          <w:rFonts w:asciiTheme="minorHAnsi" w:hAnsiTheme="minorHAnsi" w:cstheme="minorHAnsi"/>
        </w:rPr>
      </w:pPr>
      <w:r w:rsidRPr="006978E5">
        <w:rPr>
          <w:rFonts w:asciiTheme="minorHAnsi" w:hAnsiTheme="minorHAnsi" w:cstheme="minorHAnsi"/>
        </w:rPr>
        <w:t>The mobile device operating system is Android 2.0 or higher.</w:t>
      </w:r>
    </w:p>
    <w:p w:rsidR="00D25537" w:rsidRPr="006978E5" w:rsidRDefault="00657742" w:rsidP="0065797B">
      <w:pPr>
        <w:ind w:left="1080"/>
        <w:rPr>
          <w:rFonts w:asciiTheme="minorHAnsi" w:hAnsiTheme="minorHAnsi" w:cstheme="minorHAnsi"/>
        </w:rPr>
      </w:pPr>
      <w:r w:rsidRPr="006978E5">
        <w:rPr>
          <w:rFonts w:asciiTheme="minorHAnsi" w:hAnsiTheme="minorHAnsi" w:cstheme="minorHAnsi"/>
        </w:rPr>
        <w:t>The mobile device is able to access the Internet via some medium (e.g. 2G, 3G, 4G, Wi-Fi)</w:t>
      </w:r>
    </w:p>
    <w:p w:rsidR="00D25537" w:rsidRPr="006978E5" w:rsidRDefault="00D25537" w:rsidP="0065797B">
      <w:pPr>
        <w:ind w:left="1080"/>
        <w:rPr>
          <w:rFonts w:asciiTheme="minorHAnsi" w:hAnsiTheme="minorHAnsi" w:cstheme="minorHAnsi"/>
        </w:rPr>
      </w:pPr>
      <w:r w:rsidRPr="006978E5">
        <w:rPr>
          <w:rFonts w:asciiTheme="minorHAnsi" w:hAnsiTheme="minorHAnsi" w:cstheme="minorHAnsi"/>
        </w:rPr>
        <w:lastRenderedPageBreak/>
        <w:t xml:space="preserve">The </w:t>
      </w:r>
      <w:r w:rsidR="001154C5" w:rsidRPr="006978E5">
        <w:rPr>
          <w:rFonts w:asciiTheme="minorHAnsi" w:hAnsiTheme="minorHAnsi" w:cstheme="minorHAnsi"/>
        </w:rPr>
        <w:t>central computer</w:t>
      </w:r>
      <w:r w:rsidRPr="006978E5">
        <w:rPr>
          <w:rFonts w:asciiTheme="minorHAnsi" w:hAnsiTheme="minorHAnsi" w:cstheme="minorHAnsi"/>
        </w:rPr>
        <w:t xml:space="preserve"> is connected to</w:t>
      </w:r>
      <w:r w:rsidR="0065797B" w:rsidRPr="006978E5">
        <w:rPr>
          <w:rFonts w:asciiTheme="minorHAnsi" w:hAnsiTheme="minorHAnsi" w:cstheme="minorHAnsi"/>
        </w:rPr>
        <w:t xml:space="preserve"> the Internet</w:t>
      </w:r>
      <w:r w:rsidRPr="006978E5">
        <w:rPr>
          <w:rFonts w:asciiTheme="minorHAnsi" w:hAnsiTheme="minorHAnsi" w:cstheme="minorHAnsi"/>
        </w:rPr>
        <w:t>.</w:t>
      </w:r>
    </w:p>
    <w:p w:rsidR="0065797B" w:rsidRPr="006978E5" w:rsidRDefault="0065797B" w:rsidP="0065797B">
      <w:pPr>
        <w:ind w:left="1080"/>
        <w:rPr>
          <w:rFonts w:asciiTheme="minorHAnsi" w:hAnsiTheme="minorHAnsi" w:cstheme="minorHAnsi"/>
        </w:rPr>
      </w:pPr>
    </w:p>
    <w:p w:rsidR="00D25537" w:rsidRPr="006978E5" w:rsidRDefault="00D25537" w:rsidP="0065797B">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65797B">
      <w:pPr>
        <w:ind w:left="1080"/>
        <w:rPr>
          <w:rFonts w:asciiTheme="minorHAnsi" w:hAnsiTheme="minorHAnsi" w:cstheme="minorHAnsi"/>
        </w:rPr>
      </w:pPr>
      <w:r w:rsidRPr="006978E5">
        <w:rPr>
          <w:rFonts w:asciiTheme="minorHAnsi" w:hAnsiTheme="minorHAnsi" w:cstheme="minorHAnsi"/>
        </w:rPr>
        <w:t>N/A</w:t>
      </w:r>
      <w:bookmarkStart w:id="142" w:name="id.6e9a2df93bdf"/>
      <w:bookmarkEnd w:id="142"/>
    </w:p>
    <w:p w:rsidR="00D25537" w:rsidRPr="006978E5" w:rsidRDefault="00D25537" w:rsidP="007F2BEE">
      <w:pPr>
        <w:pStyle w:val="Heading1"/>
        <w:pageBreakBefore/>
        <w:numPr>
          <w:ilvl w:val="0"/>
          <w:numId w:val="38"/>
        </w:numPr>
        <w:spacing w:before="0" w:after="0"/>
        <w:rPr>
          <w:rFonts w:asciiTheme="minorHAnsi" w:hAnsiTheme="minorHAnsi" w:cstheme="minorHAnsi"/>
        </w:rPr>
      </w:pPr>
      <w:bookmarkStart w:id="143" w:name="_Toc297759666"/>
      <w:bookmarkStart w:id="144" w:name="_Toc297769302"/>
      <w:bookmarkStart w:id="145" w:name="_Toc299277614"/>
      <w:r w:rsidRPr="006978E5">
        <w:rPr>
          <w:rFonts w:asciiTheme="minorHAnsi" w:hAnsiTheme="minorHAnsi" w:cstheme="minorHAnsi"/>
        </w:rPr>
        <w:lastRenderedPageBreak/>
        <w:t>Marketing and Sales Requirements</w:t>
      </w:r>
      <w:bookmarkStart w:id="146" w:name="id.2f0901aa1c68"/>
      <w:bookmarkEnd w:id="143"/>
      <w:bookmarkEnd w:id="144"/>
      <w:bookmarkEnd w:id="145"/>
      <w:bookmarkEnd w:id="146"/>
    </w:p>
    <w:p w:rsidR="00B125A2" w:rsidRPr="006978E5" w:rsidRDefault="00B125A2" w:rsidP="00B125A2">
      <w:pPr>
        <w:rPr>
          <w:rFonts w:asciiTheme="minorHAnsi" w:hAnsiTheme="minorHAnsi" w:cstheme="minorHAnsi"/>
        </w:rPr>
      </w:pPr>
    </w:p>
    <w:p w:rsidR="00D25537" w:rsidRPr="006978E5" w:rsidRDefault="00D25537" w:rsidP="007F2BEE">
      <w:pPr>
        <w:pStyle w:val="Heading2"/>
        <w:numPr>
          <w:ilvl w:val="1"/>
          <w:numId w:val="38"/>
        </w:numPr>
        <w:spacing w:before="0" w:after="0"/>
        <w:rPr>
          <w:rFonts w:asciiTheme="minorHAnsi" w:hAnsiTheme="minorHAnsi" w:cstheme="minorHAnsi"/>
        </w:rPr>
      </w:pPr>
      <w:bookmarkStart w:id="147" w:name="_Toc297759667"/>
      <w:bookmarkStart w:id="148" w:name="_Toc297769303"/>
      <w:bookmarkStart w:id="149" w:name="_Toc299277615"/>
      <w:r w:rsidRPr="006978E5">
        <w:rPr>
          <w:rFonts w:asciiTheme="minorHAnsi" w:hAnsiTheme="minorHAnsi" w:cstheme="minorHAnsi"/>
        </w:rPr>
        <w:t>General</w:t>
      </w:r>
      <w:bookmarkEnd w:id="147"/>
      <w:bookmarkEnd w:id="148"/>
      <w:bookmarkEnd w:id="149"/>
    </w:p>
    <w:p w:rsidR="00D25537" w:rsidRPr="006978E5" w:rsidRDefault="00D25537" w:rsidP="007F2BEE">
      <w:pPr>
        <w:ind w:left="360"/>
        <w:rPr>
          <w:rFonts w:asciiTheme="minorHAnsi" w:hAnsiTheme="minorHAnsi" w:cstheme="minorHAnsi"/>
        </w:rPr>
      </w:pPr>
      <w:r w:rsidRPr="006978E5">
        <w:rPr>
          <w:rFonts w:asciiTheme="minorHAnsi" w:hAnsiTheme="minorHAnsi" w:cstheme="minorHAnsi"/>
        </w:rPr>
        <w:t xml:space="preserve">Marketing and Sales requirements originate from and primarily benefit the marketing and sales of the product. The MAVS system is not intended to be sold on the open market. It may, however someday be transitioned into a legitimate commercial product. The MAVS system may be used to </w:t>
      </w:r>
      <w:r w:rsidR="007F2BEE" w:rsidRPr="006978E5">
        <w:rPr>
          <w:rFonts w:asciiTheme="minorHAnsi" w:hAnsiTheme="minorHAnsi" w:cstheme="minorHAnsi"/>
        </w:rPr>
        <w:t>promote and market MAVS Systems</w:t>
      </w:r>
      <w:r w:rsidRPr="006978E5">
        <w:rPr>
          <w:rFonts w:asciiTheme="minorHAnsi" w:hAnsiTheme="minorHAnsi" w:cstheme="minorHAnsi"/>
        </w:rPr>
        <w:t xml:space="preserve"> and its members.</w:t>
      </w:r>
      <w:bookmarkStart w:id="150" w:name="id.9bb6ee1680bc"/>
      <w:bookmarkEnd w:id="150"/>
    </w:p>
    <w:p w:rsidR="00B125A2" w:rsidRPr="006978E5" w:rsidRDefault="00B125A2">
      <w:pPr>
        <w:rPr>
          <w:rFonts w:asciiTheme="minorHAnsi" w:hAnsiTheme="minorHAnsi" w:cstheme="minorHAnsi"/>
        </w:rPr>
      </w:pPr>
    </w:p>
    <w:p w:rsidR="00D25537" w:rsidRPr="006978E5" w:rsidRDefault="00D25537" w:rsidP="007F2BEE">
      <w:pPr>
        <w:pStyle w:val="Heading2"/>
        <w:numPr>
          <w:ilvl w:val="1"/>
          <w:numId w:val="38"/>
        </w:numPr>
        <w:spacing w:before="0" w:after="0"/>
        <w:rPr>
          <w:rFonts w:asciiTheme="minorHAnsi" w:hAnsiTheme="minorHAnsi" w:cstheme="minorHAnsi"/>
        </w:rPr>
      </w:pPr>
      <w:bookmarkStart w:id="151" w:name="_Toc297759668"/>
      <w:bookmarkStart w:id="152" w:name="_Toc297769304"/>
      <w:bookmarkStart w:id="153" w:name="_Toc299277616"/>
      <w:r w:rsidRPr="006978E5">
        <w:rPr>
          <w:rFonts w:asciiTheme="minorHAnsi" w:hAnsiTheme="minorHAnsi" w:cstheme="minorHAnsi"/>
        </w:rPr>
        <w:t>Requirements</w:t>
      </w:r>
      <w:bookmarkEnd w:id="151"/>
      <w:bookmarkEnd w:id="152"/>
      <w:bookmarkEnd w:id="153"/>
    </w:p>
    <w:p w:rsidR="007E3F71" w:rsidRPr="006978E5" w:rsidRDefault="007E3F71" w:rsidP="007E3F71">
      <w:pPr>
        <w:rPr>
          <w:rFonts w:asciiTheme="minorHAnsi" w:hAnsiTheme="minorHAnsi" w:cstheme="minorHAnsi"/>
        </w:rPr>
      </w:pPr>
    </w:p>
    <w:p w:rsidR="00D25537" w:rsidRPr="006978E5" w:rsidRDefault="00D25537" w:rsidP="007F2BEE">
      <w:pPr>
        <w:pStyle w:val="Heading3"/>
        <w:numPr>
          <w:ilvl w:val="2"/>
          <w:numId w:val="38"/>
        </w:numPr>
        <w:spacing w:before="0" w:after="0"/>
        <w:rPr>
          <w:rFonts w:asciiTheme="minorHAnsi" w:hAnsiTheme="minorHAnsi" w:cstheme="minorHAnsi"/>
        </w:rPr>
      </w:pPr>
      <w:bookmarkStart w:id="154" w:name="_Toc297759669"/>
      <w:r w:rsidRPr="006978E5">
        <w:rPr>
          <w:rFonts w:asciiTheme="minorHAnsi" w:hAnsiTheme="minorHAnsi" w:cstheme="minorHAnsi"/>
        </w:rPr>
        <w:t>The security system hardware</w:t>
      </w:r>
      <w:r w:rsidR="007F2BEE" w:rsidRPr="006978E5">
        <w:rPr>
          <w:rFonts w:asciiTheme="minorHAnsi" w:hAnsiTheme="minorHAnsi" w:cstheme="minorHAnsi"/>
        </w:rPr>
        <w:t xml:space="preserve"> </w:t>
      </w:r>
      <w:r w:rsidRPr="006978E5">
        <w:rPr>
          <w:rFonts w:asciiTheme="minorHAnsi" w:hAnsiTheme="minorHAnsi" w:cstheme="minorHAnsi"/>
        </w:rPr>
        <w:t>shall have a MAVS system logo affixed to it</w:t>
      </w:r>
      <w:bookmarkEnd w:id="154"/>
    </w:p>
    <w:p w:rsidR="007F2BEE" w:rsidRPr="006978E5" w:rsidRDefault="007F2BEE" w:rsidP="007F2BE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 xml:space="preserve">A MAVS system logo shall appear on all physical components associated with the MAVS system.  This includes, but is not limited to, the </w:t>
      </w:r>
      <w:r w:rsidR="001154C5" w:rsidRPr="006978E5">
        <w:rPr>
          <w:rFonts w:asciiTheme="minorHAnsi" w:hAnsiTheme="minorHAnsi" w:cstheme="minorHAnsi"/>
        </w:rPr>
        <w:t>central computer</w:t>
      </w:r>
      <w:r w:rsidRPr="006978E5">
        <w:rPr>
          <w:rFonts w:asciiTheme="minorHAnsi" w:hAnsiTheme="minorHAnsi" w:cstheme="minorHAnsi"/>
        </w:rPr>
        <w:t>, camera, sensors, and integrated circuit.</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55" w:name="_Toc297759670"/>
      <w:r w:rsidRPr="006978E5">
        <w:rPr>
          <w:rFonts w:asciiTheme="minorHAnsi" w:hAnsiTheme="minorHAnsi" w:cstheme="minorHAnsi"/>
        </w:rPr>
        <w:t>The MAVS system logo shall appear on all GUI interactions.</w:t>
      </w:r>
      <w:bookmarkEnd w:id="155"/>
    </w:p>
    <w:p w:rsidR="007F2BEE" w:rsidRPr="006978E5" w:rsidRDefault="007F2BEE" w:rsidP="007F2BE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All GUI shall have a MAVS system logo.</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N/A</w:t>
      </w:r>
      <w:bookmarkStart w:id="156" w:name="id.ddae8d09721b"/>
      <w:bookmarkEnd w:id="156"/>
    </w:p>
    <w:p w:rsidR="00D25537" w:rsidRPr="006978E5" w:rsidRDefault="00D25537" w:rsidP="00DC17DF">
      <w:pPr>
        <w:pStyle w:val="Heading1"/>
        <w:pageBreakBefore/>
        <w:numPr>
          <w:ilvl w:val="0"/>
          <w:numId w:val="38"/>
        </w:numPr>
        <w:spacing w:before="0" w:after="0"/>
        <w:rPr>
          <w:rFonts w:asciiTheme="minorHAnsi" w:hAnsiTheme="minorHAnsi" w:cstheme="minorHAnsi"/>
        </w:rPr>
      </w:pPr>
      <w:bookmarkStart w:id="157" w:name="_Toc297759671"/>
      <w:bookmarkStart w:id="158" w:name="_Toc297769305"/>
      <w:bookmarkStart w:id="159" w:name="_Toc299277617"/>
      <w:r w:rsidRPr="006978E5">
        <w:rPr>
          <w:rFonts w:asciiTheme="minorHAnsi" w:hAnsiTheme="minorHAnsi" w:cstheme="minorHAnsi"/>
        </w:rPr>
        <w:lastRenderedPageBreak/>
        <w:t>Administrative Requirements</w:t>
      </w:r>
      <w:bookmarkStart w:id="160" w:name="id.eb7be2de6dcc"/>
      <w:bookmarkEnd w:id="157"/>
      <w:bookmarkEnd w:id="158"/>
      <w:bookmarkEnd w:id="159"/>
      <w:bookmarkEnd w:id="160"/>
    </w:p>
    <w:p w:rsidR="007F2BEE" w:rsidRPr="006978E5" w:rsidRDefault="007F2BEE" w:rsidP="007F2BEE">
      <w:pPr>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161" w:name="_Toc297759672"/>
      <w:bookmarkStart w:id="162" w:name="_Toc297769306"/>
      <w:bookmarkStart w:id="163" w:name="_Toc299277618"/>
      <w:r w:rsidRPr="006978E5">
        <w:rPr>
          <w:rFonts w:asciiTheme="minorHAnsi" w:hAnsiTheme="minorHAnsi" w:cstheme="minorHAnsi"/>
        </w:rPr>
        <w:t>General</w:t>
      </w:r>
      <w:bookmarkEnd w:id="161"/>
      <w:bookmarkEnd w:id="162"/>
      <w:bookmarkEnd w:id="163"/>
    </w:p>
    <w:p w:rsidR="00D25537" w:rsidRPr="006978E5" w:rsidRDefault="00D25537" w:rsidP="007F2BEE">
      <w:pPr>
        <w:ind w:left="360"/>
        <w:rPr>
          <w:rFonts w:asciiTheme="minorHAnsi" w:hAnsiTheme="minorHAnsi" w:cstheme="minorHAnsi"/>
        </w:rPr>
      </w:pPr>
      <w:r w:rsidRPr="006978E5">
        <w:rPr>
          <w:rFonts w:asciiTheme="minorHAnsi" w:hAnsiTheme="minorHAnsi" w:cstheme="minorHAnsi"/>
        </w:rPr>
        <w:t>Administrative requirements are those that facilitate the development process.  These will include, but are not limited to, meeting conventions, tracking procedures, and documentation standards.</w:t>
      </w:r>
      <w:bookmarkStart w:id="164" w:name="id.62e863938bf8"/>
      <w:bookmarkEnd w:id="164"/>
    </w:p>
    <w:p w:rsidR="007F2BEE" w:rsidRPr="006978E5" w:rsidRDefault="007F2BEE" w:rsidP="007F2BEE">
      <w:pPr>
        <w:ind w:left="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165" w:name="_Toc297759673"/>
      <w:bookmarkStart w:id="166" w:name="_Toc297769307"/>
      <w:bookmarkStart w:id="167" w:name="_Toc299277619"/>
      <w:r w:rsidRPr="006978E5">
        <w:rPr>
          <w:rFonts w:asciiTheme="minorHAnsi" w:hAnsiTheme="minorHAnsi" w:cstheme="minorHAnsi"/>
        </w:rPr>
        <w:t>Requirements</w:t>
      </w:r>
      <w:bookmarkEnd w:id="165"/>
      <w:bookmarkEnd w:id="166"/>
      <w:bookmarkEnd w:id="167"/>
    </w:p>
    <w:p w:rsidR="007F2BEE" w:rsidRPr="006978E5" w:rsidRDefault="007F2BEE" w:rsidP="007F2BEE">
      <w:pPr>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68" w:name="_Toc297759674"/>
      <w:r w:rsidRPr="006978E5">
        <w:rPr>
          <w:rFonts w:asciiTheme="minorHAnsi" w:hAnsiTheme="minorHAnsi" w:cstheme="minorHAnsi"/>
        </w:rPr>
        <w:t>MAVS Team shall have team meetings at least twice a week</w:t>
      </w:r>
      <w:bookmarkEnd w:id="168"/>
    </w:p>
    <w:p w:rsidR="007F2BEE" w:rsidRPr="006978E5" w:rsidRDefault="007F2BEE" w:rsidP="007F2BE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 shall meet at least twice a week.  At these meetings, team members will give status updates of their respective work.  They will also be used as a medium for discussion of project related activities, delegation of workload, and review of deliverables.  In some cases, these may be working meetings.</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Requirement constrained by the availability of team members.</w:t>
      </w:r>
      <w:ins w:id="169" w:author="nate" w:date="2011-07-31T17:42:00Z">
        <w:r w:rsidR="008C2553">
          <w:rPr>
            <w:rFonts w:asciiTheme="minorHAnsi" w:hAnsiTheme="minorHAnsi" w:cstheme="minorHAnsi"/>
          </w:rPr>
          <w:t xml:space="preserve">  All team members work and have other obligations outside of Senior Design.  As such, there may be outside obligations that prohibit all team members from attending a meeting.</w:t>
        </w:r>
      </w:ins>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70" w:name="_Toc297759675"/>
      <w:r w:rsidRPr="006978E5">
        <w:rPr>
          <w:rFonts w:asciiTheme="minorHAnsi" w:hAnsiTheme="minorHAnsi" w:cstheme="minorHAnsi"/>
        </w:rPr>
        <w:t>MAVS Team shall meet with the sponsor at least once a month</w:t>
      </w:r>
      <w:bookmarkEnd w:id="170"/>
    </w:p>
    <w:p w:rsidR="007F2BEE" w:rsidRPr="006978E5" w:rsidRDefault="007F2BEE" w:rsidP="007F2BE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 shall meet with the sponsor at least once a month.  The purpose of this meeting will be to keep sponsor up to date on timeline and possible roadblocks to proposed implementation requirements as well as ensuring implementation plans fit sponsor’s needs.</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lastRenderedPageBreak/>
        <w:t>MAVS Team</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Requirement constrained by the availability of team members and the sponsor.</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71" w:name="_Toc297759676"/>
      <w:r w:rsidRPr="006978E5">
        <w:rPr>
          <w:rFonts w:asciiTheme="minorHAnsi" w:hAnsiTheme="minorHAnsi" w:cstheme="minorHAnsi"/>
        </w:rPr>
        <w:t>MAVS Team shall document all work in their Engineering Notebook</w:t>
      </w:r>
      <w:bookmarkEnd w:id="171"/>
    </w:p>
    <w:p w:rsidR="007F2BEE" w:rsidRPr="006978E5" w:rsidRDefault="007F2BEE" w:rsidP="007F2BE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 xml:space="preserve">MAVS </w:t>
      </w:r>
      <w:r w:rsidR="0063472B" w:rsidRPr="006978E5">
        <w:rPr>
          <w:rFonts w:asciiTheme="minorHAnsi" w:hAnsiTheme="minorHAnsi" w:cstheme="minorHAnsi"/>
        </w:rPr>
        <w:t>Team</w:t>
      </w:r>
      <w:r w:rsidRPr="006978E5">
        <w:rPr>
          <w:rFonts w:asciiTheme="minorHAnsi" w:hAnsiTheme="minorHAnsi" w:cstheme="minorHAnsi"/>
        </w:rPr>
        <w:t xml:space="preserve"> shall maintain engineering notebooks that are complete and accurate.  Team members will keep their notebooks up to date.  The team leader will review the notebooks on a monthly basis. </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Requirement assumes team members have notebook in their possession and they have not been taken for review by another party.</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72" w:name="_Toc297759677"/>
      <w:r w:rsidRPr="006978E5">
        <w:rPr>
          <w:rFonts w:asciiTheme="minorHAnsi" w:hAnsiTheme="minorHAnsi" w:cstheme="minorHAnsi"/>
        </w:rPr>
        <w:t>MAVS Team shall keep the project plan up-to-date</w:t>
      </w:r>
      <w:bookmarkEnd w:id="172"/>
    </w:p>
    <w:p w:rsidR="007F2BEE" w:rsidRPr="006978E5" w:rsidRDefault="007F2BEE" w:rsidP="007F2BE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 shall keep the project plan current and accurate. The project plan will be reviewed once a week by the team leader and updated as necessary.</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Requirement assumes availability of Microsoft Project</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73" w:name="_Toc297759678"/>
      <w:r w:rsidRPr="006978E5">
        <w:rPr>
          <w:rFonts w:asciiTheme="minorHAnsi" w:hAnsiTheme="minorHAnsi" w:cstheme="minorHAnsi"/>
        </w:rPr>
        <w:t xml:space="preserve">MAVS Team shall adhere to procedures as defined in the </w:t>
      </w:r>
      <w:bookmarkEnd w:id="173"/>
      <w:r w:rsidR="007F2BEE" w:rsidRPr="006978E5">
        <w:rPr>
          <w:rFonts w:asciiTheme="minorHAnsi" w:hAnsiTheme="minorHAnsi" w:cstheme="minorHAnsi"/>
        </w:rPr>
        <w:t>Team Charter</w:t>
      </w:r>
    </w:p>
    <w:p w:rsidR="007F2BEE" w:rsidRPr="006978E5" w:rsidRDefault="007F2BEE" w:rsidP="007F2BE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 shall follow the Team Charter with regards to communication, programming standards, documentation, risk management, and management of the project.</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Requirement constrained by the completion of the Team Charter.</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74" w:name="_Toc297759679"/>
      <w:r w:rsidRPr="006978E5">
        <w:rPr>
          <w:rFonts w:asciiTheme="minorHAnsi" w:hAnsiTheme="minorHAnsi" w:cstheme="minorHAnsi"/>
        </w:rPr>
        <w:t>MAVS Team shall keep the Team Charter current</w:t>
      </w:r>
      <w:bookmarkEnd w:id="174"/>
    </w:p>
    <w:p w:rsidR="007F2BEE" w:rsidRPr="006978E5" w:rsidRDefault="007F2BEE" w:rsidP="007F2BE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 shall have a Team Charter outlining methods of communication, programming standards, documentation, risks management, and management of the project. The Team Charter shall be kept up-to-date.</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Requirement constrained by the completion of the Team Charter.</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75" w:name="_Toc297759680"/>
      <w:r w:rsidRPr="006978E5">
        <w:rPr>
          <w:rFonts w:asciiTheme="minorHAnsi" w:hAnsiTheme="minorHAnsi" w:cstheme="minorHAnsi"/>
        </w:rPr>
        <w:lastRenderedPageBreak/>
        <w:t>MAVS Team members shall maintain a time sheet</w:t>
      </w:r>
      <w:bookmarkEnd w:id="175"/>
    </w:p>
    <w:p w:rsidR="007F2BEE" w:rsidRPr="006978E5" w:rsidRDefault="007F2BEE" w:rsidP="007F2BE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 members shall record time spent working on tasks and update a time sheet which will be used for project timeline estimations and tracking.</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76" w:name="_Toc297759681"/>
      <w:r w:rsidRPr="006978E5">
        <w:rPr>
          <w:rFonts w:asciiTheme="minorHAnsi" w:hAnsiTheme="minorHAnsi" w:cstheme="minorHAnsi"/>
        </w:rPr>
        <w:t>MAVS Team shall implement risk management procedures for each stage of the design process</w:t>
      </w:r>
      <w:bookmarkEnd w:id="176"/>
    </w:p>
    <w:p w:rsidR="007F2BEE" w:rsidRPr="006978E5" w:rsidRDefault="007F2BEE" w:rsidP="007F2BE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 shall perform risk management and mitigation techniques throughout the life cycle of the project.  This will allow the team to identify potential roadblocks to timely completion of deliverables and adapt the plan accordingly.</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63472B" w:rsidP="007F2BEE">
      <w:pPr>
        <w:ind w:left="1080"/>
        <w:rPr>
          <w:rFonts w:asciiTheme="minorHAnsi" w:hAnsiTheme="minorHAnsi" w:cstheme="minorHAnsi"/>
        </w:rPr>
      </w:pPr>
      <w:r w:rsidRPr="006978E5">
        <w:rPr>
          <w:rFonts w:asciiTheme="minorHAnsi" w:hAnsiTheme="minorHAnsi" w:cstheme="minorHAnsi"/>
        </w:rPr>
        <w:t>MAVS Team</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77" w:name="_Toc297759682"/>
      <w:r w:rsidRPr="006978E5">
        <w:rPr>
          <w:rFonts w:asciiTheme="minorHAnsi" w:hAnsiTheme="minorHAnsi" w:cstheme="minorHAnsi"/>
        </w:rPr>
        <w:t>MAVS Team shall provide weekly status reports to the Project Manager</w:t>
      </w:r>
      <w:bookmarkEnd w:id="177"/>
    </w:p>
    <w:p w:rsidR="007F2BEE" w:rsidRPr="006978E5" w:rsidRDefault="007F2BEE" w:rsidP="007F2BE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63472B" w:rsidP="007F2BEE">
      <w:pPr>
        <w:ind w:left="1080"/>
        <w:rPr>
          <w:rFonts w:asciiTheme="minorHAnsi" w:hAnsiTheme="minorHAnsi" w:cstheme="minorHAnsi"/>
        </w:rPr>
      </w:pPr>
      <w:r w:rsidRPr="006978E5">
        <w:rPr>
          <w:rFonts w:asciiTheme="minorHAnsi" w:hAnsiTheme="minorHAnsi" w:cstheme="minorHAnsi"/>
        </w:rPr>
        <w:lastRenderedPageBreak/>
        <w:t>MAVS Team</w:t>
      </w:r>
      <w:r w:rsidR="00D25537" w:rsidRPr="006978E5">
        <w:rPr>
          <w:rFonts w:asciiTheme="minorHAnsi" w:hAnsiTheme="minorHAnsi" w:cstheme="minorHAnsi"/>
        </w:rPr>
        <w:t xml:space="preserve"> will perform a biweekly group presentation updating the Project Manager of the status of the project.  On weeks that group presentations are not required, team members will submit individual status reports. </w:t>
      </w: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Course Syllabus</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Team presentations and individual reports will not be given during weeks that deliverables are due.</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N/A</w:t>
      </w:r>
    </w:p>
    <w:p w:rsidR="00D25537" w:rsidRPr="006978E5" w:rsidRDefault="00D25537">
      <w:pPr>
        <w:spacing w:after="120"/>
        <w:rPr>
          <w:rFonts w:asciiTheme="minorHAnsi" w:hAnsiTheme="minorHAnsi" w:cstheme="minorHAnsi"/>
        </w:rPr>
      </w:pPr>
      <w:bookmarkStart w:id="178" w:name="id.ccb80c688959"/>
      <w:bookmarkEnd w:id="178"/>
    </w:p>
    <w:p w:rsidR="00D25537" w:rsidRPr="006978E5" w:rsidRDefault="00D25537" w:rsidP="00DC17DF">
      <w:pPr>
        <w:pStyle w:val="Heading1"/>
        <w:pageBreakBefore/>
        <w:numPr>
          <w:ilvl w:val="0"/>
          <w:numId w:val="38"/>
        </w:numPr>
        <w:spacing w:before="0" w:after="0"/>
        <w:rPr>
          <w:rFonts w:asciiTheme="minorHAnsi" w:hAnsiTheme="minorHAnsi" w:cstheme="minorHAnsi"/>
        </w:rPr>
      </w:pPr>
      <w:bookmarkStart w:id="179" w:name="_Toc297759683"/>
      <w:bookmarkStart w:id="180" w:name="_Toc297769308"/>
      <w:bookmarkStart w:id="181" w:name="_Toc299277620"/>
      <w:r w:rsidRPr="006978E5">
        <w:rPr>
          <w:rFonts w:asciiTheme="minorHAnsi" w:hAnsiTheme="minorHAnsi" w:cstheme="minorHAnsi"/>
        </w:rPr>
        <w:lastRenderedPageBreak/>
        <w:t>Development Requirements</w:t>
      </w:r>
      <w:bookmarkStart w:id="182" w:name="id.ebfb1fa2090b"/>
      <w:bookmarkEnd w:id="179"/>
      <w:bookmarkEnd w:id="180"/>
      <w:bookmarkEnd w:id="181"/>
      <w:bookmarkEnd w:id="182"/>
    </w:p>
    <w:p w:rsidR="007F2BEE" w:rsidRPr="006978E5" w:rsidRDefault="007F2BEE" w:rsidP="007F2BEE">
      <w:pPr>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183" w:name="_Toc297759684"/>
      <w:bookmarkStart w:id="184" w:name="_Toc297769309"/>
      <w:bookmarkStart w:id="185" w:name="_Toc299277621"/>
      <w:r w:rsidRPr="006978E5">
        <w:rPr>
          <w:rFonts w:asciiTheme="minorHAnsi" w:hAnsiTheme="minorHAnsi" w:cstheme="minorHAnsi"/>
        </w:rPr>
        <w:t>General</w:t>
      </w:r>
      <w:bookmarkEnd w:id="183"/>
      <w:bookmarkEnd w:id="184"/>
      <w:bookmarkEnd w:id="185"/>
    </w:p>
    <w:p w:rsidR="00D25537" w:rsidRPr="006978E5" w:rsidRDefault="00D25537" w:rsidP="007F2BEE">
      <w:pPr>
        <w:ind w:left="360"/>
        <w:rPr>
          <w:rFonts w:asciiTheme="minorHAnsi" w:hAnsiTheme="minorHAnsi" w:cstheme="minorHAnsi"/>
        </w:rPr>
      </w:pPr>
      <w:r w:rsidRPr="006978E5">
        <w:rPr>
          <w:rFonts w:asciiTheme="minorHAnsi" w:hAnsiTheme="minorHAnsi" w:cstheme="minorHAnsi"/>
        </w:rPr>
        <w:t>Development requirements benefit the development team itself. They often take the form of development standards, frequency of archives or other items not covered by SOP/SOGs and the Project Charter (project plan).</w:t>
      </w:r>
      <w:bookmarkStart w:id="186" w:name="id.9c703df552af"/>
      <w:bookmarkEnd w:id="186"/>
    </w:p>
    <w:p w:rsidR="007F2BEE" w:rsidRPr="006978E5" w:rsidRDefault="007F2BEE" w:rsidP="007F2BEE">
      <w:pPr>
        <w:ind w:left="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187" w:name="_Toc297759685"/>
      <w:bookmarkStart w:id="188" w:name="_Toc297769310"/>
      <w:bookmarkStart w:id="189" w:name="_Toc299277622"/>
      <w:r w:rsidRPr="006978E5">
        <w:rPr>
          <w:rFonts w:asciiTheme="minorHAnsi" w:hAnsiTheme="minorHAnsi" w:cstheme="minorHAnsi"/>
        </w:rPr>
        <w:t>Requirements</w:t>
      </w:r>
      <w:bookmarkEnd w:id="187"/>
      <w:bookmarkEnd w:id="188"/>
      <w:bookmarkEnd w:id="189"/>
    </w:p>
    <w:p w:rsidR="007F2BEE" w:rsidRPr="006978E5" w:rsidRDefault="007F2BEE" w:rsidP="007F2BEE">
      <w:pPr>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90" w:name="_Toc297759686"/>
      <w:r w:rsidRPr="006978E5">
        <w:rPr>
          <w:rFonts w:asciiTheme="minorHAnsi" w:hAnsiTheme="minorHAnsi" w:cstheme="minorHAnsi"/>
        </w:rPr>
        <w:t>MAVS Team will use GitHub to maintain source control</w:t>
      </w:r>
      <w:bookmarkEnd w:id="190"/>
    </w:p>
    <w:p w:rsidR="007F2BEE" w:rsidRPr="006978E5" w:rsidRDefault="007F2BEE" w:rsidP="007F2BEE">
      <w:pPr>
        <w:rPr>
          <w:rFonts w:asciiTheme="minorHAnsi" w:hAnsiTheme="minorHAnsi" w:cstheme="minorHAnsi"/>
        </w:rPr>
      </w:pPr>
    </w:p>
    <w:p w:rsidR="007F2BEE" w:rsidRPr="006978E5" w:rsidRDefault="00D25537" w:rsidP="007F2BEE">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 shall use servers hosted by GitHub to maintain source control of programs, documentation, and deliverables. This will allow us to maintain the software and other documentation in a secure environment and prevent data loss.</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Requirement constrained by availability of GitHub.</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91" w:name="_Toc297759687"/>
      <w:r w:rsidRPr="006978E5">
        <w:rPr>
          <w:rFonts w:asciiTheme="minorHAnsi" w:hAnsiTheme="minorHAnsi" w:cstheme="minorHAnsi"/>
        </w:rPr>
        <w:t>MAVS Team shall use a Hybrid Staged Delivery Model for development</w:t>
      </w:r>
      <w:bookmarkEnd w:id="191"/>
    </w:p>
    <w:p w:rsidR="007F2BEE" w:rsidRPr="006978E5" w:rsidRDefault="007F2BEE" w:rsidP="007F2BE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63472B" w:rsidP="007F2BEE">
      <w:pPr>
        <w:ind w:left="1080"/>
        <w:rPr>
          <w:rFonts w:asciiTheme="minorHAnsi" w:hAnsiTheme="minorHAnsi" w:cstheme="minorHAnsi"/>
        </w:rPr>
      </w:pPr>
      <w:r w:rsidRPr="006978E5">
        <w:rPr>
          <w:rFonts w:asciiTheme="minorHAnsi" w:hAnsiTheme="minorHAnsi" w:cstheme="minorHAnsi"/>
        </w:rPr>
        <w:t xml:space="preserve">MAVS Team </w:t>
      </w:r>
      <w:r w:rsidR="00D25537" w:rsidRPr="006978E5">
        <w:rPr>
          <w:rFonts w:asciiTheme="minorHAnsi" w:hAnsiTheme="minorHAnsi" w:cstheme="minorHAnsi"/>
        </w:rPr>
        <w:t>shall use a Hybrid Staged Delivery Model for the entire project. The detailed design, implementation, and testing portion of the project shall follow the Staged Delivery Model, where user requirements are satisfied on a priority basis.</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lastRenderedPageBreak/>
        <w:t>Requirement constrained by ranking of requirements by sponsor.</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192" w:name="_Toc297759688"/>
      <w:r w:rsidRPr="006978E5">
        <w:rPr>
          <w:rFonts w:asciiTheme="minorHAnsi" w:hAnsiTheme="minorHAnsi" w:cstheme="minorHAnsi"/>
        </w:rPr>
        <w:t>MAVS Team shall follow coding standards common in the computing industry</w:t>
      </w:r>
      <w:bookmarkEnd w:id="192"/>
    </w:p>
    <w:p w:rsidR="007F2BEE" w:rsidRPr="006978E5" w:rsidRDefault="007F2BEE" w:rsidP="007F2BE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63472B" w:rsidP="007F2BEE">
      <w:pPr>
        <w:ind w:left="1080"/>
        <w:rPr>
          <w:rFonts w:asciiTheme="minorHAnsi" w:hAnsiTheme="minorHAnsi" w:cstheme="minorHAnsi"/>
        </w:rPr>
      </w:pPr>
      <w:r w:rsidRPr="006978E5">
        <w:rPr>
          <w:rFonts w:asciiTheme="minorHAnsi" w:hAnsiTheme="minorHAnsi" w:cstheme="minorHAnsi"/>
        </w:rPr>
        <w:t>MAVS Team</w:t>
      </w:r>
      <w:r w:rsidR="00D25537" w:rsidRPr="006978E5">
        <w:rPr>
          <w:rFonts w:asciiTheme="minorHAnsi" w:hAnsiTheme="minorHAnsi" w:cstheme="minorHAnsi"/>
        </w:rPr>
        <w:t xml:space="preserve"> shall follow the coding standards outlined in </w:t>
      </w:r>
      <w:r w:rsidR="00A9538D" w:rsidRPr="006978E5">
        <w:rPr>
          <w:rFonts w:asciiTheme="minorHAnsi" w:hAnsiTheme="minorHAnsi" w:cstheme="minorHAnsi"/>
        </w:rPr>
        <w:t>Microsoft’s Design Guideline for class Library Developers</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7F2BEE">
      <w:pPr>
        <w:ind w:left="1080"/>
        <w:rPr>
          <w:rFonts w:asciiTheme="minorHAnsi" w:hAnsiTheme="minorHAnsi" w:cstheme="minorHAnsi"/>
        </w:rPr>
      </w:pPr>
      <w:r w:rsidRPr="006978E5">
        <w:rPr>
          <w:rFonts w:asciiTheme="minorHAnsi" w:hAnsiTheme="minorHAnsi" w:cstheme="minorHAnsi"/>
        </w:rPr>
        <w:t>MAVS Team</w:t>
      </w:r>
    </w:p>
    <w:p w:rsidR="00A9538D" w:rsidRPr="006978E5" w:rsidRDefault="00A9538D"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A9538D" w:rsidP="007F2BEE">
      <w:pPr>
        <w:spacing w:after="120"/>
        <w:ind w:left="1080"/>
        <w:rPr>
          <w:rFonts w:asciiTheme="minorHAnsi" w:hAnsiTheme="minorHAnsi" w:cstheme="minorHAnsi"/>
        </w:rPr>
      </w:pPr>
      <w:r w:rsidRPr="006978E5">
        <w:rPr>
          <w:rFonts w:asciiTheme="minorHAnsi" w:hAnsiTheme="minorHAnsi" w:cstheme="minorHAnsi"/>
        </w:rPr>
        <w:t>N/A</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7F2BEE" w:rsidRPr="006978E5" w:rsidRDefault="008C2553" w:rsidP="007F2BEE">
      <w:pPr>
        <w:spacing w:after="120"/>
        <w:ind w:left="1080"/>
        <w:rPr>
          <w:rFonts w:asciiTheme="minorHAnsi" w:hAnsiTheme="minorHAnsi" w:cstheme="minorHAnsi"/>
          <w:color w:val="000099"/>
          <w:u w:val="single"/>
        </w:rPr>
      </w:pPr>
      <w:hyperlink r:id="rId62" w:history="1">
        <w:r w:rsidR="00A9538D" w:rsidRPr="006978E5">
          <w:rPr>
            <w:rFonts w:asciiTheme="minorHAnsi" w:hAnsiTheme="minorHAnsi" w:cstheme="minorHAnsi"/>
            <w:color w:val="000099"/>
            <w:u w:val="single"/>
          </w:rPr>
          <w:t>http</w:t>
        </w:r>
      </w:hyperlink>
      <w:hyperlink r:id="rId63" w:history="1">
        <w:r w:rsidR="00A9538D" w:rsidRPr="006978E5">
          <w:rPr>
            <w:rFonts w:asciiTheme="minorHAnsi" w:hAnsiTheme="minorHAnsi" w:cstheme="minorHAnsi"/>
            <w:color w:val="000099"/>
            <w:u w:val="single"/>
          </w:rPr>
          <w:t>://</w:t>
        </w:r>
      </w:hyperlink>
      <w:hyperlink r:id="rId64" w:history="1">
        <w:r w:rsidR="00A9538D" w:rsidRPr="006978E5">
          <w:rPr>
            <w:rFonts w:asciiTheme="minorHAnsi" w:hAnsiTheme="minorHAnsi" w:cstheme="minorHAnsi"/>
            <w:color w:val="000099"/>
            <w:u w:val="single"/>
          </w:rPr>
          <w:t>msdn</w:t>
        </w:r>
      </w:hyperlink>
      <w:hyperlink r:id="rId65" w:history="1">
        <w:r w:rsidR="00A9538D" w:rsidRPr="006978E5">
          <w:rPr>
            <w:rFonts w:asciiTheme="minorHAnsi" w:hAnsiTheme="minorHAnsi" w:cstheme="minorHAnsi"/>
            <w:color w:val="000099"/>
            <w:u w:val="single"/>
          </w:rPr>
          <w:t>.</w:t>
        </w:r>
      </w:hyperlink>
      <w:hyperlink r:id="rId66" w:history="1">
        <w:r w:rsidR="00A9538D" w:rsidRPr="006978E5">
          <w:rPr>
            <w:rFonts w:asciiTheme="minorHAnsi" w:hAnsiTheme="minorHAnsi" w:cstheme="minorHAnsi"/>
            <w:color w:val="000099"/>
            <w:u w:val="single"/>
          </w:rPr>
          <w:t>microsoft</w:t>
        </w:r>
      </w:hyperlink>
      <w:hyperlink r:id="rId67" w:history="1">
        <w:r w:rsidR="00A9538D" w:rsidRPr="006978E5">
          <w:rPr>
            <w:rFonts w:asciiTheme="minorHAnsi" w:hAnsiTheme="minorHAnsi" w:cstheme="minorHAnsi"/>
            <w:color w:val="000099"/>
            <w:u w:val="single"/>
          </w:rPr>
          <w:t>.</w:t>
        </w:r>
      </w:hyperlink>
      <w:hyperlink r:id="rId68" w:history="1">
        <w:r w:rsidR="00A9538D" w:rsidRPr="006978E5">
          <w:rPr>
            <w:rFonts w:asciiTheme="minorHAnsi" w:hAnsiTheme="minorHAnsi" w:cstheme="minorHAnsi"/>
            <w:color w:val="000099"/>
            <w:u w:val="single"/>
          </w:rPr>
          <w:t>com</w:t>
        </w:r>
      </w:hyperlink>
      <w:hyperlink r:id="rId69" w:history="1">
        <w:r w:rsidR="00A9538D" w:rsidRPr="006978E5">
          <w:rPr>
            <w:rFonts w:asciiTheme="minorHAnsi" w:hAnsiTheme="minorHAnsi" w:cstheme="minorHAnsi"/>
            <w:color w:val="000099"/>
            <w:u w:val="single"/>
          </w:rPr>
          <w:t>/</w:t>
        </w:r>
      </w:hyperlink>
      <w:hyperlink r:id="rId70" w:history="1">
        <w:r w:rsidR="00A9538D" w:rsidRPr="006978E5">
          <w:rPr>
            <w:rFonts w:asciiTheme="minorHAnsi" w:hAnsiTheme="minorHAnsi" w:cstheme="minorHAnsi"/>
            <w:color w:val="000099"/>
            <w:u w:val="single"/>
          </w:rPr>
          <w:t>en</w:t>
        </w:r>
      </w:hyperlink>
      <w:hyperlink r:id="rId71" w:history="1">
        <w:r w:rsidR="00A9538D" w:rsidRPr="006978E5">
          <w:rPr>
            <w:rFonts w:asciiTheme="minorHAnsi" w:hAnsiTheme="minorHAnsi" w:cstheme="minorHAnsi"/>
            <w:color w:val="000099"/>
            <w:u w:val="single"/>
          </w:rPr>
          <w:t>-</w:t>
        </w:r>
      </w:hyperlink>
      <w:hyperlink r:id="rId72" w:history="1">
        <w:r w:rsidR="00A9538D" w:rsidRPr="006978E5">
          <w:rPr>
            <w:rFonts w:asciiTheme="minorHAnsi" w:hAnsiTheme="minorHAnsi" w:cstheme="minorHAnsi"/>
            <w:color w:val="000099"/>
            <w:u w:val="single"/>
          </w:rPr>
          <w:t>us</w:t>
        </w:r>
      </w:hyperlink>
      <w:hyperlink r:id="rId73" w:history="1">
        <w:r w:rsidR="00A9538D" w:rsidRPr="006978E5">
          <w:rPr>
            <w:rFonts w:asciiTheme="minorHAnsi" w:hAnsiTheme="minorHAnsi" w:cstheme="minorHAnsi"/>
            <w:color w:val="000099"/>
            <w:u w:val="single"/>
          </w:rPr>
          <w:t>/</w:t>
        </w:r>
      </w:hyperlink>
      <w:hyperlink r:id="rId74" w:history="1">
        <w:r w:rsidR="00A9538D" w:rsidRPr="006978E5">
          <w:rPr>
            <w:rFonts w:asciiTheme="minorHAnsi" w:hAnsiTheme="minorHAnsi" w:cstheme="minorHAnsi"/>
            <w:color w:val="000099"/>
            <w:u w:val="single"/>
          </w:rPr>
          <w:t>library</w:t>
        </w:r>
      </w:hyperlink>
      <w:hyperlink r:id="rId75" w:history="1">
        <w:r w:rsidR="00A9538D" w:rsidRPr="006978E5">
          <w:rPr>
            <w:rFonts w:asciiTheme="minorHAnsi" w:hAnsiTheme="minorHAnsi" w:cstheme="minorHAnsi"/>
            <w:color w:val="000099"/>
            <w:u w:val="single"/>
          </w:rPr>
          <w:t>/</w:t>
        </w:r>
      </w:hyperlink>
      <w:hyperlink r:id="rId76" w:history="1">
        <w:r w:rsidR="00A9538D" w:rsidRPr="006978E5">
          <w:rPr>
            <w:rFonts w:asciiTheme="minorHAnsi" w:hAnsiTheme="minorHAnsi" w:cstheme="minorHAnsi"/>
            <w:color w:val="000099"/>
            <w:u w:val="single"/>
          </w:rPr>
          <w:t>czefa</w:t>
        </w:r>
      </w:hyperlink>
      <w:hyperlink r:id="rId77" w:history="1">
        <w:r w:rsidR="00A9538D" w:rsidRPr="006978E5">
          <w:rPr>
            <w:rFonts w:asciiTheme="minorHAnsi" w:hAnsiTheme="minorHAnsi" w:cstheme="minorHAnsi"/>
            <w:color w:val="000099"/>
            <w:u w:val="single"/>
          </w:rPr>
          <w:t>0</w:t>
        </w:r>
      </w:hyperlink>
      <w:hyperlink r:id="rId78" w:history="1">
        <w:r w:rsidR="00A9538D" w:rsidRPr="006978E5">
          <w:rPr>
            <w:rFonts w:asciiTheme="minorHAnsi" w:hAnsiTheme="minorHAnsi" w:cstheme="minorHAnsi"/>
            <w:color w:val="000099"/>
            <w:u w:val="single"/>
          </w:rPr>
          <w:t>ke</w:t>
        </w:r>
      </w:hyperlink>
      <w:hyperlink r:id="rId79" w:history="1">
        <w:r w:rsidR="00A9538D" w:rsidRPr="006978E5">
          <w:rPr>
            <w:rFonts w:asciiTheme="minorHAnsi" w:hAnsiTheme="minorHAnsi" w:cstheme="minorHAnsi"/>
            <w:color w:val="000099"/>
            <w:u w:val="single"/>
          </w:rPr>
          <w:t>%28</w:t>
        </w:r>
      </w:hyperlink>
      <w:hyperlink r:id="rId80" w:history="1">
        <w:r w:rsidR="00A9538D" w:rsidRPr="006978E5">
          <w:rPr>
            <w:rFonts w:asciiTheme="minorHAnsi" w:hAnsiTheme="minorHAnsi" w:cstheme="minorHAnsi"/>
            <w:color w:val="000099"/>
            <w:u w:val="single"/>
          </w:rPr>
          <w:t>v</w:t>
        </w:r>
      </w:hyperlink>
      <w:hyperlink r:id="rId81" w:history="1">
        <w:r w:rsidR="00A9538D" w:rsidRPr="006978E5">
          <w:rPr>
            <w:rFonts w:asciiTheme="minorHAnsi" w:hAnsiTheme="minorHAnsi" w:cstheme="minorHAnsi"/>
            <w:color w:val="000099"/>
            <w:u w:val="single"/>
          </w:rPr>
          <w:t>=</w:t>
        </w:r>
      </w:hyperlink>
      <w:hyperlink r:id="rId82" w:history="1">
        <w:r w:rsidR="00A9538D" w:rsidRPr="006978E5">
          <w:rPr>
            <w:rFonts w:asciiTheme="minorHAnsi" w:hAnsiTheme="minorHAnsi" w:cstheme="minorHAnsi"/>
            <w:color w:val="000099"/>
            <w:u w:val="single"/>
          </w:rPr>
          <w:t>vs</w:t>
        </w:r>
      </w:hyperlink>
      <w:hyperlink r:id="rId83" w:history="1">
        <w:r w:rsidR="00A9538D" w:rsidRPr="006978E5">
          <w:rPr>
            <w:rFonts w:asciiTheme="minorHAnsi" w:hAnsiTheme="minorHAnsi" w:cstheme="minorHAnsi"/>
            <w:color w:val="000099"/>
            <w:u w:val="single"/>
          </w:rPr>
          <w:t>.71%29.</w:t>
        </w:r>
      </w:hyperlink>
    </w:p>
    <w:p w:rsidR="00A9538D" w:rsidRPr="006978E5" w:rsidRDefault="00A9538D" w:rsidP="007F2BEE">
      <w:pPr>
        <w:spacing w:after="120"/>
        <w:ind w:left="1080"/>
        <w:rPr>
          <w:rFonts w:asciiTheme="minorHAnsi" w:hAnsiTheme="minorHAnsi" w:cstheme="minorHAnsi"/>
        </w:rPr>
      </w:pPr>
    </w:p>
    <w:p w:rsidR="00D25537" w:rsidRPr="006978E5" w:rsidRDefault="0063472B" w:rsidP="00DC17DF">
      <w:pPr>
        <w:pStyle w:val="Heading3"/>
        <w:numPr>
          <w:ilvl w:val="2"/>
          <w:numId w:val="38"/>
        </w:numPr>
        <w:spacing w:before="0" w:after="0"/>
        <w:rPr>
          <w:rFonts w:asciiTheme="minorHAnsi" w:hAnsiTheme="minorHAnsi" w:cstheme="minorHAnsi"/>
        </w:rPr>
      </w:pPr>
      <w:bookmarkStart w:id="193" w:name="_Toc297759689"/>
      <w:r w:rsidRPr="006978E5">
        <w:rPr>
          <w:rFonts w:asciiTheme="minorHAnsi" w:hAnsiTheme="minorHAnsi" w:cstheme="minorHAnsi"/>
        </w:rPr>
        <w:t>MAVS Team</w:t>
      </w:r>
      <w:r w:rsidR="00D25537" w:rsidRPr="006978E5">
        <w:rPr>
          <w:rFonts w:asciiTheme="minorHAnsi" w:hAnsiTheme="minorHAnsi" w:cstheme="minorHAnsi"/>
        </w:rPr>
        <w:t xml:space="preserve"> shall architect, design, and build hardware components on a modular basis</w:t>
      </w:r>
      <w:bookmarkEnd w:id="193"/>
    </w:p>
    <w:p w:rsidR="007F2BEE" w:rsidRPr="006978E5" w:rsidRDefault="007F2BEE" w:rsidP="007F2BE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63472B" w:rsidP="007F2BEE">
      <w:pPr>
        <w:ind w:left="1080"/>
        <w:rPr>
          <w:rFonts w:asciiTheme="minorHAnsi" w:hAnsiTheme="minorHAnsi" w:cstheme="minorHAnsi"/>
        </w:rPr>
      </w:pPr>
      <w:r w:rsidRPr="006978E5">
        <w:rPr>
          <w:rFonts w:asciiTheme="minorHAnsi" w:hAnsiTheme="minorHAnsi" w:cstheme="minorHAnsi"/>
        </w:rPr>
        <w:t>MAVS Team</w:t>
      </w:r>
      <w:r w:rsidR="00D25537" w:rsidRPr="006978E5">
        <w:rPr>
          <w:rFonts w:asciiTheme="minorHAnsi" w:hAnsiTheme="minorHAnsi" w:cstheme="minorHAnsi"/>
        </w:rPr>
        <w:t xml:space="preserve"> shall architect, design, and build the hardware components on a modular basis. Individual hardware components can be replaced with similar components without substantially changing the architecture and design of the MAVS System. Individual components can be replaced in the future to add additional functionality to the MAVS system. Hardware components can be tested individually. </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63472B" w:rsidP="007F2BEE">
      <w:pPr>
        <w:ind w:left="1080"/>
        <w:rPr>
          <w:rFonts w:asciiTheme="minorHAnsi" w:hAnsiTheme="minorHAnsi" w:cstheme="minorHAnsi"/>
        </w:rPr>
      </w:pPr>
      <w:r w:rsidRPr="006978E5">
        <w:rPr>
          <w:rFonts w:asciiTheme="minorHAnsi" w:hAnsiTheme="minorHAnsi" w:cstheme="minorHAnsi"/>
        </w:rPr>
        <w:t>MAVS Team</w:t>
      </w:r>
    </w:p>
    <w:p w:rsidR="007F2BEE" w:rsidRPr="006978E5" w:rsidRDefault="007F2BEE" w:rsidP="007F2BE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Requirement constrained by budget, time, availability of hardware, and feasibility.</w:t>
      </w:r>
    </w:p>
    <w:p w:rsidR="007F2BEE" w:rsidRPr="006978E5" w:rsidRDefault="007F2BEE" w:rsidP="007F2BEE">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lastRenderedPageBreak/>
        <w:t>Applicable Standards</w:t>
      </w:r>
    </w:p>
    <w:p w:rsidR="00D25537" w:rsidRPr="006978E5" w:rsidRDefault="00D25537" w:rsidP="007F2BEE">
      <w:pPr>
        <w:spacing w:after="120"/>
        <w:ind w:left="1080"/>
        <w:rPr>
          <w:rFonts w:asciiTheme="minorHAnsi" w:hAnsiTheme="minorHAnsi" w:cstheme="minorHAnsi"/>
        </w:rPr>
      </w:pPr>
      <w:r w:rsidRPr="006978E5">
        <w:rPr>
          <w:rFonts w:asciiTheme="minorHAnsi" w:hAnsiTheme="minorHAnsi" w:cstheme="minorHAnsi"/>
        </w:rPr>
        <w:t>N/A</w:t>
      </w:r>
    </w:p>
    <w:p w:rsidR="00D25537" w:rsidRPr="006978E5" w:rsidRDefault="00D25537">
      <w:pPr>
        <w:pStyle w:val="Heading3"/>
        <w:ind w:left="1440" w:firstLine="0"/>
        <w:rPr>
          <w:rFonts w:asciiTheme="minorHAnsi" w:eastAsia="Times New Roman" w:hAnsiTheme="minorHAnsi" w:cstheme="minorHAnsi"/>
          <w:b w:val="0"/>
          <w:bCs w:val="0"/>
          <w:i w:val="0"/>
          <w:iCs w:val="0"/>
        </w:rPr>
      </w:pPr>
      <w:bookmarkStart w:id="194" w:name="id.229bbc43ae7c"/>
      <w:bookmarkEnd w:id="194"/>
    </w:p>
    <w:p w:rsidR="00D25537" w:rsidRPr="006978E5" w:rsidRDefault="00D25537" w:rsidP="00DC17DF">
      <w:pPr>
        <w:pStyle w:val="Heading1"/>
        <w:pageBreakBefore/>
        <w:numPr>
          <w:ilvl w:val="0"/>
          <w:numId w:val="38"/>
        </w:numPr>
        <w:spacing w:before="0" w:after="0"/>
        <w:rPr>
          <w:rFonts w:asciiTheme="minorHAnsi" w:hAnsiTheme="minorHAnsi" w:cstheme="minorHAnsi"/>
        </w:rPr>
      </w:pPr>
      <w:bookmarkStart w:id="195" w:name="_Toc297759690"/>
      <w:bookmarkStart w:id="196" w:name="_Toc297769311"/>
      <w:bookmarkStart w:id="197" w:name="_Toc299277623"/>
      <w:r w:rsidRPr="006978E5">
        <w:rPr>
          <w:rFonts w:asciiTheme="minorHAnsi" w:hAnsiTheme="minorHAnsi" w:cstheme="minorHAnsi"/>
        </w:rPr>
        <w:lastRenderedPageBreak/>
        <w:t>Quality Assurance Requirements</w:t>
      </w:r>
      <w:bookmarkStart w:id="198" w:name="id.b9b9d77def0e"/>
      <w:bookmarkEnd w:id="195"/>
      <w:bookmarkEnd w:id="196"/>
      <w:bookmarkEnd w:id="197"/>
      <w:bookmarkEnd w:id="198"/>
    </w:p>
    <w:p w:rsidR="007F2BEE" w:rsidRPr="006978E5" w:rsidRDefault="007F2BEE" w:rsidP="007F2BEE">
      <w:pPr>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199" w:name="_Toc297759691"/>
      <w:bookmarkStart w:id="200" w:name="_Toc297769312"/>
      <w:bookmarkStart w:id="201" w:name="_Toc299277624"/>
      <w:r w:rsidRPr="006978E5">
        <w:rPr>
          <w:rFonts w:asciiTheme="minorHAnsi" w:hAnsiTheme="minorHAnsi" w:cstheme="minorHAnsi"/>
        </w:rPr>
        <w:t>General</w:t>
      </w:r>
      <w:bookmarkEnd w:id="199"/>
      <w:bookmarkEnd w:id="200"/>
      <w:bookmarkEnd w:id="201"/>
    </w:p>
    <w:p w:rsidR="00D25537" w:rsidRPr="006978E5" w:rsidRDefault="00D25537" w:rsidP="007F2BEE">
      <w:pPr>
        <w:ind w:left="360"/>
        <w:rPr>
          <w:rFonts w:asciiTheme="minorHAnsi" w:hAnsiTheme="minorHAnsi" w:cstheme="minorHAnsi"/>
        </w:rPr>
      </w:pPr>
      <w:r w:rsidRPr="006978E5">
        <w:rPr>
          <w:rFonts w:asciiTheme="minorHAnsi" w:hAnsiTheme="minorHAnsi" w:cstheme="minorHAnsi"/>
        </w:rPr>
        <w:t>Quality assurance requirements are those that either set the quality levels to be met by the product or that demand specific features to facilitate quality testing.</w:t>
      </w:r>
      <w:bookmarkStart w:id="202" w:name="id.e388d7baf08f"/>
      <w:bookmarkEnd w:id="202"/>
    </w:p>
    <w:p w:rsidR="007F2BEE" w:rsidRPr="006978E5" w:rsidRDefault="007F2BEE" w:rsidP="007F2BEE">
      <w:pPr>
        <w:ind w:left="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203" w:name="_Toc297759692"/>
      <w:bookmarkStart w:id="204" w:name="_Toc297769313"/>
      <w:bookmarkStart w:id="205" w:name="_Toc299277625"/>
      <w:r w:rsidRPr="006978E5">
        <w:rPr>
          <w:rFonts w:asciiTheme="minorHAnsi" w:hAnsiTheme="minorHAnsi" w:cstheme="minorHAnsi"/>
        </w:rPr>
        <w:t>Requirements</w:t>
      </w:r>
      <w:bookmarkEnd w:id="203"/>
      <w:bookmarkEnd w:id="204"/>
      <w:bookmarkEnd w:id="205"/>
    </w:p>
    <w:p w:rsidR="007F2BEE" w:rsidRPr="006978E5" w:rsidRDefault="007F2BEE" w:rsidP="007F2BEE">
      <w:pPr>
        <w:rPr>
          <w:rFonts w:asciiTheme="minorHAnsi" w:hAnsiTheme="minorHAnsi" w:cstheme="minorHAnsi"/>
        </w:rPr>
      </w:pPr>
    </w:p>
    <w:p w:rsidR="00D25537" w:rsidRPr="006978E5" w:rsidRDefault="0063472B" w:rsidP="00DC17DF">
      <w:pPr>
        <w:pStyle w:val="Heading3"/>
        <w:numPr>
          <w:ilvl w:val="2"/>
          <w:numId w:val="38"/>
        </w:numPr>
        <w:spacing w:before="0" w:after="0"/>
        <w:rPr>
          <w:rFonts w:asciiTheme="minorHAnsi" w:hAnsiTheme="minorHAnsi" w:cstheme="minorHAnsi"/>
        </w:rPr>
      </w:pPr>
      <w:bookmarkStart w:id="206" w:name="_Toc297759693"/>
      <w:r w:rsidRPr="006978E5">
        <w:rPr>
          <w:rFonts w:asciiTheme="minorHAnsi" w:hAnsiTheme="minorHAnsi" w:cstheme="minorHAnsi"/>
        </w:rPr>
        <w:t>MAVS Team</w:t>
      </w:r>
      <w:r w:rsidR="00D25537" w:rsidRPr="006978E5">
        <w:rPr>
          <w:rFonts w:asciiTheme="minorHAnsi" w:hAnsiTheme="minorHAnsi" w:cstheme="minorHAnsi"/>
        </w:rPr>
        <w:t xml:space="preserve"> shall review all documents carefully and thoroughly before completion and submission</w:t>
      </w:r>
      <w:bookmarkEnd w:id="206"/>
    </w:p>
    <w:p w:rsidR="00220B8D" w:rsidRPr="006978E5" w:rsidRDefault="00220B8D" w:rsidP="00220B8D">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63472B" w:rsidP="00220B8D">
      <w:pPr>
        <w:ind w:left="1080"/>
        <w:rPr>
          <w:rFonts w:asciiTheme="minorHAnsi" w:hAnsiTheme="minorHAnsi" w:cstheme="minorHAnsi"/>
        </w:rPr>
      </w:pPr>
      <w:r w:rsidRPr="006978E5">
        <w:rPr>
          <w:rFonts w:asciiTheme="minorHAnsi" w:hAnsiTheme="minorHAnsi" w:cstheme="minorHAnsi"/>
        </w:rPr>
        <w:t>MAVS Team</w:t>
      </w:r>
      <w:r w:rsidR="00D25537" w:rsidRPr="006978E5">
        <w:rPr>
          <w:rFonts w:asciiTheme="minorHAnsi" w:hAnsiTheme="minorHAnsi" w:cstheme="minorHAnsi"/>
        </w:rPr>
        <w:t xml:space="preserve"> shall review all documents internally before completion and submission. Each component of a document shall be thoroughly reviewed by each member of the group; the author and other teammates. </w:t>
      </w:r>
    </w:p>
    <w:p w:rsidR="00220B8D" w:rsidRPr="006978E5" w:rsidRDefault="00220B8D" w:rsidP="00220B8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63472B" w:rsidP="00220B8D">
      <w:pPr>
        <w:ind w:left="1080"/>
        <w:rPr>
          <w:rFonts w:asciiTheme="minorHAnsi" w:hAnsiTheme="minorHAnsi" w:cstheme="minorHAnsi"/>
        </w:rPr>
      </w:pPr>
      <w:r w:rsidRPr="006978E5">
        <w:rPr>
          <w:rFonts w:asciiTheme="minorHAnsi" w:hAnsiTheme="minorHAnsi" w:cstheme="minorHAnsi"/>
        </w:rPr>
        <w:t>MAVS Team</w:t>
      </w:r>
    </w:p>
    <w:p w:rsidR="00220B8D" w:rsidRPr="006978E5" w:rsidRDefault="00220B8D" w:rsidP="00220B8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220B8D">
      <w:pPr>
        <w:spacing w:after="120"/>
        <w:ind w:left="1080"/>
        <w:rPr>
          <w:rFonts w:asciiTheme="minorHAnsi" w:hAnsiTheme="minorHAnsi" w:cstheme="minorHAnsi"/>
        </w:rPr>
      </w:pPr>
      <w:r w:rsidRPr="006978E5">
        <w:rPr>
          <w:rFonts w:asciiTheme="minorHAnsi" w:hAnsiTheme="minorHAnsi" w:cstheme="minorHAnsi"/>
        </w:rPr>
        <w:t>Requirement constrained by availability of team members and the size of team.</w:t>
      </w:r>
    </w:p>
    <w:p w:rsidR="00220B8D" w:rsidRPr="006978E5" w:rsidRDefault="00220B8D" w:rsidP="00220B8D">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220B8D">
      <w:pPr>
        <w:spacing w:after="120"/>
        <w:ind w:left="1080"/>
        <w:rPr>
          <w:rFonts w:asciiTheme="minorHAnsi" w:hAnsiTheme="minorHAnsi" w:cstheme="minorHAnsi"/>
        </w:rPr>
      </w:pPr>
      <w:r w:rsidRPr="006978E5">
        <w:rPr>
          <w:rFonts w:asciiTheme="minorHAnsi" w:hAnsiTheme="minorHAnsi" w:cstheme="minorHAnsi"/>
        </w:rPr>
        <w:t>N/A</w:t>
      </w:r>
    </w:p>
    <w:p w:rsidR="00220B8D" w:rsidRPr="006978E5" w:rsidRDefault="00220B8D" w:rsidP="00220B8D">
      <w:pPr>
        <w:spacing w:after="120"/>
        <w:ind w:left="1080"/>
        <w:rPr>
          <w:rFonts w:asciiTheme="minorHAnsi" w:hAnsiTheme="minorHAnsi" w:cstheme="minorHAnsi"/>
        </w:rPr>
      </w:pPr>
    </w:p>
    <w:p w:rsidR="00D25537" w:rsidRPr="006978E5" w:rsidRDefault="0063472B" w:rsidP="00DC17DF">
      <w:pPr>
        <w:pStyle w:val="Heading3"/>
        <w:numPr>
          <w:ilvl w:val="2"/>
          <w:numId w:val="38"/>
        </w:numPr>
        <w:spacing w:before="0" w:after="0"/>
        <w:rPr>
          <w:rFonts w:asciiTheme="minorHAnsi" w:hAnsiTheme="minorHAnsi" w:cstheme="minorHAnsi"/>
        </w:rPr>
      </w:pPr>
      <w:bookmarkStart w:id="207" w:name="_Toc297759694"/>
      <w:r w:rsidRPr="006978E5">
        <w:rPr>
          <w:rFonts w:asciiTheme="minorHAnsi" w:hAnsiTheme="minorHAnsi" w:cstheme="minorHAnsi"/>
        </w:rPr>
        <w:t xml:space="preserve">MAVS Team </w:t>
      </w:r>
      <w:r w:rsidR="00D25537" w:rsidRPr="006978E5">
        <w:rPr>
          <w:rFonts w:asciiTheme="minorHAnsi" w:hAnsiTheme="minorHAnsi" w:cstheme="minorHAnsi"/>
        </w:rPr>
        <w:t>shall review the product to ensure the acceptance criteria are met.</w:t>
      </w:r>
      <w:bookmarkEnd w:id="207"/>
    </w:p>
    <w:p w:rsidR="0063472B" w:rsidRPr="006978E5" w:rsidRDefault="0063472B" w:rsidP="0063472B">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63472B" w:rsidP="00220B8D">
      <w:pPr>
        <w:ind w:left="1080"/>
        <w:rPr>
          <w:rFonts w:asciiTheme="minorHAnsi" w:hAnsiTheme="minorHAnsi" w:cstheme="minorHAnsi"/>
        </w:rPr>
      </w:pPr>
      <w:r w:rsidRPr="006978E5">
        <w:rPr>
          <w:rFonts w:asciiTheme="minorHAnsi" w:hAnsiTheme="minorHAnsi" w:cstheme="minorHAnsi"/>
        </w:rPr>
        <w:t>MAVS Team</w:t>
      </w:r>
      <w:r w:rsidR="00D25537" w:rsidRPr="006978E5">
        <w:rPr>
          <w:rFonts w:asciiTheme="minorHAnsi" w:hAnsiTheme="minorHAnsi" w:cstheme="minorHAnsi"/>
        </w:rPr>
        <w:t xml:space="preserve"> shall review the final product to ensure all acceptance criteria are met.</w:t>
      </w:r>
    </w:p>
    <w:p w:rsidR="00220B8D" w:rsidRPr="006978E5" w:rsidRDefault="00220B8D" w:rsidP="00220B8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63472B" w:rsidP="00220B8D">
      <w:pPr>
        <w:ind w:left="1080"/>
        <w:rPr>
          <w:rFonts w:asciiTheme="minorHAnsi" w:hAnsiTheme="minorHAnsi" w:cstheme="minorHAnsi"/>
        </w:rPr>
      </w:pPr>
      <w:r w:rsidRPr="006978E5">
        <w:rPr>
          <w:rFonts w:asciiTheme="minorHAnsi" w:hAnsiTheme="minorHAnsi" w:cstheme="minorHAnsi"/>
        </w:rPr>
        <w:t>MAVS Team</w:t>
      </w:r>
    </w:p>
    <w:p w:rsidR="00220B8D" w:rsidRPr="006978E5" w:rsidRDefault="00220B8D" w:rsidP="00220B8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220B8D">
      <w:pPr>
        <w:spacing w:after="120"/>
        <w:ind w:left="1080"/>
        <w:rPr>
          <w:rFonts w:asciiTheme="minorHAnsi" w:hAnsiTheme="minorHAnsi" w:cstheme="minorHAnsi"/>
        </w:rPr>
      </w:pPr>
      <w:r w:rsidRPr="006978E5">
        <w:rPr>
          <w:rFonts w:asciiTheme="minorHAnsi" w:hAnsiTheme="minorHAnsi" w:cstheme="minorHAnsi"/>
        </w:rPr>
        <w:t>Requirement constrained by establishment of acceptance criteria.</w:t>
      </w:r>
    </w:p>
    <w:p w:rsidR="00220B8D" w:rsidRPr="006978E5" w:rsidRDefault="00220B8D" w:rsidP="00220B8D">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220B8D">
      <w:pPr>
        <w:spacing w:after="120"/>
        <w:ind w:left="1080"/>
        <w:rPr>
          <w:rFonts w:asciiTheme="minorHAnsi" w:hAnsiTheme="minorHAnsi" w:cstheme="minorHAnsi"/>
        </w:rPr>
      </w:pPr>
      <w:r w:rsidRPr="006978E5">
        <w:rPr>
          <w:rFonts w:asciiTheme="minorHAnsi" w:hAnsiTheme="minorHAnsi" w:cstheme="minorHAnsi"/>
        </w:rPr>
        <w:t>N/A</w:t>
      </w:r>
    </w:p>
    <w:p w:rsidR="00220B8D" w:rsidRPr="006978E5" w:rsidRDefault="00220B8D" w:rsidP="00220B8D">
      <w:pPr>
        <w:spacing w:after="120"/>
        <w:ind w:left="1080"/>
        <w:rPr>
          <w:rFonts w:asciiTheme="minorHAnsi" w:hAnsiTheme="minorHAnsi" w:cstheme="minorHAnsi"/>
        </w:rPr>
      </w:pPr>
    </w:p>
    <w:p w:rsidR="00D25537" w:rsidRPr="006978E5" w:rsidRDefault="0063472B" w:rsidP="00DC17DF">
      <w:pPr>
        <w:pStyle w:val="Heading3"/>
        <w:numPr>
          <w:ilvl w:val="2"/>
          <w:numId w:val="38"/>
        </w:numPr>
        <w:spacing w:before="0" w:after="0"/>
        <w:rPr>
          <w:rFonts w:asciiTheme="minorHAnsi" w:hAnsiTheme="minorHAnsi" w:cstheme="minorHAnsi"/>
        </w:rPr>
      </w:pPr>
      <w:bookmarkStart w:id="208" w:name="_Toc297759695"/>
      <w:r w:rsidRPr="006978E5">
        <w:rPr>
          <w:rFonts w:asciiTheme="minorHAnsi" w:hAnsiTheme="minorHAnsi" w:cstheme="minorHAnsi"/>
        </w:rPr>
        <w:t>MAVS Team</w:t>
      </w:r>
      <w:r w:rsidR="00D25537" w:rsidRPr="006978E5">
        <w:rPr>
          <w:rFonts w:asciiTheme="minorHAnsi" w:hAnsiTheme="minorHAnsi" w:cstheme="minorHAnsi"/>
        </w:rPr>
        <w:t xml:space="preserve"> shall perform unit testing on the individual components of the MAVS system.</w:t>
      </w:r>
      <w:bookmarkEnd w:id="208"/>
    </w:p>
    <w:p w:rsidR="00F11AD5" w:rsidRPr="006978E5" w:rsidRDefault="00F11AD5" w:rsidP="00F11AD5">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63472B" w:rsidP="00F11AD5">
      <w:pPr>
        <w:ind w:left="1080"/>
        <w:rPr>
          <w:rFonts w:asciiTheme="minorHAnsi" w:hAnsiTheme="minorHAnsi" w:cstheme="minorHAnsi"/>
        </w:rPr>
      </w:pPr>
      <w:r w:rsidRPr="006978E5">
        <w:rPr>
          <w:rFonts w:asciiTheme="minorHAnsi" w:hAnsiTheme="minorHAnsi" w:cstheme="minorHAnsi"/>
        </w:rPr>
        <w:t>The MAVS team</w:t>
      </w:r>
      <w:r w:rsidR="00D25537" w:rsidRPr="006978E5">
        <w:rPr>
          <w:rFonts w:asciiTheme="minorHAnsi" w:hAnsiTheme="minorHAnsi" w:cstheme="minorHAnsi"/>
        </w:rPr>
        <w:t xml:space="preserve"> shall be responsible for performing testing on individual components of the MAVS system. Individual components should be retested and documented after every modification of the components.</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63472B" w:rsidP="00F11AD5">
      <w:pPr>
        <w:ind w:left="1080"/>
        <w:rPr>
          <w:rFonts w:asciiTheme="minorHAnsi" w:hAnsiTheme="minorHAnsi" w:cstheme="minorHAnsi"/>
        </w:rPr>
      </w:pPr>
      <w:r w:rsidRPr="006978E5">
        <w:rPr>
          <w:rFonts w:asciiTheme="minorHAnsi" w:hAnsiTheme="minorHAnsi" w:cstheme="minorHAnsi"/>
        </w:rPr>
        <w:t>MAVS Team</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spacing w:after="120"/>
        <w:ind w:left="1080"/>
        <w:rPr>
          <w:rFonts w:asciiTheme="minorHAnsi" w:hAnsiTheme="minorHAnsi" w:cstheme="minorHAnsi"/>
        </w:rPr>
      </w:pPr>
    </w:p>
    <w:p w:rsidR="00D25537" w:rsidRPr="006978E5" w:rsidRDefault="0063472B" w:rsidP="00DC17DF">
      <w:pPr>
        <w:pStyle w:val="Heading3"/>
        <w:numPr>
          <w:ilvl w:val="2"/>
          <w:numId w:val="38"/>
        </w:numPr>
        <w:spacing w:before="0" w:after="0"/>
        <w:rPr>
          <w:rFonts w:asciiTheme="minorHAnsi" w:hAnsiTheme="minorHAnsi" w:cstheme="minorHAnsi"/>
        </w:rPr>
      </w:pPr>
      <w:bookmarkStart w:id="209" w:name="_Toc297759696"/>
      <w:r w:rsidRPr="006978E5">
        <w:rPr>
          <w:rFonts w:asciiTheme="minorHAnsi" w:hAnsiTheme="minorHAnsi" w:cstheme="minorHAnsi"/>
        </w:rPr>
        <w:t xml:space="preserve">MAVS Team </w:t>
      </w:r>
      <w:r w:rsidR="00D25537" w:rsidRPr="006978E5">
        <w:rPr>
          <w:rFonts w:asciiTheme="minorHAnsi" w:hAnsiTheme="minorHAnsi" w:cstheme="minorHAnsi"/>
        </w:rPr>
        <w:t>shall perform integration testing on the entire system</w:t>
      </w:r>
      <w:bookmarkEnd w:id="209"/>
    </w:p>
    <w:p w:rsidR="00F11AD5" w:rsidRPr="006978E5" w:rsidRDefault="00F11AD5" w:rsidP="00F11AD5">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63472B" w:rsidP="00F11AD5">
      <w:pPr>
        <w:ind w:left="1080"/>
        <w:rPr>
          <w:rFonts w:asciiTheme="minorHAnsi" w:hAnsiTheme="minorHAnsi" w:cstheme="minorHAnsi"/>
        </w:rPr>
      </w:pPr>
      <w:r w:rsidRPr="006978E5">
        <w:rPr>
          <w:rFonts w:asciiTheme="minorHAnsi" w:hAnsiTheme="minorHAnsi" w:cstheme="minorHAnsi"/>
        </w:rPr>
        <w:t>MAVS Team</w:t>
      </w:r>
      <w:r w:rsidR="00D25537" w:rsidRPr="006978E5">
        <w:rPr>
          <w:rFonts w:asciiTheme="minorHAnsi" w:hAnsiTheme="minorHAnsi" w:cstheme="minorHAnsi"/>
        </w:rPr>
        <w:t xml:space="preserve"> shall test the complete system to ensure the MAVS system performs properly and safely. The MAVS system shall be retested and documented after every modification.</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63472B" w:rsidP="00F11AD5">
      <w:pPr>
        <w:ind w:left="1080"/>
        <w:rPr>
          <w:rFonts w:asciiTheme="minorHAnsi" w:hAnsiTheme="minorHAnsi" w:cstheme="minorHAnsi"/>
        </w:rPr>
      </w:pPr>
      <w:r w:rsidRPr="006978E5">
        <w:rPr>
          <w:rFonts w:asciiTheme="minorHAnsi" w:hAnsiTheme="minorHAnsi" w:cstheme="minorHAnsi"/>
        </w:rPr>
        <w:t>MAVS Team</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Del="008C2553" w:rsidRDefault="00D25537" w:rsidP="00853449">
      <w:pPr>
        <w:numPr>
          <w:numberingChange w:id="210" w:author="Manfred Huber" w:date="2011-07-30T07:49:00Z" w:original="%1:9:0:.%2:2:0:.%3:5:0:."/>
        </w:numPr>
        <w:spacing w:after="120"/>
        <w:ind w:left="1080"/>
        <w:rPr>
          <w:del w:id="211" w:author="nate" w:date="2011-07-31T17:44:00Z"/>
          <w:rFonts w:asciiTheme="minorHAnsi" w:hAnsiTheme="minorHAnsi" w:cstheme="minorHAnsi"/>
        </w:rPr>
      </w:pPr>
      <w:r w:rsidRPr="006978E5">
        <w:rPr>
          <w:rFonts w:asciiTheme="minorHAnsi" w:hAnsiTheme="minorHAnsi" w:cstheme="minorHAnsi"/>
        </w:rPr>
        <w:t>N/A</w:t>
      </w:r>
      <w:bookmarkStart w:id="212" w:name="_Toc297759697"/>
      <w:del w:id="213" w:author="nate" w:date="2011-07-31T17:44:00Z">
        <w:r w:rsidRPr="006978E5" w:rsidDel="008C2553">
          <w:rPr>
            <w:rFonts w:asciiTheme="minorHAnsi" w:hAnsiTheme="minorHAnsi" w:cstheme="minorHAnsi"/>
          </w:rPr>
          <w:delText xml:space="preserve">MAVS </w:delText>
        </w:r>
        <w:r w:rsidR="0063472B" w:rsidRPr="006978E5" w:rsidDel="008C2553">
          <w:rPr>
            <w:rFonts w:asciiTheme="minorHAnsi" w:hAnsiTheme="minorHAnsi" w:cstheme="minorHAnsi"/>
          </w:rPr>
          <w:delText>S</w:delText>
        </w:r>
        <w:r w:rsidRPr="006978E5" w:rsidDel="008C2553">
          <w:rPr>
            <w:rFonts w:asciiTheme="minorHAnsi" w:hAnsiTheme="minorHAnsi" w:cstheme="minorHAnsi"/>
          </w:rPr>
          <w:delText>ystem deals with power outages.</w:delText>
        </w:r>
        <w:bookmarkEnd w:id="212"/>
      </w:del>
    </w:p>
    <w:p w:rsidR="00F11AD5" w:rsidRPr="006978E5" w:rsidDel="008C2553" w:rsidRDefault="00F11AD5" w:rsidP="00853449">
      <w:pPr>
        <w:rPr>
          <w:del w:id="214" w:author="nate" w:date="2011-07-31T17:44:00Z"/>
          <w:rFonts w:asciiTheme="minorHAnsi" w:hAnsiTheme="minorHAnsi" w:cstheme="minorHAnsi"/>
        </w:rPr>
      </w:pPr>
    </w:p>
    <w:p w:rsidR="00D25537" w:rsidRPr="006978E5" w:rsidDel="008C2553" w:rsidRDefault="00D25537" w:rsidP="00853449">
      <w:pPr>
        <w:numPr>
          <w:numberingChange w:id="215" w:author="Manfred Huber" w:date="2011-07-30T07:49:00Z" w:original="%1:9:0:.%2:2:0:.%3:5:0:.%4:1:0:."/>
        </w:numPr>
        <w:rPr>
          <w:del w:id="216" w:author="nate" w:date="2011-07-31T17:44:00Z"/>
          <w:rFonts w:asciiTheme="minorHAnsi" w:hAnsiTheme="minorHAnsi" w:cstheme="minorHAnsi"/>
        </w:rPr>
      </w:pPr>
      <w:del w:id="217" w:author="nate" w:date="2011-07-31T17:44:00Z">
        <w:r w:rsidRPr="006978E5" w:rsidDel="008C2553">
          <w:rPr>
            <w:rFonts w:asciiTheme="minorHAnsi" w:hAnsiTheme="minorHAnsi" w:cstheme="minorHAnsi"/>
          </w:rPr>
          <w:delText>Description</w:delText>
        </w:r>
      </w:del>
    </w:p>
    <w:p w:rsidR="00D25537" w:rsidRPr="006978E5" w:rsidDel="008C2553" w:rsidRDefault="0063472B" w:rsidP="00853449">
      <w:pPr>
        <w:rPr>
          <w:del w:id="218" w:author="nate" w:date="2011-07-31T17:44:00Z"/>
          <w:rFonts w:asciiTheme="minorHAnsi" w:hAnsiTheme="minorHAnsi" w:cstheme="minorHAnsi"/>
        </w:rPr>
      </w:pPr>
      <w:del w:id="219" w:author="nate" w:date="2011-07-31T17:44:00Z">
        <w:r w:rsidRPr="006978E5" w:rsidDel="008C2553">
          <w:rPr>
            <w:rFonts w:asciiTheme="minorHAnsi" w:hAnsiTheme="minorHAnsi" w:cstheme="minorHAnsi"/>
          </w:rPr>
          <w:delText>MAVS</w:delText>
        </w:r>
        <w:r w:rsidR="00D25537" w:rsidRPr="006978E5" w:rsidDel="008C2553">
          <w:rPr>
            <w:rFonts w:asciiTheme="minorHAnsi" w:hAnsiTheme="minorHAnsi" w:cstheme="minorHAnsi"/>
          </w:rPr>
          <w:delText xml:space="preserve"> system must be able to handle</w:delText>
        </w:r>
        <w:r w:rsidR="00F11AD5" w:rsidRPr="006978E5" w:rsidDel="008C2553">
          <w:rPr>
            <w:rFonts w:asciiTheme="minorHAnsi" w:hAnsiTheme="minorHAnsi" w:cstheme="minorHAnsi"/>
          </w:rPr>
          <w:delText xml:space="preserve"> random power outages that may a</w:delText>
        </w:r>
        <w:r w:rsidR="00D25537" w:rsidRPr="006978E5" w:rsidDel="008C2553">
          <w:rPr>
            <w:rFonts w:asciiTheme="minorHAnsi" w:hAnsiTheme="minorHAnsi" w:cstheme="minorHAnsi"/>
          </w:rPr>
          <w:delText>ffect the security system. The MAVS system must notify the user when power outages occur.</w:delText>
        </w:r>
      </w:del>
    </w:p>
    <w:p w:rsidR="00F11AD5" w:rsidRPr="006978E5" w:rsidDel="008C2553" w:rsidRDefault="00F11AD5" w:rsidP="00853449">
      <w:pPr>
        <w:rPr>
          <w:del w:id="220" w:author="nate" w:date="2011-07-31T17:44:00Z"/>
          <w:rFonts w:asciiTheme="minorHAnsi" w:hAnsiTheme="minorHAnsi" w:cstheme="minorHAnsi"/>
        </w:rPr>
      </w:pPr>
    </w:p>
    <w:p w:rsidR="00D25537" w:rsidRPr="006978E5" w:rsidDel="008C2553" w:rsidRDefault="00D25537" w:rsidP="00853449">
      <w:pPr>
        <w:numPr>
          <w:numberingChange w:id="221" w:author="Manfred Huber" w:date="2011-07-30T07:49:00Z" w:original="%1:9:0:.%2:2:0:.%3:5:0:.%4:2:0:."/>
        </w:numPr>
        <w:rPr>
          <w:del w:id="222" w:author="nate" w:date="2011-07-31T17:44:00Z"/>
          <w:rFonts w:asciiTheme="minorHAnsi" w:hAnsiTheme="minorHAnsi" w:cstheme="minorHAnsi"/>
        </w:rPr>
      </w:pPr>
      <w:del w:id="223" w:author="nate" w:date="2011-07-31T17:44:00Z">
        <w:r w:rsidRPr="006978E5" w:rsidDel="008C2553">
          <w:rPr>
            <w:rFonts w:asciiTheme="minorHAnsi" w:hAnsiTheme="minorHAnsi" w:cstheme="minorHAnsi"/>
          </w:rPr>
          <w:delText>Source</w:delText>
        </w:r>
      </w:del>
    </w:p>
    <w:p w:rsidR="00D25537" w:rsidRPr="006978E5" w:rsidDel="008C2553" w:rsidRDefault="0063472B" w:rsidP="00853449">
      <w:pPr>
        <w:rPr>
          <w:del w:id="224" w:author="nate" w:date="2011-07-31T17:44:00Z"/>
          <w:rFonts w:asciiTheme="minorHAnsi" w:hAnsiTheme="minorHAnsi" w:cstheme="minorHAnsi"/>
        </w:rPr>
      </w:pPr>
      <w:del w:id="225" w:author="nate" w:date="2011-07-31T17:44:00Z">
        <w:r w:rsidRPr="006978E5" w:rsidDel="008C2553">
          <w:rPr>
            <w:rFonts w:asciiTheme="minorHAnsi" w:hAnsiTheme="minorHAnsi" w:cstheme="minorHAnsi"/>
          </w:rPr>
          <w:delText>MAVS Team</w:delText>
        </w:r>
      </w:del>
    </w:p>
    <w:p w:rsidR="00F11AD5" w:rsidRPr="006978E5" w:rsidDel="008C2553" w:rsidRDefault="00F11AD5" w:rsidP="00853449">
      <w:pPr>
        <w:rPr>
          <w:del w:id="226" w:author="nate" w:date="2011-07-31T17:44:00Z"/>
          <w:rFonts w:asciiTheme="minorHAnsi" w:hAnsiTheme="minorHAnsi" w:cstheme="minorHAnsi"/>
        </w:rPr>
      </w:pPr>
    </w:p>
    <w:p w:rsidR="00D25537" w:rsidRPr="006978E5" w:rsidDel="008C2553" w:rsidRDefault="00D25537" w:rsidP="00853449">
      <w:pPr>
        <w:numPr>
          <w:numberingChange w:id="227" w:author="Manfred Huber" w:date="2011-07-30T07:49:00Z" w:original="%1:9:0:.%2:2:0:.%3:5:0:.%4:3:0:."/>
        </w:numPr>
        <w:rPr>
          <w:del w:id="228" w:author="nate" w:date="2011-07-31T17:44:00Z"/>
          <w:rFonts w:asciiTheme="minorHAnsi" w:hAnsiTheme="minorHAnsi" w:cstheme="minorHAnsi"/>
        </w:rPr>
      </w:pPr>
      <w:del w:id="229" w:author="nate" w:date="2011-07-31T17:44:00Z">
        <w:r w:rsidRPr="006978E5" w:rsidDel="008C2553">
          <w:rPr>
            <w:rFonts w:asciiTheme="minorHAnsi" w:hAnsiTheme="minorHAnsi" w:cstheme="minorHAnsi"/>
          </w:rPr>
          <w:delText>Related Constraints</w:delText>
        </w:r>
      </w:del>
    </w:p>
    <w:p w:rsidR="00D25537" w:rsidRPr="006978E5" w:rsidDel="008C2553" w:rsidRDefault="00D25537" w:rsidP="00853449">
      <w:pPr>
        <w:rPr>
          <w:del w:id="230" w:author="nate" w:date="2011-07-31T17:44:00Z"/>
          <w:rFonts w:asciiTheme="minorHAnsi" w:hAnsiTheme="minorHAnsi" w:cstheme="minorHAnsi"/>
        </w:rPr>
      </w:pPr>
      <w:del w:id="231" w:author="nate" w:date="2011-07-31T17:44:00Z">
        <w:r w:rsidRPr="006978E5" w:rsidDel="008C2553">
          <w:rPr>
            <w:rFonts w:asciiTheme="minorHAnsi" w:hAnsiTheme="minorHAnsi" w:cstheme="minorHAnsi"/>
          </w:rPr>
          <w:delText>The system must be connected to a UPS.</w:delText>
        </w:r>
      </w:del>
    </w:p>
    <w:p w:rsidR="00F11AD5" w:rsidRPr="006978E5" w:rsidDel="008C2553" w:rsidRDefault="00F11AD5" w:rsidP="00853449">
      <w:pPr>
        <w:rPr>
          <w:del w:id="232" w:author="nate" w:date="2011-07-31T17:44:00Z"/>
          <w:rFonts w:asciiTheme="minorHAnsi" w:hAnsiTheme="minorHAnsi" w:cstheme="minorHAnsi"/>
        </w:rPr>
      </w:pPr>
    </w:p>
    <w:p w:rsidR="00D25537" w:rsidRPr="006978E5" w:rsidDel="008C2553" w:rsidRDefault="00D25537" w:rsidP="00853449">
      <w:pPr>
        <w:numPr>
          <w:numberingChange w:id="233" w:author="Manfred Huber" w:date="2011-07-30T07:49:00Z" w:original="%1:9:0:.%2:2:0:.%3:5:0:.%4:4:0:."/>
        </w:numPr>
        <w:rPr>
          <w:del w:id="234" w:author="nate" w:date="2011-07-31T17:44:00Z"/>
          <w:rFonts w:asciiTheme="minorHAnsi" w:hAnsiTheme="minorHAnsi" w:cstheme="minorHAnsi"/>
        </w:rPr>
      </w:pPr>
      <w:del w:id="235" w:author="nate" w:date="2011-07-31T17:44:00Z">
        <w:r w:rsidRPr="006978E5" w:rsidDel="008C2553">
          <w:rPr>
            <w:rFonts w:asciiTheme="minorHAnsi" w:hAnsiTheme="minorHAnsi" w:cstheme="minorHAnsi"/>
          </w:rPr>
          <w:delText>Applicable Standards</w:delText>
        </w:r>
      </w:del>
    </w:p>
    <w:p w:rsidR="00D25537" w:rsidRPr="006978E5" w:rsidDel="008C2553" w:rsidRDefault="00D25537" w:rsidP="00853449">
      <w:pPr>
        <w:rPr>
          <w:del w:id="236" w:author="nate" w:date="2011-07-31T17:44:00Z"/>
          <w:rFonts w:asciiTheme="minorHAnsi" w:hAnsiTheme="minorHAnsi" w:cstheme="minorHAnsi"/>
        </w:rPr>
      </w:pPr>
      <w:del w:id="237" w:author="nate" w:date="2011-07-31T17:44:00Z">
        <w:r w:rsidRPr="006978E5" w:rsidDel="008C2553">
          <w:rPr>
            <w:rFonts w:asciiTheme="minorHAnsi" w:hAnsiTheme="minorHAnsi" w:cstheme="minorHAnsi"/>
          </w:rPr>
          <w:delText>N/A</w:delText>
        </w:r>
      </w:del>
    </w:p>
    <w:p w:rsidR="00F11AD5" w:rsidRPr="006978E5" w:rsidDel="008C2553" w:rsidRDefault="00F11AD5" w:rsidP="00853449">
      <w:pPr>
        <w:rPr>
          <w:del w:id="238" w:author="nate" w:date="2011-07-31T17:44:00Z"/>
          <w:rFonts w:asciiTheme="minorHAnsi" w:hAnsiTheme="minorHAnsi" w:cstheme="minorHAnsi"/>
        </w:rPr>
      </w:pPr>
    </w:p>
    <w:p w:rsidR="00D25537" w:rsidRPr="006978E5" w:rsidDel="008C2553" w:rsidRDefault="00D25537" w:rsidP="00853449">
      <w:pPr>
        <w:numPr>
          <w:numberingChange w:id="239" w:author="Manfred Huber" w:date="2011-07-30T07:49:00Z" w:original="%1:9:0:.%2:2:0:.%3:6:0:."/>
        </w:numPr>
        <w:rPr>
          <w:del w:id="240" w:author="nate" w:date="2011-07-31T17:44:00Z"/>
          <w:rFonts w:asciiTheme="minorHAnsi" w:hAnsiTheme="minorHAnsi" w:cstheme="minorHAnsi"/>
        </w:rPr>
      </w:pPr>
      <w:bookmarkStart w:id="241" w:name="_Toc297759698"/>
      <w:del w:id="242" w:author="nate" w:date="2011-07-31T17:44:00Z">
        <w:r w:rsidRPr="006978E5" w:rsidDel="008C2553">
          <w:rPr>
            <w:rFonts w:asciiTheme="minorHAnsi" w:hAnsiTheme="minorHAnsi" w:cstheme="minorHAnsi"/>
          </w:rPr>
          <w:delText xml:space="preserve">The MAVS </w:delText>
        </w:r>
        <w:r w:rsidR="0063472B" w:rsidRPr="006978E5" w:rsidDel="008C2553">
          <w:rPr>
            <w:rFonts w:asciiTheme="minorHAnsi" w:hAnsiTheme="minorHAnsi" w:cstheme="minorHAnsi"/>
          </w:rPr>
          <w:delText>S</w:delText>
        </w:r>
        <w:r w:rsidRPr="006978E5" w:rsidDel="008C2553">
          <w:rPr>
            <w:rFonts w:asciiTheme="minorHAnsi" w:hAnsiTheme="minorHAnsi" w:cstheme="minorHAnsi"/>
          </w:rPr>
          <w:delText>ystem will notify the user of connection status.</w:delText>
        </w:r>
        <w:bookmarkEnd w:id="241"/>
      </w:del>
    </w:p>
    <w:p w:rsidR="00F11AD5" w:rsidRPr="006978E5" w:rsidDel="008C2553" w:rsidRDefault="00F11AD5" w:rsidP="00853449">
      <w:pPr>
        <w:rPr>
          <w:del w:id="243" w:author="nate" w:date="2011-07-31T17:44:00Z"/>
          <w:rFonts w:asciiTheme="minorHAnsi" w:hAnsiTheme="minorHAnsi" w:cstheme="minorHAnsi"/>
        </w:rPr>
      </w:pPr>
    </w:p>
    <w:p w:rsidR="00D25537" w:rsidRPr="006978E5" w:rsidDel="008C2553" w:rsidRDefault="00D25537" w:rsidP="00853449">
      <w:pPr>
        <w:numPr>
          <w:numberingChange w:id="244" w:author="Manfred Huber" w:date="2011-07-30T07:49:00Z" w:original="%1:9:0:.%2:2:0:.%3:6:0:.%4:1:0:."/>
        </w:numPr>
        <w:rPr>
          <w:del w:id="245" w:author="nate" w:date="2011-07-31T17:44:00Z"/>
          <w:rFonts w:asciiTheme="minorHAnsi" w:hAnsiTheme="minorHAnsi" w:cstheme="minorHAnsi"/>
        </w:rPr>
      </w:pPr>
      <w:del w:id="246" w:author="nate" w:date="2011-07-31T17:44:00Z">
        <w:r w:rsidRPr="006978E5" w:rsidDel="008C2553">
          <w:rPr>
            <w:rFonts w:asciiTheme="minorHAnsi" w:hAnsiTheme="minorHAnsi" w:cstheme="minorHAnsi"/>
          </w:rPr>
          <w:delText>Description</w:delText>
        </w:r>
      </w:del>
    </w:p>
    <w:p w:rsidR="00D25537" w:rsidRPr="006978E5" w:rsidDel="008C2553" w:rsidRDefault="0063472B" w:rsidP="00853449">
      <w:pPr>
        <w:rPr>
          <w:del w:id="247" w:author="nate" w:date="2011-07-31T17:44:00Z"/>
          <w:rFonts w:asciiTheme="minorHAnsi" w:hAnsiTheme="minorHAnsi" w:cstheme="minorHAnsi"/>
        </w:rPr>
      </w:pPr>
      <w:del w:id="248" w:author="nate" w:date="2011-07-31T17:44:00Z">
        <w:r w:rsidRPr="006978E5" w:rsidDel="008C2553">
          <w:rPr>
            <w:rFonts w:asciiTheme="minorHAnsi" w:hAnsiTheme="minorHAnsi" w:cstheme="minorHAnsi"/>
          </w:rPr>
          <w:delText>The MAVS S</w:delText>
        </w:r>
        <w:r w:rsidR="00D25537" w:rsidRPr="006978E5" w:rsidDel="008C2553">
          <w:rPr>
            <w:rFonts w:asciiTheme="minorHAnsi" w:hAnsiTheme="minorHAnsi" w:cstheme="minorHAnsi"/>
          </w:rPr>
          <w:delText>ystem should notify the user of connection status as well as connection failures.</w:delText>
        </w:r>
      </w:del>
    </w:p>
    <w:p w:rsidR="00F11AD5" w:rsidRPr="006978E5" w:rsidDel="008C2553" w:rsidRDefault="00F11AD5" w:rsidP="00853449">
      <w:pPr>
        <w:rPr>
          <w:del w:id="249" w:author="nate" w:date="2011-07-31T17:44:00Z"/>
          <w:rFonts w:asciiTheme="minorHAnsi" w:hAnsiTheme="minorHAnsi" w:cstheme="minorHAnsi"/>
        </w:rPr>
      </w:pPr>
    </w:p>
    <w:p w:rsidR="00D25537" w:rsidRPr="006978E5" w:rsidDel="008C2553" w:rsidRDefault="00D25537" w:rsidP="00853449">
      <w:pPr>
        <w:numPr>
          <w:numberingChange w:id="250" w:author="Manfred Huber" w:date="2011-07-30T07:49:00Z" w:original="%1:9:0:.%2:2:0:.%3:6:0:.%4:2:0:."/>
        </w:numPr>
        <w:rPr>
          <w:del w:id="251" w:author="nate" w:date="2011-07-31T17:44:00Z"/>
          <w:rFonts w:asciiTheme="minorHAnsi" w:hAnsiTheme="minorHAnsi" w:cstheme="minorHAnsi"/>
        </w:rPr>
      </w:pPr>
      <w:del w:id="252" w:author="nate" w:date="2011-07-31T17:44:00Z">
        <w:r w:rsidRPr="006978E5" w:rsidDel="008C2553">
          <w:rPr>
            <w:rFonts w:asciiTheme="minorHAnsi" w:hAnsiTheme="minorHAnsi" w:cstheme="minorHAnsi"/>
          </w:rPr>
          <w:delText>Source</w:delText>
        </w:r>
      </w:del>
    </w:p>
    <w:p w:rsidR="00D25537" w:rsidRPr="006978E5" w:rsidDel="008C2553" w:rsidRDefault="0063472B" w:rsidP="00853449">
      <w:pPr>
        <w:rPr>
          <w:del w:id="253" w:author="nate" w:date="2011-07-31T17:44:00Z"/>
          <w:rFonts w:asciiTheme="minorHAnsi" w:hAnsiTheme="minorHAnsi" w:cstheme="minorHAnsi"/>
        </w:rPr>
      </w:pPr>
      <w:del w:id="254" w:author="nate" w:date="2011-07-31T17:44:00Z">
        <w:r w:rsidRPr="006978E5" w:rsidDel="008C2553">
          <w:rPr>
            <w:rFonts w:asciiTheme="minorHAnsi" w:hAnsiTheme="minorHAnsi" w:cstheme="minorHAnsi"/>
          </w:rPr>
          <w:delText>MAVS Team</w:delText>
        </w:r>
      </w:del>
    </w:p>
    <w:p w:rsidR="00F11AD5" w:rsidRPr="006978E5" w:rsidDel="008C2553" w:rsidRDefault="00F11AD5" w:rsidP="00853449">
      <w:pPr>
        <w:rPr>
          <w:del w:id="255" w:author="nate" w:date="2011-07-31T17:44:00Z"/>
          <w:rFonts w:asciiTheme="minorHAnsi" w:hAnsiTheme="minorHAnsi" w:cstheme="minorHAnsi"/>
        </w:rPr>
      </w:pPr>
    </w:p>
    <w:p w:rsidR="00D25537" w:rsidRPr="006978E5" w:rsidDel="008C2553" w:rsidRDefault="00D25537" w:rsidP="00853449">
      <w:pPr>
        <w:numPr>
          <w:numberingChange w:id="256" w:author="Manfred Huber" w:date="2011-07-30T07:49:00Z" w:original="%1:9:0:.%2:2:0:.%3:6:0:.%4:3:0:."/>
        </w:numPr>
        <w:rPr>
          <w:del w:id="257" w:author="nate" w:date="2011-07-31T17:44:00Z"/>
          <w:rFonts w:asciiTheme="minorHAnsi" w:hAnsiTheme="minorHAnsi" w:cstheme="minorHAnsi"/>
        </w:rPr>
      </w:pPr>
      <w:del w:id="258" w:author="nate" w:date="2011-07-31T17:44:00Z">
        <w:r w:rsidRPr="006978E5" w:rsidDel="008C2553">
          <w:rPr>
            <w:rFonts w:asciiTheme="minorHAnsi" w:hAnsiTheme="minorHAnsi" w:cstheme="minorHAnsi"/>
          </w:rPr>
          <w:delText>Related Constraints</w:delText>
        </w:r>
      </w:del>
    </w:p>
    <w:p w:rsidR="00D25537" w:rsidRPr="006978E5" w:rsidDel="008C2553" w:rsidRDefault="00D25537" w:rsidP="00853449">
      <w:pPr>
        <w:rPr>
          <w:del w:id="259" w:author="nate" w:date="2011-07-31T17:44:00Z"/>
          <w:rFonts w:asciiTheme="minorHAnsi" w:hAnsiTheme="minorHAnsi" w:cstheme="minorHAnsi"/>
        </w:rPr>
      </w:pPr>
      <w:del w:id="260" w:author="nate" w:date="2011-07-31T17:44:00Z">
        <w:r w:rsidRPr="006978E5" w:rsidDel="008C2553">
          <w:rPr>
            <w:rFonts w:asciiTheme="minorHAnsi" w:hAnsiTheme="minorHAnsi" w:cstheme="minorHAnsi"/>
          </w:rPr>
          <w:delText>N/A</w:delText>
        </w:r>
      </w:del>
    </w:p>
    <w:p w:rsidR="00F11AD5" w:rsidRPr="006978E5" w:rsidDel="008C2553" w:rsidRDefault="00F11AD5" w:rsidP="00853449">
      <w:pPr>
        <w:rPr>
          <w:del w:id="261" w:author="nate" w:date="2011-07-31T17:44:00Z"/>
          <w:rFonts w:asciiTheme="minorHAnsi" w:hAnsiTheme="minorHAnsi" w:cstheme="minorHAnsi"/>
        </w:rPr>
      </w:pPr>
    </w:p>
    <w:p w:rsidR="00D25537" w:rsidRPr="006978E5" w:rsidDel="008C2553" w:rsidRDefault="00D25537" w:rsidP="00853449">
      <w:pPr>
        <w:numPr>
          <w:numberingChange w:id="262" w:author="Manfred Huber" w:date="2011-07-30T07:49:00Z" w:original="%1:9:0:.%2:2:0:.%3:6:0:.%4:4:0:."/>
        </w:numPr>
        <w:rPr>
          <w:del w:id="263" w:author="nate" w:date="2011-07-31T17:44:00Z"/>
          <w:rFonts w:asciiTheme="minorHAnsi" w:hAnsiTheme="minorHAnsi" w:cstheme="minorHAnsi"/>
        </w:rPr>
      </w:pPr>
      <w:del w:id="264" w:author="nate" w:date="2011-07-31T17:44:00Z">
        <w:r w:rsidRPr="006978E5" w:rsidDel="008C2553">
          <w:rPr>
            <w:rFonts w:asciiTheme="minorHAnsi" w:hAnsiTheme="minorHAnsi" w:cstheme="minorHAnsi"/>
          </w:rPr>
          <w:delText>Applicable Standards</w:delText>
        </w:r>
      </w:del>
    </w:p>
    <w:p w:rsidR="00D25537" w:rsidRPr="006978E5" w:rsidDel="008C2553" w:rsidRDefault="00D25537" w:rsidP="00853449">
      <w:pPr>
        <w:rPr>
          <w:del w:id="265" w:author="nate" w:date="2011-07-31T17:44:00Z"/>
          <w:rFonts w:asciiTheme="minorHAnsi" w:hAnsiTheme="minorHAnsi" w:cstheme="minorHAnsi"/>
        </w:rPr>
      </w:pPr>
      <w:del w:id="266" w:author="nate" w:date="2011-07-31T17:44:00Z">
        <w:r w:rsidRPr="006978E5" w:rsidDel="008C2553">
          <w:rPr>
            <w:rFonts w:asciiTheme="minorHAnsi" w:hAnsiTheme="minorHAnsi" w:cstheme="minorHAnsi"/>
          </w:rPr>
          <w:delText>N/A</w:delText>
        </w:r>
      </w:del>
    </w:p>
    <w:p w:rsidR="00D25537" w:rsidRPr="006978E5" w:rsidRDefault="00D25537" w:rsidP="00853449">
      <w:pPr>
        <w:rPr>
          <w:rFonts w:asciiTheme="minorHAnsi" w:hAnsiTheme="minorHAnsi" w:cstheme="minorHAnsi"/>
          <w:b/>
          <w:bCs/>
          <w:i/>
          <w:iCs/>
        </w:rPr>
      </w:pPr>
      <w:bookmarkStart w:id="267" w:name="id.2531f2d2ed26"/>
      <w:bookmarkEnd w:id="267"/>
    </w:p>
    <w:p w:rsidR="00D25537" w:rsidRPr="006978E5" w:rsidRDefault="00F11AD5" w:rsidP="00F11AD5">
      <w:pPr>
        <w:pStyle w:val="Heading1"/>
        <w:pageBreakBefore/>
        <w:numPr>
          <w:ilvl w:val="0"/>
          <w:numId w:val="38"/>
        </w:numPr>
        <w:spacing w:before="0"/>
        <w:rPr>
          <w:rFonts w:asciiTheme="minorHAnsi" w:hAnsiTheme="minorHAnsi" w:cstheme="minorHAnsi"/>
        </w:rPr>
      </w:pPr>
      <w:bookmarkStart w:id="268" w:name="_Toc297759699"/>
      <w:r w:rsidRPr="006978E5">
        <w:rPr>
          <w:rFonts w:asciiTheme="minorHAnsi" w:hAnsiTheme="minorHAnsi" w:cstheme="minorHAnsi"/>
        </w:rPr>
        <w:lastRenderedPageBreak/>
        <w:t xml:space="preserve">  </w:t>
      </w:r>
      <w:bookmarkStart w:id="269" w:name="_Toc297769314"/>
      <w:bookmarkStart w:id="270" w:name="_Toc299277626"/>
      <w:r w:rsidR="00D25537" w:rsidRPr="006978E5">
        <w:rPr>
          <w:rFonts w:asciiTheme="minorHAnsi" w:hAnsiTheme="minorHAnsi" w:cstheme="minorHAnsi"/>
        </w:rPr>
        <w:t>Safety Requirements</w:t>
      </w:r>
      <w:bookmarkStart w:id="271" w:name="id.085299f0c807"/>
      <w:bookmarkEnd w:id="268"/>
      <w:bookmarkEnd w:id="269"/>
      <w:bookmarkEnd w:id="270"/>
      <w:bookmarkEnd w:id="271"/>
    </w:p>
    <w:p w:rsidR="00D25537" w:rsidRPr="006978E5" w:rsidRDefault="00D25537" w:rsidP="00DC17DF">
      <w:pPr>
        <w:pStyle w:val="Heading2"/>
        <w:numPr>
          <w:ilvl w:val="1"/>
          <w:numId w:val="38"/>
        </w:numPr>
        <w:spacing w:before="0" w:after="0"/>
        <w:rPr>
          <w:rFonts w:asciiTheme="minorHAnsi" w:hAnsiTheme="minorHAnsi" w:cstheme="minorHAnsi"/>
        </w:rPr>
      </w:pPr>
      <w:bookmarkStart w:id="272" w:name="_Toc297759700"/>
      <w:bookmarkStart w:id="273" w:name="_Toc297769315"/>
      <w:bookmarkStart w:id="274" w:name="_Toc299277627"/>
      <w:r w:rsidRPr="006978E5">
        <w:rPr>
          <w:rFonts w:asciiTheme="minorHAnsi" w:hAnsiTheme="minorHAnsi" w:cstheme="minorHAnsi"/>
        </w:rPr>
        <w:t>General</w:t>
      </w:r>
      <w:bookmarkEnd w:id="272"/>
      <w:bookmarkEnd w:id="273"/>
      <w:bookmarkEnd w:id="274"/>
    </w:p>
    <w:p w:rsidR="00D25537" w:rsidRPr="006978E5" w:rsidRDefault="00D25537" w:rsidP="00F11AD5">
      <w:pPr>
        <w:ind w:left="360"/>
        <w:rPr>
          <w:rFonts w:asciiTheme="minorHAnsi" w:hAnsiTheme="minorHAnsi" w:cstheme="minorHAnsi"/>
        </w:rPr>
      </w:pPr>
      <w:r w:rsidRPr="006978E5">
        <w:rPr>
          <w:rFonts w:asciiTheme="minorHAnsi" w:hAnsiTheme="minorHAnsi" w:cstheme="minorHAnsi"/>
        </w:rPr>
        <w:t>Safety requirements are those that affect the user’s (or the maintainer’s) safety in any way. Often these consist of adherence to internal or external standards, but they may also be constraints on the system to keep its characteristics within safe limits. In some cases, they may require warning labels or active devices, such as visible or audible alarms.</w:t>
      </w:r>
      <w:bookmarkStart w:id="275" w:name="id.e10dfd2a9c7e"/>
      <w:bookmarkEnd w:id="275"/>
    </w:p>
    <w:p w:rsidR="00F11AD5" w:rsidRPr="006978E5" w:rsidRDefault="00F11AD5" w:rsidP="00F11AD5">
      <w:pPr>
        <w:ind w:left="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276" w:name="_Toc297759701"/>
      <w:bookmarkStart w:id="277" w:name="_Toc297769316"/>
      <w:bookmarkStart w:id="278" w:name="_Toc299277628"/>
      <w:r w:rsidRPr="006978E5">
        <w:rPr>
          <w:rFonts w:asciiTheme="minorHAnsi" w:hAnsiTheme="minorHAnsi" w:cstheme="minorHAnsi"/>
        </w:rPr>
        <w:t>Requirements</w:t>
      </w:r>
      <w:bookmarkEnd w:id="276"/>
      <w:bookmarkEnd w:id="277"/>
      <w:bookmarkEnd w:id="278"/>
    </w:p>
    <w:p w:rsidR="00F11AD5" w:rsidRPr="006978E5" w:rsidRDefault="00F11AD5" w:rsidP="00F11AD5">
      <w:pPr>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79" w:name="_Toc297759702"/>
      <w:r w:rsidRPr="006978E5">
        <w:rPr>
          <w:rFonts w:asciiTheme="minorHAnsi" w:hAnsiTheme="minorHAnsi" w:cstheme="minorHAnsi"/>
        </w:rPr>
        <w:t>The MAVS System shall have applicable warning labels on the hardware</w:t>
      </w:r>
      <w:bookmarkEnd w:id="279"/>
    </w:p>
    <w:p w:rsidR="00F11AD5" w:rsidRPr="006978E5" w:rsidRDefault="00F11AD5" w:rsidP="00F11AD5">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The MAVS System shall have warning labels on the hardware for the protection of the owners.</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63472B" w:rsidP="00F11AD5">
      <w:pPr>
        <w:ind w:left="1080"/>
        <w:rPr>
          <w:rFonts w:asciiTheme="minorHAnsi" w:hAnsiTheme="minorHAnsi" w:cstheme="minorHAnsi"/>
        </w:rPr>
      </w:pPr>
      <w:r w:rsidRPr="006978E5">
        <w:rPr>
          <w:rFonts w:asciiTheme="minorHAnsi" w:hAnsiTheme="minorHAnsi" w:cstheme="minorHAnsi"/>
        </w:rPr>
        <w:t>MAVS Team</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80" w:name="_Toc297759703"/>
      <w:r w:rsidRPr="006978E5">
        <w:rPr>
          <w:rFonts w:asciiTheme="minorHAnsi" w:hAnsiTheme="minorHAnsi" w:cstheme="minorHAnsi"/>
        </w:rPr>
        <w:t>The MAVS System shall be designed to protect people from injury</w:t>
      </w:r>
      <w:bookmarkEnd w:id="280"/>
    </w:p>
    <w:p w:rsidR="00F11AD5" w:rsidRPr="006978E5" w:rsidRDefault="00F11AD5" w:rsidP="00F11AD5">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The MAVS System shall not injure people who come in contract with the product. Special emphasis shall be placed on protecting children from injury.</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63472B" w:rsidP="00F11AD5">
      <w:pPr>
        <w:ind w:left="1080"/>
        <w:rPr>
          <w:rFonts w:asciiTheme="minorHAnsi" w:hAnsiTheme="minorHAnsi" w:cstheme="minorHAnsi"/>
        </w:rPr>
      </w:pPr>
      <w:r w:rsidRPr="006978E5">
        <w:rPr>
          <w:rFonts w:asciiTheme="minorHAnsi" w:hAnsiTheme="minorHAnsi" w:cstheme="minorHAnsi"/>
        </w:rPr>
        <w:t>MAVS Team</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81" w:name="_Toc297759704"/>
      <w:r w:rsidRPr="006978E5">
        <w:rPr>
          <w:rFonts w:asciiTheme="minorHAnsi" w:hAnsiTheme="minorHAnsi" w:cstheme="minorHAnsi"/>
        </w:rPr>
        <w:t>The MAVS System shall be designed to minimize exposed sharp edges</w:t>
      </w:r>
      <w:bookmarkEnd w:id="281"/>
    </w:p>
    <w:p w:rsidR="00F11AD5" w:rsidRPr="006978E5" w:rsidRDefault="00F11AD5" w:rsidP="00F11AD5">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 xml:space="preserve">The MAVS System shall be designed such that sharp edges shall not be exposed or exposed sharp edges shall be made as safe as possible. Special attention shall be paid </w:t>
      </w:r>
      <w:ins w:id="282" w:author="Manfred Huber" w:date="2011-07-30T10:22:00Z">
        <w:r w:rsidR="007D03D7">
          <w:rPr>
            <w:rFonts w:asciiTheme="minorHAnsi" w:hAnsiTheme="minorHAnsi" w:cstheme="minorHAnsi"/>
          </w:rPr>
          <w:t>to</w:t>
        </w:r>
      </w:ins>
      <w:del w:id="283" w:author="Manfred Huber" w:date="2011-07-30T10:22:00Z">
        <w:r w:rsidRPr="006978E5" w:rsidDel="007D03D7">
          <w:rPr>
            <w:rFonts w:asciiTheme="minorHAnsi" w:hAnsiTheme="minorHAnsi" w:cstheme="minorHAnsi"/>
          </w:rPr>
          <w:delText>for</w:delText>
        </w:r>
      </w:del>
      <w:r w:rsidRPr="006978E5">
        <w:rPr>
          <w:rFonts w:asciiTheme="minorHAnsi" w:hAnsiTheme="minorHAnsi" w:cstheme="minorHAnsi"/>
        </w:rPr>
        <w:t xml:space="preserve"> sharp edges accessible by children.</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63472B" w:rsidP="00F11AD5">
      <w:pPr>
        <w:ind w:left="1080"/>
        <w:rPr>
          <w:rFonts w:asciiTheme="minorHAnsi" w:hAnsiTheme="minorHAnsi" w:cstheme="minorHAnsi"/>
        </w:rPr>
      </w:pPr>
      <w:r w:rsidRPr="006978E5">
        <w:rPr>
          <w:rFonts w:asciiTheme="minorHAnsi" w:hAnsiTheme="minorHAnsi" w:cstheme="minorHAnsi"/>
        </w:rPr>
        <w:t>MAVS Team</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Requirement assumes modifications to MAVS System a</w:t>
      </w:r>
      <w:r w:rsidR="0063472B" w:rsidRPr="006978E5">
        <w:rPr>
          <w:rFonts w:asciiTheme="minorHAnsi" w:hAnsiTheme="minorHAnsi" w:cstheme="minorHAnsi"/>
        </w:rPr>
        <w:t>re done by MAVS Team</w:t>
      </w:r>
      <w:r w:rsidRPr="006978E5">
        <w:rPr>
          <w:rFonts w:asciiTheme="minorHAnsi" w:hAnsiTheme="minorHAnsi" w:cstheme="minorHAnsi"/>
        </w:rPr>
        <w:t>, certified installer, certified maintenance personnel, or certified support personnel.</w:t>
      </w:r>
    </w:p>
    <w:p w:rsidR="00F11AD5" w:rsidRPr="006978E5" w:rsidRDefault="00F11AD5" w:rsidP="00F11AD5">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84" w:name="_Toc297759705"/>
      <w:r w:rsidRPr="006978E5">
        <w:rPr>
          <w:rFonts w:asciiTheme="minorHAnsi" w:hAnsiTheme="minorHAnsi" w:cstheme="minorHAnsi"/>
        </w:rPr>
        <w:t>The MAVS System shall not have exposed wiring</w:t>
      </w:r>
      <w:bookmarkEnd w:id="284"/>
    </w:p>
    <w:p w:rsidR="00F11AD5" w:rsidRPr="006978E5" w:rsidRDefault="00F11AD5" w:rsidP="00F11AD5">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The MAVS System shall not have any metal that carries electrical current exposed to people. All external wiring on the MAVS System shall have electrical insulation.</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63472B" w:rsidP="00F11AD5">
      <w:pPr>
        <w:ind w:left="1080"/>
        <w:rPr>
          <w:rFonts w:asciiTheme="minorHAnsi" w:hAnsiTheme="minorHAnsi" w:cstheme="minorHAnsi"/>
        </w:rPr>
      </w:pPr>
      <w:r w:rsidRPr="006978E5">
        <w:rPr>
          <w:rFonts w:asciiTheme="minorHAnsi" w:hAnsiTheme="minorHAnsi" w:cstheme="minorHAnsi"/>
        </w:rPr>
        <w:t>MAVS Team</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F11AD5">
      <w:pPr>
        <w:spacing w:after="120"/>
        <w:ind w:left="1080"/>
        <w:rPr>
          <w:rFonts w:asciiTheme="minorHAnsi" w:hAnsiTheme="minorHAnsi" w:cstheme="minorHAnsi"/>
        </w:rPr>
      </w:pPr>
      <w:del w:id="285" w:author="nate" w:date="2011-07-31T17:45:00Z">
        <w:r w:rsidRPr="006978E5" w:rsidDel="008C2553">
          <w:rPr>
            <w:rFonts w:asciiTheme="minorHAnsi" w:hAnsiTheme="minorHAnsi" w:cstheme="minorHAnsi"/>
          </w:rPr>
          <w:delText xml:space="preserve">Requirement constrained by access to exposed wiring. </w:delText>
        </w:r>
      </w:del>
      <w:r w:rsidRPr="006978E5">
        <w:rPr>
          <w:rFonts w:asciiTheme="minorHAnsi" w:hAnsiTheme="minorHAnsi" w:cstheme="minorHAnsi"/>
        </w:rPr>
        <w:t>Requirement assumes modifications to MAVS System are do</w:t>
      </w:r>
      <w:r w:rsidR="0063472B" w:rsidRPr="006978E5">
        <w:rPr>
          <w:rFonts w:asciiTheme="minorHAnsi" w:hAnsiTheme="minorHAnsi" w:cstheme="minorHAnsi"/>
        </w:rPr>
        <w:t>ne by MAVS Team</w:t>
      </w:r>
      <w:r w:rsidRPr="006978E5">
        <w:rPr>
          <w:rFonts w:asciiTheme="minorHAnsi" w:hAnsiTheme="minorHAnsi" w:cstheme="minorHAnsi"/>
        </w:rPr>
        <w:t>, certified installer, certified maintenance personnel, or certified support personnel.</w:t>
      </w:r>
    </w:p>
    <w:p w:rsidR="00F11AD5" w:rsidRPr="006978E5" w:rsidRDefault="00F11AD5" w:rsidP="00F11AD5">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86" w:name="_Toc297759706"/>
      <w:r w:rsidRPr="006978E5">
        <w:rPr>
          <w:rFonts w:asciiTheme="minorHAnsi" w:hAnsiTheme="minorHAnsi" w:cstheme="minorHAnsi"/>
        </w:rPr>
        <w:t>The MAVS System shall be designed to remain safe through normal wear</w:t>
      </w:r>
      <w:bookmarkEnd w:id="286"/>
    </w:p>
    <w:p w:rsidR="00F11AD5" w:rsidRPr="006978E5" w:rsidRDefault="00F11AD5" w:rsidP="00F11AD5">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The MAVS System shall be designed such that normal wear and tear will not result in any violation of any other safety requirement.</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63472B" w:rsidP="00F11AD5">
      <w:pPr>
        <w:ind w:left="1080"/>
        <w:rPr>
          <w:rFonts w:asciiTheme="minorHAnsi" w:hAnsiTheme="minorHAnsi" w:cstheme="minorHAnsi"/>
        </w:rPr>
      </w:pPr>
      <w:r w:rsidRPr="006978E5">
        <w:rPr>
          <w:rFonts w:asciiTheme="minorHAnsi" w:hAnsiTheme="minorHAnsi" w:cstheme="minorHAnsi"/>
        </w:rPr>
        <w:t>MAVS Team</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 xml:space="preserve">Requirement assumes normal wear and tear. The MAVS System shall not be abused or modified by the user. The MAVS System shall be installed by a certified installer and maintained and </w:t>
      </w:r>
      <w:r w:rsidR="0063472B" w:rsidRPr="006978E5">
        <w:rPr>
          <w:rFonts w:asciiTheme="minorHAnsi" w:hAnsiTheme="minorHAnsi" w:cstheme="minorHAnsi"/>
        </w:rPr>
        <w:t>supported by MAVS Team</w:t>
      </w:r>
      <w:r w:rsidRPr="006978E5">
        <w:rPr>
          <w:rFonts w:asciiTheme="minorHAnsi" w:hAnsiTheme="minorHAnsi" w:cstheme="minorHAnsi"/>
        </w:rPr>
        <w:t>.</w:t>
      </w:r>
    </w:p>
    <w:p w:rsidR="00F11AD5" w:rsidRPr="006978E5" w:rsidRDefault="00F11AD5" w:rsidP="00F11AD5">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F11AD5">
      <w:pPr>
        <w:spacing w:after="120"/>
        <w:ind w:left="1080"/>
        <w:rPr>
          <w:rFonts w:asciiTheme="minorHAnsi" w:hAnsiTheme="minorHAnsi" w:cstheme="minorHAnsi"/>
        </w:rPr>
      </w:pPr>
      <w:r w:rsidRPr="006978E5">
        <w:rPr>
          <w:rFonts w:asciiTheme="minorHAnsi" w:hAnsiTheme="minorHAnsi" w:cstheme="minorHAnsi"/>
        </w:rPr>
        <w:t>N/A</w:t>
      </w:r>
      <w:bookmarkStart w:id="287" w:name="id.f5d64be153b7"/>
      <w:bookmarkEnd w:id="287"/>
    </w:p>
    <w:p w:rsidR="00D25537" w:rsidRPr="006978E5" w:rsidRDefault="00F11AD5" w:rsidP="00DC17DF">
      <w:pPr>
        <w:pStyle w:val="Heading1"/>
        <w:pageBreakBefore/>
        <w:numPr>
          <w:ilvl w:val="0"/>
          <w:numId w:val="38"/>
        </w:numPr>
        <w:spacing w:before="0" w:after="0"/>
        <w:rPr>
          <w:rFonts w:asciiTheme="minorHAnsi" w:hAnsiTheme="minorHAnsi" w:cstheme="minorHAnsi"/>
        </w:rPr>
      </w:pPr>
      <w:bookmarkStart w:id="288" w:name="_Toc297759707"/>
      <w:r w:rsidRPr="006978E5">
        <w:rPr>
          <w:rFonts w:asciiTheme="minorHAnsi" w:hAnsiTheme="minorHAnsi" w:cstheme="minorHAnsi"/>
        </w:rPr>
        <w:lastRenderedPageBreak/>
        <w:t xml:space="preserve">  </w:t>
      </w:r>
      <w:bookmarkStart w:id="289" w:name="_Toc297769317"/>
      <w:bookmarkStart w:id="290" w:name="_Toc299277629"/>
      <w:r w:rsidR="00D25537" w:rsidRPr="006978E5">
        <w:rPr>
          <w:rFonts w:asciiTheme="minorHAnsi" w:hAnsiTheme="minorHAnsi" w:cstheme="minorHAnsi"/>
        </w:rPr>
        <w:t>Standards Compliance</w:t>
      </w:r>
      <w:bookmarkStart w:id="291" w:name="id.bcbb4ae5b96c"/>
      <w:bookmarkEnd w:id="288"/>
      <w:bookmarkEnd w:id="289"/>
      <w:bookmarkEnd w:id="290"/>
      <w:bookmarkEnd w:id="291"/>
    </w:p>
    <w:p w:rsidR="00F11AD5" w:rsidRPr="006978E5" w:rsidRDefault="00F11AD5" w:rsidP="00F11AD5">
      <w:pPr>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292" w:name="_Toc297759708"/>
      <w:bookmarkStart w:id="293" w:name="_Toc297769318"/>
      <w:bookmarkStart w:id="294" w:name="_Toc299277630"/>
      <w:r w:rsidRPr="006978E5">
        <w:rPr>
          <w:rFonts w:asciiTheme="minorHAnsi" w:hAnsiTheme="minorHAnsi" w:cstheme="minorHAnsi"/>
        </w:rPr>
        <w:t>General</w:t>
      </w:r>
      <w:bookmarkEnd w:id="292"/>
      <w:bookmarkEnd w:id="293"/>
      <w:bookmarkEnd w:id="294"/>
    </w:p>
    <w:p w:rsidR="00D25537" w:rsidRPr="006978E5" w:rsidRDefault="00D25537" w:rsidP="00F11AD5">
      <w:pPr>
        <w:ind w:left="360"/>
        <w:rPr>
          <w:rFonts w:asciiTheme="minorHAnsi" w:hAnsiTheme="minorHAnsi" w:cstheme="minorHAnsi"/>
        </w:rPr>
      </w:pPr>
      <w:r w:rsidRPr="006978E5">
        <w:rPr>
          <w:rFonts w:asciiTheme="minorHAnsi" w:hAnsiTheme="minorHAnsi" w:cstheme="minorHAnsi"/>
        </w:rPr>
        <w:t>This section contains a summary of all standards with which the product must comply. Each standard is listed as a specific requirement.</w:t>
      </w:r>
      <w:bookmarkStart w:id="295" w:name="id.3d1b123e061a"/>
      <w:bookmarkEnd w:id="295"/>
    </w:p>
    <w:p w:rsidR="00F11AD5" w:rsidRPr="006978E5" w:rsidRDefault="00F11AD5" w:rsidP="00F11AD5">
      <w:pPr>
        <w:ind w:left="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296" w:name="_Toc297759709"/>
      <w:bookmarkStart w:id="297" w:name="_Toc297769319"/>
      <w:bookmarkStart w:id="298" w:name="_Toc299277631"/>
      <w:r w:rsidRPr="006978E5">
        <w:rPr>
          <w:rFonts w:asciiTheme="minorHAnsi" w:hAnsiTheme="minorHAnsi" w:cstheme="minorHAnsi"/>
        </w:rPr>
        <w:t>Standards</w:t>
      </w:r>
      <w:bookmarkEnd w:id="296"/>
      <w:bookmarkEnd w:id="297"/>
      <w:bookmarkEnd w:id="298"/>
    </w:p>
    <w:p w:rsidR="00F11AD5" w:rsidRPr="006978E5" w:rsidRDefault="00F11AD5" w:rsidP="00F11AD5">
      <w:pPr>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299" w:name="_Toc297759710"/>
      <w:r w:rsidRPr="006978E5">
        <w:rPr>
          <w:rFonts w:asciiTheme="minorHAnsi" w:hAnsiTheme="minorHAnsi" w:cstheme="minorHAnsi"/>
        </w:rPr>
        <w:t>The product shall comply with the Senior Design Project Standard</w:t>
      </w:r>
      <w:bookmarkEnd w:id="299"/>
    </w:p>
    <w:p w:rsidR="00F11AD5" w:rsidRPr="006978E5" w:rsidRDefault="00F11AD5" w:rsidP="00F11AD5">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The MAVS System shall meet or exceed all standards required by Senior Design. The Senior Design standard specifies the development budget not to exceed $800.</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 xml:space="preserve">Dr. Manfred Huber. </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N</w:t>
      </w:r>
      <w:r w:rsidR="00F11AD5" w:rsidRPr="006978E5">
        <w:rPr>
          <w:rFonts w:asciiTheme="minorHAnsi" w:hAnsiTheme="minorHAnsi" w:cstheme="minorHAnsi"/>
        </w:rPr>
        <w:t>/</w:t>
      </w:r>
      <w:r w:rsidRPr="006978E5">
        <w:rPr>
          <w:rFonts w:asciiTheme="minorHAnsi" w:hAnsiTheme="minorHAnsi" w:cstheme="minorHAnsi"/>
        </w:rPr>
        <w:t>A</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Standards</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N</w:t>
      </w:r>
      <w:r w:rsidR="00F11AD5" w:rsidRPr="006978E5">
        <w:rPr>
          <w:rFonts w:asciiTheme="minorHAnsi" w:hAnsiTheme="minorHAnsi" w:cstheme="minorHAnsi"/>
        </w:rPr>
        <w:t>/</w:t>
      </w:r>
      <w:r w:rsidRPr="006978E5">
        <w:rPr>
          <w:rFonts w:asciiTheme="minorHAnsi" w:hAnsiTheme="minorHAnsi" w:cstheme="minorHAnsi"/>
        </w:rPr>
        <w:t>A</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00" w:name="_Toc297759711"/>
      <w:r w:rsidRPr="006978E5">
        <w:rPr>
          <w:rFonts w:asciiTheme="minorHAnsi" w:hAnsiTheme="minorHAnsi" w:cstheme="minorHAnsi"/>
        </w:rPr>
        <w:t>The product shall comply with the rules and regulations defined by UTA CSE</w:t>
      </w:r>
      <w:bookmarkEnd w:id="300"/>
    </w:p>
    <w:p w:rsidR="00F11AD5" w:rsidRPr="006978E5" w:rsidRDefault="00F11AD5" w:rsidP="00F11AD5">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The MAVS System shall meet all rules and regulation defined by UTA CSE. The MAVS System shall not alter, manipulate, modify, change, or defeat the security systems or parts thereof at UTA.</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 xml:space="preserve">Dr. Manfred Huber. </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N</w:t>
      </w:r>
      <w:r w:rsidR="00F11AD5" w:rsidRPr="006978E5">
        <w:rPr>
          <w:rFonts w:asciiTheme="minorHAnsi" w:hAnsiTheme="minorHAnsi" w:cstheme="minorHAnsi"/>
        </w:rPr>
        <w:t>/</w:t>
      </w:r>
      <w:r w:rsidRPr="006978E5">
        <w:rPr>
          <w:rFonts w:asciiTheme="minorHAnsi" w:hAnsiTheme="minorHAnsi" w:cstheme="minorHAnsi"/>
        </w:rPr>
        <w:t>A</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lastRenderedPageBreak/>
        <w:t>Related Standards</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N</w:t>
      </w:r>
      <w:r w:rsidR="00F11AD5" w:rsidRPr="006978E5">
        <w:rPr>
          <w:rFonts w:asciiTheme="minorHAnsi" w:hAnsiTheme="minorHAnsi" w:cstheme="minorHAnsi"/>
        </w:rPr>
        <w:t>/</w:t>
      </w:r>
      <w:r w:rsidRPr="006978E5">
        <w:rPr>
          <w:rFonts w:asciiTheme="minorHAnsi" w:hAnsiTheme="minorHAnsi" w:cstheme="minorHAnsi"/>
        </w:rPr>
        <w:t>A</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01" w:name="_Toc297759712"/>
      <w:r w:rsidRPr="006978E5">
        <w:rPr>
          <w:rFonts w:asciiTheme="minorHAnsi" w:hAnsiTheme="minorHAnsi" w:cstheme="minorHAnsi"/>
        </w:rPr>
        <w:t>The MAVS System SRD shall comply with the System Requirements Specification standards set forth in 1233-1998 under System requirements specification – Properties</w:t>
      </w:r>
      <w:bookmarkEnd w:id="301"/>
    </w:p>
    <w:p w:rsidR="00F11AD5" w:rsidRPr="006978E5" w:rsidRDefault="00F11AD5" w:rsidP="00F11AD5">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The requirements in the SRD shall have the following properties:</w:t>
      </w:r>
    </w:p>
    <w:p w:rsidR="00F11AD5" w:rsidRPr="006978E5" w:rsidRDefault="00F11AD5" w:rsidP="00F11AD5">
      <w:pPr>
        <w:ind w:left="1080"/>
        <w:rPr>
          <w:rFonts w:asciiTheme="minorHAnsi" w:hAnsiTheme="minorHAnsi" w:cstheme="minorHAnsi"/>
        </w:rPr>
      </w:pPr>
    </w:p>
    <w:p w:rsidR="00D25537" w:rsidRPr="006978E5" w:rsidRDefault="00D25537" w:rsidP="00F11AD5">
      <w:pPr>
        <w:pStyle w:val="ListParagraph"/>
        <w:numPr>
          <w:ilvl w:val="0"/>
          <w:numId w:val="39"/>
        </w:numPr>
        <w:rPr>
          <w:rFonts w:asciiTheme="minorHAnsi" w:hAnsiTheme="minorHAnsi" w:cstheme="minorHAnsi"/>
        </w:rPr>
      </w:pPr>
      <w:r w:rsidRPr="006978E5">
        <w:rPr>
          <w:rFonts w:asciiTheme="minorHAnsi" w:hAnsiTheme="minorHAnsi" w:cstheme="minorHAnsi"/>
        </w:rPr>
        <w:t>Unique set - Each requirement should be stated only once.</w:t>
      </w:r>
    </w:p>
    <w:p w:rsidR="00D25537" w:rsidRPr="006978E5" w:rsidRDefault="00D25537" w:rsidP="00F11AD5">
      <w:pPr>
        <w:pStyle w:val="ListParagraph"/>
        <w:numPr>
          <w:ilvl w:val="0"/>
          <w:numId w:val="39"/>
        </w:numPr>
        <w:rPr>
          <w:rFonts w:asciiTheme="minorHAnsi" w:hAnsiTheme="minorHAnsi" w:cstheme="minorHAnsi"/>
        </w:rPr>
      </w:pPr>
      <w:r w:rsidRPr="006978E5">
        <w:rPr>
          <w:rFonts w:asciiTheme="minorHAnsi" w:hAnsiTheme="minorHAnsi" w:cstheme="minorHAnsi"/>
        </w:rPr>
        <w:t>Normalized - Requirements should not overlap (i.e., they shall not refer to other requirements or the capabilities of other requirements).</w:t>
      </w:r>
    </w:p>
    <w:p w:rsidR="00D25537" w:rsidRPr="006978E5" w:rsidRDefault="00D25537" w:rsidP="00F11AD5">
      <w:pPr>
        <w:pStyle w:val="ListParagraph"/>
        <w:numPr>
          <w:ilvl w:val="0"/>
          <w:numId w:val="39"/>
        </w:numPr>
        <w:rPr>
          <w:rFonts w:asciiTheme="minorHAnsi" w:hAnsiTheme="minorHAnsi" w:cstheme="minorHAnsi"/>
        </w:rPr>
      </w:pPr>
      <w:r w:rsidRPr="006978E5">
        <w:rPr>
          <w:rFonts w:asciiTheme="minorHAnsi" w:hAnsiTheme="minorHAnsi" w:cstheme="minorHAnsi"/>
        </w:rPr>
        <w:t>Linked set - Explicit relationships should be defined among individual requirements to show how the requirements are related to form a complete system.</w:t>
      </w:r>
    </w:p>
    <w:p w:rsidR="00D25537" w:rsidRPr="006978E5" w:rsidRDefault="00D25537" w:rsidP="00F11AD5">
      <w:pPr>
        <w:pStyle w:val="ListParagraph"/>
        <w:numPr>
          <w:ilvl w:val="0"/>
          <w:numId w:val="39"/>
        </w:numPr>
        <w:rPr>
          <w:rFonts w:asciiTheme="minorHAnsi" w:hAnsiTheme="minorHAnsi" w:cstheme="minorHAnsi"/>
        </w:rPr>
      </w:pPr>
      <w:r w:rsidRPr="006978E5">
        <w:rPr>
          <w:rFonts w:asciiTheme="minorHAnsi" w:hAnsiTheme="minorHAnsi" w:cstheme="minorHAnsi"/>
        </w:rPr>
        <w:t>Complete - A SRD should include all the requirements identified by the customer, as well as those needed for the definition of the system.</w:t>
      </w:r>
    </w:p>
    <w:p w:rsidR="00D25537" w:rsidRPr="006978E5" w:rsidRDefault="00D25537" w:rsidP="00F11AD5">
      <w:pPr>
        <w:pStyle w:val="ListParagraph"/>
        <w:numPr>
          <w:ilvl w:val="0"/>
          <w:numId w:val="39"/>
        </w:numPr>
        <w:rPr>
          <w:rFonts w:asciiTheme="minorHAnsi" w:hAnsiTheme="minorHAnsi" w:cstheme="minorHAnsi"/>
        </w:rPr>
      </w:pPr>
      <w:r w:rsidRPr="006978E5">
        <w:rPr>
          <w:rFonts w:asciiTheme="minorHAnsi" w:hAnsiTheme="minorHAnsi" w:cstheme="minorHAnsi"/>
        </w:rPr>
        <w:t>Consistent - SRD content should be consistent and non-contradictory in the level of detail, style of requirement statements, and in the presentation of material.</w:t>
      </w:r>
    </w:p>
    <w:p w:rsidR="00D25537" w:rsidRPr="006978E5" w:rsidRDefault="00D25537" w:rsidP="00F11AD5">
      <w:pPr>
        <w:pStyle w:val="ListParagraph"/>
        <w:numPr>
          <w:ilvl w:val="0"/>
          <w:numId w:val="39"/>
        </w:numPr>
        <w:rPr>
          <w:rFonts w:asciiTheme="minorHAnsi" w:hAnsiTheme="minorHAnsi" w:cstheme="minorHAnsi"/>
        </w:rPr>
      </w:pPr>
      <w:r w:rsidRPr="006978E5">
        <w:rPr>
          <w:rFonts w:asciiTheme="minorHAnsi" w:hAnsiTheme="minorHAnsi" w:cstheme="minorHAnsi"/>
        </w:rPr>
        <w:t>Bounded - The boundaries, scope, and context for the set of requirements should be identified.</w:t>
      </w:r>
    </w:p>
    <w:p w:rsidR="00D25537" w:rsidRPr="006978E5" w:rsidRDefault="00D25537" w:rsidP="00F11AD5">
      <w:pPr>
        <w:pStyle w:val="ListParagraph"/>
        <w:numPr>
          <w:ilvl w:val="0"/>
          <w:numId w:val="39"/>
        </w:numPr>
        <w:rPr>
          <w:rFonts w:asciiTheme="minorHAnsi" w:hAnsiTheme="minorHAnsi" w:cstheme="minorHAnsi"/>
        </w:rPr>
      </w:pPr>
      <w:r w:rsidRPr="006978E5">
        <w:rPr>
          <w:rFonts w:asciiTheme="minorHAnsi" w:hAnsiTheme="minorHAnsi" w:cstheme="minorHAnsi"/>
        </w:rPr>
        <w:t>Modifiable - The SRD should be modifiable. Clarity and non-overlapping requirements contribute to this.</w:t>
      </w:r>
    </w:p>
    <w:p w:rsidR="00D25537" w:rsidRPr="006978E5" w:rsidRDefault="00D25537" w:rsidP="00F11AD5">
      <w:pPr>
        <w:pStyle w:val="ListParagraph"/>
        <w:numPr>
          <w:ilvl w:val="0"/>
          <w:numId w:val="39"/>
        </w:numPr>
        <w:rPr>
          <w:rFonts w:asciiTheme="minorHAnsi" w:hAnsiTheme="minorHAnsi" w:cstheme="minorHAnsi"/>
        </w:rPr>
      </w:pPr>
      <w:r w:rsidRPr="006978E5">
        <w:rPr>
          <w:rFonts w:asciiTheme="minorHAnsi" w:hAnsiTheme="minorHAnsi" w:cstheme="minorHAnsi"/>
        </w:rPr>
        <w:t>Configurable - Versions should be maintained across time and across instances of the SRD.</w:t>
      </w:r>
    </w:p>
    <w:p w:rsidR="00D25537" w:rsidRPr="006978E5" w:rsidRDefault="00D25537" w:rsidP="00F11AD5">
      <w:pPr>
        <w:pStyle w:val="ListParagraph"/>
        <w:numPr>
          <w:ilvl w:val="0"/>
          <w:numId w:val="39"/>
        </w:numPr>
        <w:rPr>
          <w:rFonts w:asciiTheme="minorHAnsi" w:hAnsiTheme="minorHAnsi" w:cstheme="minorHAnsi"/>
        </w:rPr>
      </w:pPr>
      <w:r w:rsidRPr="006978E5">
        <w:rPr>
          <w:rFonts w:asciiTheme="minorHAnsi" w:hAnsiTheme="minorHAnsi" w:cstheme="minorHAnsi"/>
        </w:rPr>
        <w:t>Granular - This should be the level of abstraction for the system being defined.</w:t>
      </w:r>
    </w:p>
    <w:p w:rsidR="00F11AD5" w:rsidRPr="006978E5" w:rsidRDefault="00F11AD5" w:rsidP="00F11AD5">
      <w:pPr>
        <w:pStyle w:val="ListParagraph"/>
        <w:ind w:left="144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i/>
          <w:iCs/>
        </w:rPr>
        <w:t>IEEE Standard 1233-1998 IEEE Guide for Developing System Requirements Specifications</w:t>
      </w:r>
      <w:r w:rsidRPr="006978E5">
        <w:rPr>
          <w:rFonts w:asciiTheme="minorHAnsi" w:hAnsiTheme="minorHAnsi" w:cstheme="minorHAnsi"/>
        </w:rPr>
        <w:t xml:space="preserve"> section 4.2. </w:t>
      </w:r>
    </w:p>
    <w:p w:rsidR="00F11AD5" w:rsidRPr="006978E5" w:rsidRDefault="00F11AD5" w:rsidP="00F11AD5">
      <w:pPr>
        <w:ind w:left="1080"/>
        <w:rPr>
          <w:rFonts w:asciiTheme="minorHAnsi" w:hAnsiTheme="minorHAnsi" w:cstheme="minorHAnsi"/>
          <w:i/>
          <w:iCs/>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N/A</w:t>
      </w: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Standards</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02" w:name="_Toc297759713"/>
      <w:r w:rsidRPr="006978E5">
        <w:rPr>
          <w:rFonts w:asciiTheme="minorHAnsi" w:hAnsiTheme="minorHAnsi" w:cstheme="minorHAnsi"/>
        </w:rPr>
        <w:t>The MAVS System SRD shall comply with the System Requirements Specification standards set forth in 1233-1998 under System requirements specification – Organizing requirements</w:t>
      </w:r>
      <w:bookmarkEnd w:id="302"/>
    </w:p>
    <w:p w:rsidR="00F11AD5" w:rsidRPr="006978E5" w:rsidRDefault="00F11AD5" w:rsidP="00F11AD5">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lastRenderedPageBreak/>
        <w:t>Description</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 xml:space="preserve">The requirements in the SRD shall communicate in a structured manner to ensure that the customer and technical community are able to do the following: </w:t>
      </w:r>
    </w:p>
    <w:p w:rsidR="00F11AD5" w:rsidRPr="006978E5" w:rsidRDefault="00F11AD5" w:rsidP="00F11AD5">
      <w:pPr>
        <w:ind w:left="1080"/>
        <w:rPr>
          <w:rFonts w:asciiTheme="minorHAnsi" w:hAnsiTheme="minorHAnsi" w:cstheme="minorHAnsi"/>
        </w:rPr>
      </w:pPr>
    </w:p>
    <w:p w:rsidR="00D25537" w:rsidRPr="006978E5" w:rsidRDefault="00D25537" w:rsidP="00F11AD5">
      <w:pPr>
        <w:pStyle w:val="ListParagraph"/>
        <w:numPr>
          <w:ilvl w:val="0"/>
          <w:numId w:val="40"/>
        </w:numPr>
        <w:rPr>
          <w:rFonts w:asciiTheme="minorHAnsi" w:hAnsiTheme="minorHAnsi" w:cstheme="minorHAnsi"/>
        </w:rPr>
      </w:pPr>
      <w:r w:rsidRPr="006978E5">
        <w:rPr>
          <w:rFonts w:asciiTheme="minorHAnsi" w:hAnsiTheme="minorHAnsi" w:cstheme="minorHAnsi"/>
        </w:rPr>
        <w:t>Identify requirements that are derived from other requirements;</w:t>
      </w:r>
    </w:p>
    <w:p w:rsidR="00D25537" w:rsidRPr="006978E5" w:rsidRDefault="00D25537" w:rsidP="00F11AD5">
      <w:pPr>
        <w:pStyle w:val="ListParagraph"/>
        <w:numPr>
          <w:ilvl w:val="0"/>
          <w:numId w:val="40"/>
        </w:numPr>
        <w:rPr>
          <w:rFonts w:asciiTheme="minorHAnsi" w:hAnsiTheme="minorHAnsi" w:cstheme="minorHAnsi"/>
        </w:rPr>
      </w:pPr>
      <w:r w:rsidRPr="006978E5">
        <w:rPr>
          <w:rFonts w:asciiTheme="minorHAnsi" w:hAnsiTheme="minorHAnsi" w:cstheme="minorHAnsi"/>
        </w:rPr>
        <w:t>Organize requirements of different levels of detail into their appropriate levels;</w:t>
      </w:r>
    </w:p>
    <w:p w:rsidR="00D25537" w:rsidRPr="006978E5" w:rsidRDefault="00D25537" w:rsidP="00F11AD5">
      <w:pPr>
        <w:pStyle w:val="ListParagraph"/>
        <w:numPr>
          <w:ilvl w:val="0"/>
          <w:numId w:val="40"/>
        </w:numPr>
        <w:rPr>
          <w:rFonts w:asciiTheme="minorHAnsi" w:hAnsiTheme="minorHAnsi" w:cstheme="minorHAnsi"/>
        </w:rPr>
      </w:pPr>
      <w:r w:rsidRPr="006978E5">
        <w:rPr>
          <w:rFonts w:asciiTheme="minorHAnsi" w:hAnsiTheme="minorHAnsi" w:cstheme="minorHAnsi"/>
        </w:rPr>
        <w:t>Verify the completeness of the set of requirements;</w:t>
      </w:r>
    </w:p>
    <w:p w:rsidR="00D25537" w:rsidRPr="006978E5" w:rsidRDefault="00D25537" w:rsidP="00F11AD5">
      <w:pPr>
        <w:pStyle w:val="ListParagraph"/>
        <w:numPr>
          <w:ilvl w:val="0"/>
          <w:numId w:val="40"/>
        </w:numPr>
        <w:rPr>
          <w:rFonts w:asciiTheme="minorHAnsi" w:hAnsiTheme="minorHAnsi" w:cstheme="minorHAnsi"/>
        </w:rPr>
      </w:pPr>
      <w:r w:rsidRPr="006978E5">
        <w:rPr>
          <w:rFonts w:asciiTheme="minorHAnsi" w:hAnsiTheme="minorHAnsi" w:cstheme="minorHAnsi"/>
        </w:rPr>
        <w:t>Identify inconsistencies among requirements;</w:t>
      </w:r>
    </w:p>
    <w:p w:rsidR="00D25537" w:rsidRPr="006978E5" w:rsidRDefault="00D25537" w:rsidP="00F11AD5">
      <w:pPr>
        <w:pStyle w:val="ListParagraph"/>
        <w:numPr>
          <w:ilvl w:val="0"/>
          <w:numId w:val="40"/>
        </w:numPr>
        <w:rPr>
          <w:rFonts w:asciiTheme="minorHAnsi" w:hAnsiTheme="minorHAnsi" w:cstheme="minorHAnsi"/>
        </w:rPr>
      </w:pPr>
      <w:r w:rsidRPr="006978E5">
        <w:rPr>
          <w:rFonts w:asciiTheme="minorHAnsi" w:hAnsiTheme="minorHAnsi" w:cstheme="minorHAnsi"/>
        </w:rPr>
        <w:t>Clearly identify the capabilities, conditions, and constraints for each requirement;</w:t>
      </w:r>
    </w:p>
    <w:p w:rsidR="00D25537" w:rsidRPr="006978E5" w:rsidRDefault="00D25537" w:rsidP="00F11AD5">
      <w:pPr>
        <w:pStyle w:val="ListParagraph"/>
        <w:numPr>
          <w:ilvl w:val="0"/>
          <w:numId w:val="40"/>
        </w:numPr>
        <w:rPr>
          <w:rFonts w:asciiTheme="minorHAnsi" w:hAnsiTheme="minorHAnsi" w:cstheme="minorHAnsi"/>
        </w:rPr>
      </w:pPr>
      <w:r w:rsidRPr="006978E5">
        <w:rPr>
          <w:rFonts w:asciiTheme="minorHAnsi" w:hAnsiTheme="minorHAnsi" w:cstheme="minorHAnsi"/>
        </w:rPr>
        <w:t>Develop a common understanding with the customer of the purpose and objectives of the set of requirements;</w:t>
      </w:r>
    </w:p>
    <w:p w:rsidR="00D25537" w:rsidRPr="006978E5" w:rsidRDefault="00D25537" w:rsidP="00F11AD5">
      <w:pPr>
        <w:pStyle w:val="ListParagraph"/>
        <w:numPr>
          <w:ilvl w:val="0"/>
          <w:numId w:val="40"/>
        </w:numPr>
        <w:rPr>
          <w:rFonts w:asciiTheme="minorHAnsi" w:hAnsiTheme="minorHAnsi" w:cstheme="minorHAnsi"/>
        </w:rPr>
      </w:pPr>
      <w:r w:rsidRPr="006978E5">
        <w:rPr>
          <w:rFonts w:asciiTheme="minorHAnsi" w:hAnsiTheme="minorHAnsi" w:cstheme="minorHAnsi"/>
        </w:rPr>
        <w:t>Identify requirements that will complete the SRD.</w:t>
      </w:r>
    </w:p>
    <w:p w:rsidR="00F11AD5" w:rsidRPr="006978E5" w:rsidRDefault="00F11AD5" w:rsidP="00F11AD5">
      <w:pPr>
        <w:pStyle w:val="ListParagraph"/>
        <w:ind w:left="144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i/>
          <w:iCs/>
        </w:rPr>
        <w:t>IEEE Standard 1233-1998 IEEE Guide for Developing System Requirements Specifications</w:t>
      </w:r>
      <w:r w:rsidRPr="006978E5">
        <w:rPr>
          <w:rFonts w:asciiTheme="minorHAnsi" w:hAnsiTheme="minorHAnsi" w:cstheme="minorHAnsi"/>
        </w:rPr>
        <w:t xml:space="preserve"> section 4.3.1. </w:t>
      </w:r>
    </w:p>
    <w:p w:rsidR="00F11AD5" w:rsidRPr="006978E5" w:rsidRDefault="00F11AD5" w:rsidP="00F11AD5">
      <w:pPr>
        <w:ind w:left="1080"/>
        <w:rPr>
          <w:rFonts w:asciiTheme="minorHAnsi" w:hAnsiTheme="minorHAnsi" w:cstheme="minorHAnsi"/>
          <w:i/>
          <w:iCs/>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Standards</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03" w:name="_Toc297759714"/>
      <w:r w:rsidRPr="006978E5">
        <w:rPr>
          <w:rFonts w:asciiTheme="minorHAnsi" w:hAnsiTheme="minorHAnsi" w:cstheme="minorHAnsi"/>
        </w:rPr>
        <w:t>The MAVS System SRD shall comply with the System Requirements Specification standards set forth in 1233-1998 under System requirements specification – Benefits</w:t>
      </w:r>
      <w:bookmarkEnd w:id="303"/>
    </w:p>
    <w:p w:rsidR="00F11AD5" w:rsidRPr="006978E5" w:rsidRDefault="00F11AD5" w:rsidP="00F11AD5">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The requirements in the SRD shall document the complete set of system capabilities and provides the following benefits:</w:t>
      </w:r>
    </w:p>
    <w:p w:rsidR="00D25537" w:rsidRPr="006978E5" w:rsidRDefault="00D25537" w:rsidP="00F11AD5">
      <w:pPr>
        <w:pStyle w:val="ListParagraph"/>
        <w:numPr>
          <w:ilvl w:val="0"/>
          <w:numId w:val="41"/>
        </w:numPr>
        <w:rPr>
          <w:rFonts w:asciiTheme="minorHAnsi" w:hAnsiTheme="minorHAnsi" w:cstheme="minorHAnsi"/>
        </w:rPr>
      </w:pPr>
      <w:r w:rsidRPr="006978E5">
        <w:rPr>
          <w:rFonts w:asciiTheme="minorHAnsi" w:hAnsiTheme="minorHAnsi" w:cstheme="minorHAnsi"/>
        </w:rPr>
        <w:t>Assurance to the customer that the technical community understands the customer needs and is responsive to them;</w:t>
      </w:r>
    </w:p>
    <w:p w:rsidR="00D25537" w:rsidRPr="006978E5" w:rsidRDefault="00D25537" w:rsidP="00F11AD5">
      <w:pPr>
        <w:pStyle w:val="ListParagraph"/>
        <w:numPr>
          <w:ilvl w:val="0"/>
          <w:numId w:val="41"/>
        </w:numPr>
        <w:rPr>
          <w:rFonts w:asciiTheme="minorHAnsi" w:hAnsiTheme="minorHAnsi" w:cstheme="minorHAnsi"/>
        </w:rPr>
      </w:pPr>
      <w:r w:rsidRPr="006978E5">
        <w:rPr>
          <w:rFonts w:asciiTheme="minorHAnsi" w:hAnsiTheme="minorHAnsi" w:cstheme="minorHAnsi"/>
        </w:rPr>
        <w:t>An early opportunity for bidirectional feedback between the customer and the technical community;</w:t>
      </w:r>
    </w:p>
    <w:p w:rsidR="00D25537" w:rsidRPr="006978E5" w:rsidRDefault="00D25537" w:rsidP="00F11AD5">
      <w:pPr>
        <w:pStyle w:val="ListParagraph"/>
        <w:numPr>
          <w:ilvl w:val="0"/>
          <w:numId w:val="41"/>
        </w:numPr>
        <w:rPr>
          <w:rFonts w:asciiTheme="minorHAnsi" w:hAnsiTheme="minorHAnsi" w:cstheme="minorHAnsi"/>
        </w:rPr>
      </w:pPr>
      <w:r w:rsidRPr="006978E5">
        <w:rPr>
          <w:rFonts w:asciiTheme="minorHAnsi" w:hAnsiTheme="minorHAnsi" w:cstheme="minorHAnsi"/>
        </w:rPr>
        <w:t>A method for the customer and the technical community to identify problems and misunderstandings while relatively inexpensive to correct;</w:t>
      </w:r>
    </w:p>
    <w:p w:rsidR="00D25537" w:rsidRPr="006978E5" w:rsidRDefault="00D25537" w:rsidP="00F11AD5">
      <w:pPr>
        <w:pStyle w:val="ListParagraph"/>
        <w:numPr>
          <w:ilvl w:val="0"/>
          <w:numId w:val="41"/>
        </w:numPr>
        <w:rPr>
          <w:rFonts w:asciiTheme="minorHAnsi" w:hAnsiTheme="minorHAnsi" w:cstheme="minorHAnsi"/>
        </w:rPr>
      </w:pPr>
      <w:r w:rsidRPr="006978E5">
        <w:rPr>
          <w:rFonts w:asciiTheme="minorHAnsi" w:hAnsiTheme="minorHAnsi" w:cstheme="minorHAnsi"/>
        </w:rPr>
        <w:t>A basis for system qualification to establish that the system meets the customer needs;</w:t>
      </w:r>
    </w:p>
    <w:p w:rsidR="00D25537" w:rsidRPr="006978E5" w:rsidRDefault="00D25537" w:rsidP="00F11AD5">
      <w:pPr>
        <w:pStyle w:val="ListParagraph"/>
        <w:numPr>
          <w:ilvl w:val="0"/>
          <w:numId w:val="41"/>
        </w:numPr>
        <w:rPr>
          <w:rFonts w:asciiTheme="minorHAnsi" w:hAnsiTheme="minorHAnsi" w:cstheme="minorHAnsi"/>
        </w:rPr>
      </w:pPr>
      <w:r w:rsidRPr="006978E5">
        <w:rPr>
          <w:rFonts w:asciiTheme="minorHAnsi" w:hAnsiTheme="minorHAnsi" w:cstheme="minorHAnsi"/>
        </w:rPr>
        <w:lastRenderedPageBreak/>
        <w:t>Protection for the technical community, providing a baseline for system capabilities and a basis of determining when the construction of the system is complete;</w:t>
      </w:r>
    </w:p>
    <w:p w:rsidR="00D25537" w:rsidRPr="006978E5" w:rsidRDefault="00D25537" w:rsidP="00F11AD5">
      <w:pPr>
        <w:pStyle w:val="ListParagraph"/>
        <w:numPr>
          <w:ilvl w:val="0"/>
          <w:numId w:val="41"/>
        </w:numPr>
        <w:rPr>
          <w:rFonts w:asciiTheme="minorHAnsi" w:hAnsiTheme="minorHAnsi" w:cstheme="minorHAnsi"/>
        </w:rPr>
      </w:pPr>
      <w:r w:rsidRPr="006978E5">
        <w:rPr>
          <w:rFonts w:asciiTheme="minorHAnsi" w:hAnsiTheme="minorHAnsi" w:cstheme="minorHAnsi"/>
        </w:rPr>
        <w:t>Support for the developer’s program planning, design, and development efforts;</w:t>
      </w:r>
    </w:p>
    <w:p w:rsidR="00D25537" w:rsidRPr="006978E5" w:rsidRDefault="00D25537" w:rsidP="00F11AD5">
      <w:pPr>
        <w:pStyle w:val="ListParagraph"/>
        <w:numPr>
          <w:ilvl w:val="0"/>
          <w:numId w:val="41"/>
        </w:numPr>
        <w:rPr>
          <w:rFonts w:asciiTheme="minorHAnsi" w:hAnsiTheme="minorHAnsi" w:cstheme="minorHAnsi"/>
        </w:rPr>
      </w:pPr>
      <w:r w:rsidRPr="006978E5">
        <w:rPr>
          <w:rFonts w:asciiTheme="minorHAnsi" w:hAnsiTheme="minorHAnsi" w:cstheme="minorHAnsi"/>
        </w:rPr>
        <w:t>Aid in assessing the effects of the inevitable requirement changes;</w:t>
      </w:r>
    </w:p>
    <w:p w:rsidR="00D25537" w:rsidRPr="006978E5" w:rsidRDefault="00D25537" w:rsidP="00F11AD5">
      <w:pPr>
        <w:pStyle w:val="ListParagraph"/>
        <w:numPr>
          <w:ilvl w:val="0"/>
          <w:numId w:val="41"/>
        </w:numPr>
        <w:rPr>
          <w:rFonts w:asciiTheme="minorHAnsi" w:hAnsiTheme="minorHAnsi" w:cstheme="minorHAnsi"/>
        </w:rPr>
      </w:pPr>
      <w:r w:rsidRPr="006978E5">
        <w:rPr>
          <w:rFonts w:asciiTheme="minorHAnsi" w:hAnsiTheme="minorHAnsi" w:cstheme="minorHAnsi"/>
        </w:rPr>
        <w:t>Increased protection against customer and technical community misunderstandings as development progresses.</w:t>
      </w:r>
    </w:p>
    <w:p w:rsidR="00F11AD5" w:rsidRPr="006978E5" w:rsidRDefault="00F11AD5" w:rsidP="00F11AD5">
      <w:pPr>
        <w:pStyle w:val="ListParagraph"/>
        <w:ind w:left="144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i/>
          <w:iCs/>
        </w:rPr>
        <w:t>IEEE Standard 1233-1998 IEEE Guide for Developing System Requirements Specifications</w:t>
      </w:r>
      <w:r w:rsidRPr="006978E5">
        <w:rPr>
          <w:rFonts w:asciiTheme="minorHAnsi" w:hAnsiTheme="minorHAnsi" w:cstheme="minorHAnsi"/>
        </w:rPr>
        <w:t xml:space="preserve"> section 4.5. </w:t>
      </w:r>
    </w:p>
    <w:p w:rsidR="00F11AD5" w:rsidRPr="006978E5" w:rsidRDefault="00F11AD5" w:rsidP="00F11AD5">
      <w:pPr>
        <w:ind w:left="1080"/>
        <w:rPr>
          <w:rFonts w:asciiTheme="minorHAnsi" w:hAnsiTheme="minorHAnsi" w:cstheme="minorHAnsi"/>
          <w:i/>
          <w:iCs/>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Standards</w:t>
      </w:r>
    </w:p>
    <w:p w:rsidR="00D25537" w:rsidRPr="006978E5" w:rsidRDefault="00D25537" w:rsidP="00F11AD5">
      <w:pPr>
        <w:ind w:left="1080"/>
        <w:rPr>
          <w:rFonts w:asciiTheme="minorHAnsi" w:hAnsiTheme="minorHAnsi" w:cstheme="minorHAnsi"/>
        </w:rPr>
      </w:pPr>
      <w:r w:rsidRPr="006978E5">
        <w:rPr>
          <w:rFonts w:asciiTheme="minorHAnsi" w:hAnsiTheme="minorHAnsi" w:cstheme="minorHAnsi"/>
        </w:rPr>
        <w:t>N/A</w:t>
      </w:r>
    </w:p>
    <w:p w:rsidR="00F11AD5" w:rsidRPr="006978E5" w:rsidRDefault="00F11AD5" w:rsidP="00F11AD5">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04" w:name="_Toc297759718"/>
      <w:r w:rsidRPr="006978E5">
        <w:rPr>
          <w:rFonts w:asciiTheme="minorHAnsi" w:hAnsiTheme="minorHAnsi" w:cstheme="minorHAnsi"/>
        </w:rPr>
        <w:t>The MAVS System shall comply with the Consumer Product Safety Act</w:t>
      </w:r>
      <w:bookmarkEnd w:id="304"/>
    </w:p>
    <w:p w:rsidR="00D000E4" w:rsidRPr="006978E5" w:rsidRDefault="00D000E4" w:rsidP="00D000E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The MAVS System</w:t>
      </w:r>
      <w:r w:rsidR="0063472B" w:rsidRPr="006978E5">
        <w:rPr>
          <w:rFonts w:asciiTheme="minorHAnsi" w:hAnsiTheme="minorHAnsi" w:cstheme="minorHAnsi"/>
        </w:rPr>
        <w:t xml:space="preserve"> </w:t>
      </w:r>
      <w:r w:rsidRPr="006978E5">
        <w:rPr>
          <w:rFonts w:asciiTheme="minorHAnsi" w:hAnsiTheme="minorHAnsi" w:cstheme="minorHAnsi"/>
        </w:rPr>
        <w:t>shall comply with the Consumer Product Safety Act as defined for a consumer product.</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Codified at 15 U.S.C. §§ 2051−2089</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The MAVS System</w:t>
      </w:r>
      <w:r w:rsidR="00D000E4" w:rsidRPr="006978E5">
        <w:rPr>
          <w:rFonts w:asciiTheme="minorHAnsi" w:hAnsiTheme="minorHAnsi" w:cstheme="minorHAnsi"/>
        </w:rPr>
        <w:t xml:space="preserve"> </w:t>
      </w:r>
      <w:r w:rsidRPr="006978E5">
        <w:rPr>
          <w:rFonts w:asciiTheme="minorHAnsi" w:hAnsiTheme="minorHAnsi" w:cstheme="minorHAnsi"/>
        </w:rPr>
        <w:t xml:space="preserve">complies with Consumer Product Safety Act as defined in </w:t>
      </w:r>
      <w:r w:rsidR="0063472B" w:rsidRPr="006978E5">
        <w:rPr>
          <w:rFonts w:asciiTheme="minorHAnsi" w:hAnsiTheme="minorHAnsi" w:cstheme="minorHAnsi"/>
        </w:rPr>
        <w:t>July 2011</w:t>
      </w:r>
      <w:r w:rsidRPr="006978E5">
        <w:rPr>
          <w:rFonts w:asciiTheme="minorHAnsi" w:hAnsiTheme="minorHAnsi" w:cstheme="minorHAnsi"/>
        </w:rPr>
        <w:t>.</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Standards</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N/A</w:t>
      </w:r>
    </w:p>
    <w:p w:rsidR="00D000E4" w:rsidRPr="006978E5" w:rsidRDefault="00D000E4" w:rsidP="00D000E4">
      <w:pPr>
        <w:pStyle w:val="ListParagraph"/>
        <w:ind w:left="1728"/>
        <w:rPr>
          <w:rFonts w:asciiTheme="minorHAnsi" w:hAnsiTheme="minorHAnsi" w:cstheme="minorHAnsi"/>
        </w:rPr>
      </w:pPr>
    </w:p>
    <w:p w:rsidR="00D25537" w:rsidRPr="006978E5" w:rsidRDefault="0063472B" w:rsidP="00DC17DF">
      <w:pPr>
        <w:pStyle w:val="Heading3"/>
        <w:numPr>
          <w:ilvl w:val="2"/>
          <w:numId w:val="38"/>
        </w:numPr>
        <w:spacing w:before="0" w:after="0"/>
        <w:rPr>
          <w:rFonts w:asciiTheme="minorHAnsi" w:hAnsiTheme="minorHAnsi" w:cstheme="minorHAnsi"/>
        </w:rPr>
      </w:pPr>
      <w:bookmarkStart w:id="305" w:name="_Toc297759719"/>
      <w:r w:rsidRPr="006978E5">
        <w:rPr>
          <w:rFonts w:asciiTheme="minorHAnsi" w:hAnsiTheme="minorHAnsi" w:cstheme="minorHAnsi"/>
        </w:rPr>
        <w:t>MAVS T</w:t>
      </w:r>
      <w:r w:rsidR="00D25537" w:rsidRPr="006978E5">
        <w:rPr>
          <w:rFonts w:asciiTheme="minorHAnsi" w:hAnsiTheme="minorHAnsi" w:cstheme="minorHAnsi"/>
        </w:rPr>
        <w:t>eam shall comply with the reporting requirements in the Consumer Product Safety Act</w:t>
      </w:r>
      <w:bookmarkEnd w:id="305"/>
    </w:p>
    <w:p w:rsidR="00D000E4" w:rsidRPr="006978E5" w:rsidRDefault="00D000E4" w:rsidP="00D000E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63472B" w:rsidP="00D000E4">
      <w:pPr>
        <w:ind w:left="1080"/>
        <w:rPr>
          <w:rFonts w:asciiTheme="minorHAnsi" w:hAnsiTheme="minorHAnsi" w:cstheme="minorHAnsi"/>
        </w:rPr>
      </w:pPr>
      <w:r w:rsidRPr="006978E5">
        <w:rPr>
          <w:rFonts w:asciiTheme="minorHAnsi" w:hAnsiTheme="minorHAnsi" w:cstheme="minorHAnsi"/>
        </w:rPr>
        <w:lastRenderedPageBreak/>
        <w:t xml:space="preserve">MAVS </w:t>
      </w:r>
      <w:r w:rsidR="00D25537" w:rsidRPr="006978E5">
        <w:rPr>
          <w:rFonts w:asciiTheme="minorHAnsi" w:hAnsiTheme="minorHAnsi" w:cstheme="minorHAnsi"/>
        </w:rPr>
        <w:t xml:space="preserve">System shall comply with the reporting requirement in the Consumer Product Safety Act as defined for a consumer product. MAVS </w:t>
      </w:r>
      <w:r w:rsidRPr="006978E5">
        <w:rPr>
          <w:rFonts w:asciiTheme="minorHAnsi" w:hAnsiTheme="minorHAnsi" w:cstheme="minorHAnsi"/>
        </w:rPr>
        <w:t>Team</w:t>
      </w:r>
      <w:r w:rsidR="00D25537" w:rsidRPr="006978E5">
        <w:rPr>
          <w:rFonts w:asciiTheme="minorHAnsi" w:hAnsiTheme="minorHAnsi" w:cstheme="minorHAnsi"/>
        </w:rPr>
        <w:t xml:space="preserve"> shall monitor the safety of the MAVS System and report to the Consumer Product Safety Commission if the MAVS System becomes a potentially hazardous consumer product.</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Codified at 15 U.S.C. §§ 2051−2089</w:t>
      </w:r>
    </w:p>
    <w:p w:rsidR="00D25537" w:rsidRPr="006978E5" w:rsidRDefault="00D25537" w:rsidP="00D000E4">
      <w:pPr>
        <w:ind w:firstLine="216"/>
        <w:rPr>
          <w:rFonts w:asciiTheme="minorHAnsi" w:hAnsiTheme="minorHAnsi" w:cstheme="minorHAnsi"/>
        </w:rPr>
      </w:pPr>
      <w:r w:rsidRPr="006978E5">
        <w:rPr>
          <w:rFonts w:asciiTheme="minorHAnsi" w:hAnsiTheme="minorHAnsi" w:cstheme="minorHAnsi"/>
        </w:rPr>
        <w:t>16 C.F.R. parts 1115 and 1116</w:t>
      </w:r>
    </w:p>
    <w:p w:rsidR="00D000E4" w:rsidRPr="006978E5" w:rsidRDefault="00D000E4" w:rsidP="00D000E4">
      <w:pPr>
        <w:ind w:firstLine="216"/>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 xml:space="preserve">The MAVS System complies with Consumer Product Safety Act as defined in </w:t>
      </w:r>
      <w:r w:rsidR="00D000E4" w:rsidRPr="006978E5">
        <w:rPr>
          <w:rFonts w:asciiTheme="minorHAnsi" w:hAnsiTheme="minorHAnsi" w:cstheme="minorHAnsi"/>
        </w:rPr>
        <w:t>July</w:t>
      </w:r>
      <w:r w:rsidRPr="006978E5">
        <w:rPr>
          <w:rFonts w:asciiTheme="minorHAnsi" w:hAnsiTheme="minorHAnsi" w:cstheme="minorHAnsi"/>
        </w:rPr>
        <w:t xml:space="preserve"> 201</w:t>
      </w:r>
      <w:r w:rsidR="00D000E4" w:rsidRPr="006978E5">
        <w:rPr>
          <w:rFonts w:asciiTheme="minorHAnsi" w:hAnsiTheme="minorHAnsi" w:cstheme="minorHAnsi"/>
        </w:rPr>
        <w:t>1</w:t>
      </w:r>
      <w:r w:rsidRPr="006978E5">
        <w:rPr>
          <w:rFonts w:asciiTheme="minorHAnsi" w:hAnsiTheme="minorHAnsi" w:cstheme="minorHAnsi"/>
        </w:rPr>
        <w:t>.</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Standards</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N/A</w:t>
      </w:r>
      <w:bookmarkStart w:id="306" w:name="id.e89c78f7320e"/>
      <w:bookmarkEnd w:id="306"/>
    </w:p>
    <w:p w:rsidR="00D25537" w:rsidRPr="006978E5" w:rsidRDefault="00D000E4" w:rsidP="00D000E4">
      <w:pPr>
        <w:pStyle w:val="Heading1"/>
        <w:pageBreakBefore/>
        <w:numPr>
          <w:ilvl w:val="0"/>
          <w:numId w:val="38"/>
        </w:numPr>
        <w:spacing w:before="0"/>
        <w:rPr>
          <w:rFonts w:asciiTheme="minorHAnsi" w:hAnsiTheme="minorHAnsi" w:cstheme="minorHAnsi"/>
        </w:rPr>
      </w:pPr>
      <w:bookmarkStart w:id="307" w:name="_Toc297759720"/>
      <w:r w:rsidRPr="006978E5">
        <w:rPr>
          <w:rFonts w:asciiTheme="minorHAnsi" w:hAnsiTheme="minorHAnsi" w:cstheme="minorHAnsi"/>
        </w:rPr>
        <w:lastRenderedPageBreak/>
        <w:t xml:space="preserve">  </w:t>
      </w:r>
      <w:bookmarkStart w:id="308" w:name="_Toc297769320"/>
      <w:bookmarkStart w:id="309" w:name="_Toc299277632"/>
      <w:r w:rsidR="00D25537" w:rsidRPr="006978E5">
        <w:rPr>
          <w:rFonts w:asciiTheme="minorHAnsi" w:hAnsiTheme="minorHAnsi" w:cstheme="minorHAnsi"/>
        </w:rPr>
        <w:t>Maintenance Requirements</w:t>
      </w:r>
      <w:bookmarkStart w:id="310" w:name="id.68341b72c9e5"/>
      <w:bookmarkEnd w:id="307"/>
      <w:bookmarkEnd w:id="308"/>
      <w:bookmarkEnd w:id="309"/>
      <w:bookmarkEnd w:id="310"/>
    </w:p>
    <w:p w:rsidR="00D25537" w:rsidRPr="006978E5" w:rsidRDefault="00D25537" w:rsidP="00DC17DF">
      <w:pPr>
        <w:pStyle w:val="Heading2"/>
        <w:numPr>
          <w:ilvl w:val="1"/>
          <w:numId w:val="38"/>
        </w:numPr>
        <w:spacing w:before="0" w:after="0"/>
        <w:rPr>
          <w:rFonts w:asciiTheme="minorHAnsi" w:hAnsiTheme="minorHAnsi" w:cstheme="minorHAnsi"/>
        </w:rPr>
      </w:pPr>
      <w:bookmarkStart w:id="311" w:name="_Toc297759721"/>
      <w:bookmarkStart w:id="312" w:name="_Toc297769321"/>
      <w:bookmarkStart w:id="313" w:name="_Toc299277633"/>
      <w:r w:rsidRPr="006978E5">
        <w:rPr>
          <w:rFonts w:asciiTheme="minorHAnsi" w:hAnsiTheme="minorHAnsi" w:cstheme="minorHAnsi"/>
        </w:rPr>
        <w:t>General</w:t>
      </w:r>
      <w:bookmarkEnd w:id="311"/>
      <w:bookmarkEnd w:id="312"/>
      <w:bookmarkEnd w:id="313"/>
    </w:p>
    <w:p w:rsidR="00D25537" w:rsidRPr="006978E5" w:rsidRDefault="00D25537" w:rsidP="00D000E4">
      <w:pPr>
        <w:ind w:left="360"/>
        <w:rPr>
          <w:rFonts w:asciiTheme="minorHAnsi" w:hAnsiTheme="minorHAnsi" w:cstheme="minorHAnsi"/>
        </w:rPr>
      </w:pPr>
      <w:r w:rsidRPr="006978E5">
        <w:rPr>
          <w:rFonts w:asciiTheme="minorHAnsi" w:hAnsiTheme="minorHAnsi" w:cstheme="minorHAnsi"/>
        </w:rPr>
        <w:t>Maintenance requirements are those that facilitate maintenance of the product. These may be in the form of test points (even in software), resident debug code, etc. Maintenance also includes later upgrading of the product</w:t>
      </w:r>
      <w:bookmarkStart w:id="314" w:name="id.55c424d4ffbf"/>
      <w:bookmarkEnd w:id="314"/>
    </w:p>
    <w:p w:rsidR="00D000E4" w:rsidRPr="006978E5" w:rsidRDefault="00D000E4" w:rsidP="00D000E4">
      <w:pPr>
        <w:ind w:left="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315" w:name="_Toc297759722"/>
      <w:bookmarkStart w:id="316" w:name="_Toc297769322"/>
      <w:bookmarkStart w:id="317" w:name="_Toc299277634"/>
      <w:r w:rsidRPr="006978E5">
        <w:rPr>
          <w:rFonts w:asciiTheme="minorHAnsi" w:hAnsiTheme="minorHAnsi" w:cstheme="minorHAnsi"/>
        </w:rPr>
        <w:t>Requirements</w:t>
      </w:r>
      <w:bookmarkEnd w:id="315"/>
      <w:bookmarkEnd w:id="316"/>
      <w:bookmarkEnd w:id="317"/>
    </w:p>
    <w:p w:rsidR="00D000E4" w:rsidRPr="006978E5" w:rsidRDefault="00D000E4" w:rsidP="00D000E4">
      <w:pPr>
        <w:rPr>
          <w:rFonts w:asciiTheme="minorHAnsi" w:hAnsiTheme="minorHAnsi" w:cstheme="minorHAnsi"/>
        </w:rPr>
      </w:pPr>
    </w:p>
    <w:p w:rsidR="00D25537" w:rsidRPr="006978E5" w:rsidRDefault="0063472B" w:rsidP="00DC17DF">
      <w:pPr>
        <w:pStyle w:val="Heading3"/>
        <w:numPr>
          <w:ilvl w:val="2"/>
          <w:numId w:val="38"/>
        </w:numPr>
        <w:spacing w:before="0" w:after="0"/>
        <w:rPr>
          <w:rFonts w:asciiTheme="minorHAnsi" w:hAnsiTheme="minorHAnsi" w:cstheme="minorHAnsi"/>
        </w:rPr>
      </w:pPr>
      <w:bookmarkStart w:id="318" w:name="_Toc297759723"/>
      <w:r w:rsidRPr="006978E5">
        <w:rPr>
          <w:rFonts w:asciiTheme="minorHAnsi" w:hAnsiTheme="minorHAnsi" w:cstheme="minorHAnsi"/>
        </w:rPr>
        <w:t xml:space="preserve">MAVS Team </w:t>
      </w:r>
      <w:r w:rsidR="00D25537" w:rsidRPr="006978E5">
        <w:rPr>
          <w:rFonts w:asciiTheme="minorHAnsi" w:hAnsiTheme="minorHAnsi" w:cstheme="minorHAnsi"/>
        </w:rPr>
        <w:t>shall perform all maintenance until December 2011</w:t>
      </w:r>
      <w:bookmarkEnd w:id="318"/>
    </w:p>
    <w:p w:rsidR="00D000E4" w:rsidRPr="006978E5" w:rsidRDefault="00D000E4" w:rsidP="00D000E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63472B" w:rsidP="00D000E4">
      <w:pPr>
        <w:ind w:left="1080"/>
        <w:rPr>
          <w:rFonts w:asciiTheme="minorHAnsi" w:hAnsiTheme="minorHAnsi" w:cstheme="minorHAnsi"/>
        </w:rPr>
      </w:pPr>
      <w:r w:rsidRPr="006978E5">
        <w:rPr>
          <w:rFonts w:asciiTheme="minorHAnsi" w:hAnsiTheme="minorHAnsi" w:cstheme="minorHAnsi"/>
        </w:rPr>
        <w:t>The MAVS Team</w:t>
      </w:r>
      <w:r w:rsidR="00D25537" w:rsidRPr="006978E5">
        <w:rPr>
          <w:rFonts w:asciiTheme="minorHAnsi" w:hAnsiTheme="minorHAnsi" w:cstheme="minorHAnsi"/>
        </w:rPr>
        <w:t xml:space="preserve"> will perform maintenance until December 2011, after which time, the responsibility will fall on the owner of the MAVS System.</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63472B" w:rsidP="00D000E4">
      <w:pPr>
        <w:ind w:left="1080"/>
        <w:rPr>
          <w:rFonts w:asciiTheme="minorHAnsi" w:hAnsiTheme="minorHAnsi" w:cstheme="minorHAnsi"/>
        </w:rPr>
      </w:pPr>
      <w:r w:rsidRPr="006978E5">
        <w:rPr>
          <w:rFonts w:asciiTheme="minorHAnsi" w:hAnsiTheme="minorHAnsi" w:cstheme="minorHAnsi"/>
        </w:rPr>
        <w:t>MAVS Team</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t>Requirement constrained by budget.</w:t>
      </w:r>
    </w:p>
    <w:p w:rsidR="00D000E4" w:rsidRPr="006978E5" w:rsidRDefault="00D000E4" w:rsidP="00D000E4">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t>N/A</w:t>
      </w:r>
    </w:p>
    <w:p w:rsidR="00D000E4" w:rsidRPr="006978E5" w:rsidRDefault="00D000E4" w:rsidP="00D000E4">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19" w:name="_Toc297759724"/>
      <w:r w:rsidRPr="006978E5">
        <w:rPr>
          <w:rFonts w:asciiTheme="minorHAnsi" w:hAnsiTheme="minorHAnsi" w:cstheme="minorHAnsi"/>
        </w:rPr>
        <w:t>MAVS System shall provide architecture documentation and a user manual</w:t>
      </w:r>
      <w:bookmarkEnd w:id="319"/>
    </w:p>
    <w:p w:rsidR="00D000E4" w:rsidRPr="006978E5" w:rsidRDefault="00D000E4" w:rsidP="00D000E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MAVS System will provide a detailed user manual that will allow users to perform basic troubleshooting.</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63472B" w:rsidP="00D000E4">
      <w:pPr>
        <w:ind w:left="1080"/>
        <w:rPr>
          <w:rFonts w:asciiTheme="minorHAnsi" w:hAnsiTheme="minorHAnsi" w:cstheme="minorHAnsi"/>
        </w:rPr>
      </w:pPr>
      <w:r w:rsidRPr="006978E5">
        <w:rPr>
          <w:rFonts w:asciiTheme="minorHAnsi" w:hAnsiTheme="minorHAnsi" w:cstheme="minorHAnsi"/>
        </w:rPr>
        <w:t>MAVS Team</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t>User has the ability to understand written English.</w:t>
      </w:r>
    </w:p>
    <w:p w:rsidR="00D000E4" w:rsidRPr="006978E5" w:rsidRDefault="00D000E4" w:rsidP="00D000E4">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t>N/A</w:t>
      </w:r>
    </w:p>
    <w:p w:rsidR="00D000E4" w:rsidRPr="006978E5" w:rsidRDefault="00D000E4" w:rsidP="00D000E4">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20" w:name="_Toc297759725"/>
      <w:r w:rsidRPr="006978E5">
        <w:rPr>
          <w:rFonts w:asciiTheme="minorHAnsi" w:hAnsiTheme="minorHAnsi" w:cstheme="minorHAnsi"/>
        </w:rPr>
        <w:t>Software will be maintained in a safe location</w:t>
      </w:r>
      <w:bookmarkEnd w:id="320"/>
    </w:p>
    <w:p w:rsidR="00D000E4" w:rsidRPr="006978E5" w:rsidRDefault="00D000E4" w:rsidP="00D000E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MAVS System software will be stored in a secure repository, such that modifications and maintenance can be done without altering working versions.  Should software need to be modifi</w:t>
      </w:r>
      <w:r w:rsidR="00A40724" w:rsidRPr="006978E5">
        <w:rPr>
          <w:rFonts w:asciiTheme="minorHAnsi" w:hAnsiTheme="minorHAnsi" w:cstheme="minorHAnsi"/>
        </w:rPr>
        <w:t>ed on a field unit, MAVS Team</w:t>
      </w:r>
      <w:r w:rsidRPr="006978E5">
        <w:rPr>
          <w:rFonts w:asciiTheme="minorHAnsi" w:hAnsiTheme="minorHAnsi" w:cstheme="minorHAnsi"/>
        </w:rPr>
        <w:t xml:space="preserve"> will perform maintenance remotely.</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A40724" w:rsidP="00D000E4">
      <w:pPr>
        <w:ind w:left="1080"/>
        <w:rPr>
          <w:rFonts w:asciiTheme="minorHAnsi" w:hAnsiTheme="minorHAnsi" w:cstheme="minorHAnsi"/>
        </w:rPr>
      </w:pPr>
      <w:r w:rsidRPr="006978E5">
        <w:rPr>
          <w:rFonts w:asciiTheme="minorHAnsi" w:hAnsiTheme="minorHAnsi" w:cstheme="minorHAnsi"/>
        </w:rPr>
        <w:t>MAVS Team</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t xml:space="preserve">Maintainer requires access to software repository. </w:t>
      </w:r>
    </w:p>
    <w:p w:rsidR="00D000E4" w:rsidRPr="006978E5" w:rsidRDefault="00D000E4" w:rsidP="00D000E4">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t>N/A</w:t>
      </w:r>
    </w:p>
    <w:p w:rsidR="00D000E4" w:rsidRPr="006978E5" w:rsidRDefault="00D000E4" w:rsidP="00D000E4">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21" w:name="_Toc297759726"/>
      <w:r w:rsidRPr="006978E5">
        <w:rPr>
          <w:rFonts w:asciiTheme="minorHAnsi" w:hAnsiTheme="minorHAnsi" w:cstheme="minorHAnsi"/>
        </w:rPr>
        <w:t>MAVS System will have a modular design</w:t>
      </w:r>
      <w:bookmarkEnd w:id="321"/>
    </w:p>
    <w:p w:rsidR="00D000E4" w:rsidRPr="006978E5" w:rsidRDefault="00D000E4" w:rsidP="00D000E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A40724" w:rsidP="00D000E4">
      <w:pPr>
        <w:ind w:left="1080"/>
        <w:rPr>
          <w:rFonts w:asciiTheme="minorHAnsi" w:hAnsiTheme="minorHAnsi" w:cstheme="minorHAnsi"/>
        </w:rPr>
      </w:pPr>
      <w:r w:rsidRPr="006978E5">
        <w:rPr>
          <w:rFonts w:asciiTheme="minorHAnsi" w:hAnsiTheme="minorHAnsi" w:cstheme="minorHAnsi"/>
        </w:rPr>
        <w:t>MAVS Team</w:t>
      </w:r>
      <w:r w:rsidR="00D25537" w:rsidRPr="006978E5">
        <w:rPr>
          <w:rFonts w:asciiTheme="minorHAnsi" w:hAnsiTheme="minorHAnsi" w:cstheme="minorHAnsi"/>
        </w:rPr>
        <w:t xml:space="preserve"> will design the system to allow for future enhancements and additions of sensors and cameras if necessary.  The design will also make replacing parts simple and easy for the user or maintainer.</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A40724" w:rsidP="00D000E4">
      <w:pPr>
        <w:ind w:left="1080"/>
        <w:rPr>
          <w:rFonts w:asciiTheme="minorHAnsi" w:hAnsiTheme="minorHAnsi" w:cstheme="minorHAnsi"/>
        </w:rPr>
      </w:pPr>
      <w:r w:rsidRPr="006978E5">
        <w:rPr>
          <w:rFonts w:asciiTheme="minorHAnsi" w:hAnsiTheme="minorHAnsi" w:cstheme="minorHAnsi"/>
        </w:rPr>
        <w:t>MAVS Team</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t>N/A</w:t>
      </w:r>
    </w:p>
    <w:p w:rsidR="00D000E4" w:rsidRPr="006978E5" w:rsidRDefault="00D000E4" w:rsidP="00D000E4">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000E4">
      <w:pPr>
        <w:spacing w:after="120"/>
        <w:ind w:left="1080"/>
        <w:rPr>
          <w:rFonts w:asciiTheme="minorHAnsi" w:hAnsiTheme="minorHAnsi" w:cstheme="minorHAnsi"/>
          <w:b/>
          <w:bCs/>
          <w:i/>
          <w:iCs/>
        </w:rPr>
      </w:pPr>
      <w:r w:rsidRPr="006978E5">
        <w:rPr>
          <w:rFonts w:asciiTheme="minorHAnsi" w:hAnsiTheme="minorHAnsi" w:cstheme="minorHAnsi"/>
        </w:rPr>
        <w:t>N/A</w:t>
      </w:r>
      <w:bookmarkStart w:id="322" w:name="id.d01a9bb52f06"/>
      <w:bookmarkEnd w:id="322"/>
    </w:p>
    <w:p w:rsidR="00D25537" w:rsidRPr="006978E5" w:rsidRDefault="00D000E4" w:rsidP="00DC17DF">
      <w:pPr>
        <w:pStyle w:val="Heading1"/>
        <w:pageBreakBefore/>
        <w:numPr>
          <w:ilvl w:val="0"/>
          <w:numId w:val="38"/>
        </w:numPr>
        <w:spacing w:before="0" w:after="0"/>
        <w:rPr>
          <w:rFonts w:asciiTheme="minorHAnsi" w:hAnsiTheme="minorHAnsi" w:cstheme="minorHAnsi"/>
        </w:rPr>
      </w:pPr>
      <w:bookmarkStart w:id="323" w:name="_Toc297759727"/>
      <w:r w:rsidRPr="006978E5">
        <w:rPr>
          <w:rFonts w:asciiTheme="minorHAnsi" w:hAnsiTheme="minorHAnsi" w:cstheme="minorHAnsi"/>
        </w:rPr>
        <w:lastRenderedPageBreak/>
        <w:t xml:space="preserve">  </w:t>
      </w:r>
      <w:bookmarkStart w:id="324" w:name="_Toc297769323"/>
      <w:bookmarkStart w:id="325" w:name="_Toc299277635"/>
      <w:r w:rsidR="00D25537" w:rsidRPr="006978E5">
        <w:rPr>
          <w:rFonts w:asciiTheme="minorHAnsi" w:hAnsiTheme="minorHAnsi" w:cstheme="minorHAnsi"/>
        </w:rPr>
        <w:t>Support Requirements</w:t>
      </w:r>
      <w:bookmarkStart w:id="326" w:name="id.b027b9d96eb4"/>
      <w:bookmarkEnd w:id="323"/>
      <w:bookmarkEnd w:id="324"/>
      <w:bookmarkEnd w:id="325"/>
      <w:bookmarkEnd w:id="326"/>
    </w:p>
    <w:p w:rsidR="00D000E4" w:rsidRPr="006978E5" w:rsidRDefault="00D000E4" w:rsidP="00D000E4">
      <w:pPr>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327" w:name="_Toc297759728"/>
      <w:bookmarkStart w:id="328" w:name="_Toc297769324"/>
      <w:bookmarkStart w:id="329" w:name="_Toc299277636"/>
      <w:r w:rsidRPr="006978E5">
        <w:rPr>
          <w:rFonts w:asciiTheme="minorHAnsi" w:hAnsiTheme="minorHAnsi" w:cstheme="minorHAnsi"/>
        </w:rPr>
        <w:t>General</w:t>
      </w:r>
      <w:bookmarkEnd w:id="327"/>
      <w:bookmarkEnd w:id="328"/>
      <w:bookmarkEnd w:id="329"/>
    </w:p>
    <w:p w:rsidR="00D25537" w:rsidRPr="006978E5" w:rsidRDefault="00D25537" w:rsidP="00D000E4">
      <w:pPr>
        <w:ind w:left="360"/>
        <w:rPr>
          <w:rFonts w:asciiTheme="minorHAnsi" w:hAnsiTheme="minorHAnsi" w:cstheme="minorHAnsi"/>
        </w:rPr>
      </w:pPr>
      <w:r w:rsidRPr="006978E5">
        <w:rPr>
          <w:rFonts w:asciiTheme="minorHAnsi" w:hAnsiTheme="minorHAnsi" w:cstheme="minorHAnsi"/>
        </w:rPr>
        <w:t>This section contains requirements that enable the Support department to do their job. Some of these requirements may also be maintenance requirements. Those are listed in only one place.</w:t>
      </w:r>
      <w:bookmarkStart w:id="330" w:name="id.233d6b735009"/>
      <w:bookmarkEnd w:id="330"/>
    </w:p>
    <w:p w:rsidR="00D000E4" w:rsidRPr="006978E5" w:rsidRDefault="00D000E4" w:rsidP="00D000E4">
      <w:pPr>
        <w:ind w:left="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331" w:name="_Toc297759729"/>
      <w:bookmarkStart w:id="332" w:name="_Toc297769325"/>
      <w:bookmarkStart w:id="333" w:name="_Toc299277637"/>
      <w:r w:rsidRPr="006978E5">
        <w:rPr>
          <w:rFonts w:asciiTheme="minorHAnsi" w:hAnsiTheme="minorHAnsi" w:cstheme="minorHAnsi"/>
        </w:rPr>
        <w:t>Requirements</w:t>
      </w:r>
      <w:bookmarkEnd w:id="331"/>
      <w:bookmarkEnd w:id="332"/>
      <w:bookmarkEnd w:id="333"/>
    </w:p>
    <w:p w:rsidR="00D000E4" w:rsidRPr="006978E5" w:rsidRDefault="00D000E4" w:rsidP="00D000E4">
      <w:pPr>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34" w:name="_Toc297759730"/>
      <w:r w:rsidRPr="006978E5">
        <w:rPr>
          <w:rFonts w:asciiTheme="minorHAnsi" w:hAnsiTheme="minorHAnsi" w:cstheme="minorHAnsi"/>
        </w:rPr>
        <w:t>The MAVS System shall be replaced in case of damages until December 2011</w:t>
      </w:r>
      <w:bookmarkEnd w:id="334"/>
    </w:p>
    <w:p w:rsidR="00D000E4" w:rsidRPr="006978E5" w:rsidRDefault="00D000E4" w:rsidP="00D000E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 xml:space="preserve">The MAVS System shall be replaced in case of possible mechanical problem that might be </w:t>
      </w:r>
      <w:r w:rsidR="00D000E4" w:rsidRPr="006978E5">
        <w:rPr>
          <w:rFonts w:asciiTheme="minorHAnsi" w:hAnsiTheme="minorHAnsi" w:cstheme="minorHAnsi"/>
        </w:rPr>
        <w:t>encountered until December 2011.</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A40724" w:rsidP="00D000E4">
      <w:pPr>
        <w:ind w:left="1080"/>
        <w:rPr>
          <w:rFonts w:asciiTheme="minorHAnsi" w:hAnsiTheme="minorHAnsi" w:cstheme="minorHAnsi"/>
        </w:rPr>
      </w:pPr>
      <w:r w:rsidRPr="006978E5">
        <w:rPr>
          <w:rFonts w:asciiTheme="minorHAnsi" w:hAnsiTheme="minorHAnsi" w:cstheme="minorHAnsi"/>
        </w:rPr>
        <w:t>MAVS Team</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t>Requirement constrained by project budget. Requirement assumes modifications to the MAVS System</w:t>
      </w:r>
      <w:r w:rsidR="00A40724" w:rsidRPr="006978E5">
        <w:rPr>
          <w:rFonts w:asciiTheme="minorHAnsi" w:hAnsiTheme="minorHAnsi" w:cstheme="minorHAnsi"/>
        </w:rPr>
        <w:t xml:space="preserve"> are done by MAVS Team</w:t>
      </w:r>
      <w:r w:rsidRPr="006978E5">
        <w:rPr>
          <w:rFonts w:asciiTheme="minorHAnsi" w:hAnsiTheme="minorHAnsi" w:cstheme="minorHAnsi"/>
        </w:rPr>
        <w:t>, certified installer, certified maintenance personnel, or certified support personnel.</w:t>
      </w:r>
    </w:p>
    <w:p w:rsidR="00D000E4" w:rsidRPr="006978E5" w:rsidRDefault="00D000E4" w:rsidP="00D000E4">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N/A</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35" w:name="_Toc297759731"/>
      <w:r w:rsidRPr="006978E5">
        <w:rPr>
          <w:rFonts w:asciiTheme="minorHAnsi" w:hAnsiTheme="minorHAnsi" w:cstheme="minorHAnsi"/>
        </w:rPr>
        <w:t>Hardware support shall be done in the field</w:t>
      </w:r>
      <w:bookmarkEnd w:id="335"/>
    </w:p>
    <w:p w:rsidR="00D000E4" w:rsidRPr="006978E5" w:rsidRDefault="00D000E4" w:rsidP="00D000E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 xml:space="preserve">Hardware support shall be done in the field. If the MAVS System has </w:t>
      </w:r>
      <w:r w:rsidR="00657742" w:rsidRPr="006978E5">
        <w:rPr>
          <w:rFonts w:asciiTheme="minorHAnsi" w:hAnsiTheme="minorHAnsi" w:cstheme="minorHAnsi"/>
        </w:rPr>
        <w:t>not been installed, MAVS Team</w:t>
      </w:r>
      <w:r w:rsidRPr="006978E5">
        <w:rPr>
          <w:rFonts w:asciiTheme="minorHAnsi" w:hAnsiTheme="minorHAnsi" w:cstheme="minorHAnsi"/>
        </w:rPr>
        <w:t xml:space="preserve"> reserves the right to bring in the MAVS System to the factory and perform hardware support.</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A40724" w:rsidP="00D000E4">
      <w:pPr>
        <w:ind w:left="1080"/>
        <w:rPr>
          <w:rFonts w:asciiTheme="minorHAnsi" w:hAnsiTheme="minorHAnsi" w:cstheme="minorHAnsi"/>
        </w:rPr>
      </w:pPr>
      <w:r w:rsidRPr="006978E5">
        <w:rPr>
          <w:rFonts w:asciiTheme="minorHAnsi" w:hAnsiTheme="minorHAnsi" w:cstheme="minorHAnsi"/>
        </w:rPr>
        <w:t>MAVS Team</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lastRenderedPageBreak/>
        <w:t>Support requires physical access to installed MAVS System.</w:t>
      </w:r>
    </w:p>
    <w:p w:rsidR="00D000E4" w:rsidRPr="006978E5" w:rsidRDefault="00D000E4" w:rsidP="00D000E4">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t>N/A</w:t>
      </w:r>
    </w:p>
    <w:p w:rsidR="00D000E4" w:rsidRPr="006978E5" w:rsidRDefault="00D000E4" w:rsidP="00D000E4">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36" w:name="_Toc297759732"/>
      <w:r w:rsidRPr="006978E5">
        <w:rPr>
          <w:rFonts w:asciiTheme="minorHAnsi" w:hAnsiTheme="minorHAnsi" w:cstheme="minorHAnsi"/>
        </w:rPr>
        <w:t>Software support shall be done remotel</w:t>
      </w:r>
      <w:bookmarkEnd w:id="336"/>
      <w:r w:rsidR="00D000E4" w:rsidRPr="006978E5">
        <w:rPr>
          <w:rFonts w:asciiTheme="minorHAnsi" w:hAnsiTheme="minorHAnsi" w:cstheme="minorHAnsi"/>
        </w:rPr>
        <w:t>y</w:t>
      </w:r>
    </w:p>
    <w:p w:rsidR="00D000E4" w:rsidRPr="006978E5" w:rsidRDefault="00D000E4" w:rsidP="00D000E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 xml:space="preserve">Software support shall be done remotely, however MAVS </w:t>
      </w:r>
      <w:r w:rsidR="00A40724" w:rsidRPr="006978E5">
        <w:rPr>
          <w:rFonts w:asciiTheme="minorHAnsi" w:hAnsiTheme="minorHAnsi" w:cstheme="minorHAnsi"/>
        </w:rPr>
        <w:t xml:space="preserve">Team </w:t>
      </w:r>
      <w:r w:rsidRPr="006978E5">
        <w:rPr>
          <w:rFonts w:asciiTheme="minorHAnsi" w:hAnsiTheme="minorHAnsi" w:cstheme="minorHAnsi"/>
        </w:rPr>
        <w:t xml:space="preserve">reserves the right to perform software maintenance in the field. If the MAVS System has not been installed or </w:t>
      </w:r>
      <w:r w:rsidR="00A40724" w:rsidRPr="006978E5">
        <w:rPr>
          <w:rFonts w:asciiTheme="minorHAnsi" w:hAnsiTheme="minorHAnsi" w:cstheme="minorHAnsi"/>
        </w:rPr>
        <w:t>inaccessible remotely, MAVS Team</w:t>
      </w:r>
      <w:r w:rsidRPr="006978E5">
        <w:rPr>
          <w:rFonts w:asciiTheme="minorHAnsi" w:hAnsiTheme="minorHAnsi" w:cstheme="minorHAnsi"/>
        </w:rPr>
        <w:t xml:space="preserve"> reserves the right to bring in the MAVS System to the factory and perform software support.</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A40724" w:rsidP="00D000E4">
      <w:pPr>
        <w:ind w:left="1080"/>
        <w:rPr>
          <w:rFonts w:asciiTheme="minorHAnsi" w:hAnsiTheme="minorHAnsi" w:cstheme="minorHAnsi"/>
        </w:rPr>
      </w:pPr>
      <w:r w:rsidRPr="006978E5">
        <w:rPr>
          <w:rFonts w:asciiTheme="minorHAnsi" w:hAnsiTheme="minorHAnsi" w:cstheme="minorHAnsi"/>
        </w:rPr>
        <w:t>MAVS Team</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t xml:space="preserve">Support requires network access to MAVS System software. </w:t>
      </w:r>
    </w:p>
    <w:p w:rsidR="00D000E4" w:rsidRPr="006978E5" w:rsidRDefault="00D000E4" w:rsidP="00D000E4">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t>N/A</w:t>
      </w:r>
    </w:p>
    <w:p w:rsidR="00D000E4" w:rsidRPr="006978E5" w:rsidRDefault="00D000E4" w:rsidP="00D000E4">
      <w:pPr>
        <w:spacing w:after="120"/>
        <w:ind w:left="1080"/>
        <w:rPr>
          <w:rFonts w:asciiTheme="minorHAnsi" w:hAnsiTheme="minorHAnsi" w:cstheme="minorHAnsi"/>
        </w:rPr>
      </w:pPr>
    </w:p>
    <w:p w:rsidR="00D25537" w:rsidRPr="006978E5" w:rsidRDefault="00A40724" w:rsidP="00DC17DF">
      <w:pPr>
        <w:pStyle w:val="Heading3"/>
        <w:numPr>
          <w:ilvl w:val="2"/>
          <w:numId w:val="38"/>
        </w:numPr>
        <w:spacing w:before="0" w:after="0"/>
        <w:rPr>
          <w:rFonts w:asciiTheme="minorHAnsi" w:hAnsiTheme="minorHAnsi" w:cstheme="minorHAnsi"/>
        </w:rPr>
      </w:pPr>
      <w:bookmarkStart w:id="337" w:name="_Toc297759733"/>
      <w:r w:rsidRPr="006978E5">
        <w:rPr>
          <w:rFonts w:asciiTheme="minorHAnsi" w:hAnsiTheme="minorHAnsi" w:cstheme="minorHAnsi"/>
        </w:rPr>
        <w:t>MAVS Team</w:t>
      </w:r>
      <w:r w:rsidR="00D25537" w:rsidRPr="006978E5">
        <w:rPr>
          <w:rFonts w:asciiTheme="minorHAnsi" w:hAnsiTheme="minorHAnsi" w:cstheme="minorHAnsi"/>
        </w:rPr>
        <w:t xml:space="preserve"> shall provide a user manual for the MAVS System</w:t>
      </w:r>
      <w:bookmarkEnd w:id="337"/>
    </w:p>
    <w:p w:rsidR="00D000E4" w:rsidRPr="006978E5" w:rsidRDefault="00D000E4" w:rsidP="00D000E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The team shall furnish a user manual for the MAVS System to help owners use, maintain, and upgrade the MAVS System.</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 xml:space="preserve">MAVS </w:t>
      </w:r>
      <w:r w:rsidR="00D000E4" w:rsidRPr="006978E5">
        <w:rPr>
          <w:rFonts w:asciiTheme="minorHAnsi" w:hAnsiTheme="minorHAnsi" w:cstheme="minorHAnsi"/>
        </w:rPr>
        <w:t>Team</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t>N/A</w:t>
      </w:r>
    </w:p>
    <w:p w:rsidR="00D000E4" w:rsidRPr="006978E5" w:rsidRDefault="00D000E4" w:rsidP="00D000E4">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t>N/A</w:t>
      </w:r>
    </w:p>
    <w:p w:rsidR="00D000E4" w:rsidRPr="006978E5" w:rsidRDefault="00D000E4" w:rsidP="00D000E4">
      <w:pPr>
        <w:spacing w:after="120"/>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38" w:name="_Toc297759734"/>
      <w:r w:rsidRPr="006978E5">
        <w:rPr>
          <w:rFonts w:asciiTheme="minorHAnsi" w:hAnsiTheme="minorHAnsi" w:cstheme="minorHAnsi"/>
        </w:rPr>
        <w:t>The camera shall be replaced if defective</w:t>
      </w:r>
      <w:bookmarkEnd w:id="338"/>
    </w:p>
    <w:p w:rsidR="00D000E4" w:rsidRPr="006978E5" w:rsidRDefault="00D000E4" w:rsidP="00D000E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The defective camera shall be replaced with a new camera if the camera stops working until December of 2011.</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 xml:space="preserve">MAVS </w:t>
      </w:r>
      <w:r w:rsidR="00D000E4" w:rsidRPr="006978E5">
        <w:rPr>
          <w:rFonts w:asciiTheme="minorHAnsi" w:hAnsiTheme="minorHAnsi" w:cstheme="minorHAnsi"/>
        </w:rPr>
        <w:t>Team</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t>Requirement constrained by project budget. Requirement assumes modifications to MAVS</w:t>
      </w:r>
      <w:r w:rsidR="00A40724" w:rsidRPr="006978E5">
        <w:rPr>
          <w:rFonts w:asciiTheme="minorHAnsi" w:hAnsiTheme="minorHAnsi" w:cstheme="minorHAnsi"/>
        </w:rPr>
        <w:t xml:space="preserve"> System are done by MAVS Team</w:t>
      </w:r>
      <w:r w:rsidRPr="006978E5">
        <w:rPr>
          <w:rFonts w:asciiTheme="minorHAnsi" w:hAnsiTheme="minorHAnsi" w:cstheme="minorHAnsi"/>
        </w:rPr>
        <w:t>, certified installer, certified maintenance personnel, or certified support personnel.</w:t>
      </w:r>
    </w:p>
    <w:p w:rsidR="00D000E4" w:rsidRPr="006978E5" w:rsidRDefault="00D000E4" w:rsidP="00D000E4">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N/A</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39" w:name="_Toc297759735"/>
      <w:r w:rsidRPr="006978E5">
        <w:rPr>
          <w:rFonts w:asciiTheme="minorHAnsi" w:hAnsiTheme="minorHAnsi" w:cstheme="minorHAnsi"/>
        </w:rPr>
        <w:t>Defective sensors shall be replaced</w:t>
      </w:r>
      <w:bookmarkEnd w:id="339"/>
    </w:p>
    <w:p w:rsidR="00D000E4" w:rsidRPr="006978E5" w:rsidRDefault="00D000E4" w:rsidP="00D000E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In case of defect, the sensors shall be replaced until December 2011.</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A40724" w:rsidP="00D000E4">
      <w:pPr>
        <w:ind w:left="1080"/>
        <w:rPr>
          <w:rFonts w:asciiTheme="minorHAnsi" w:hAnsiTheme="minorHAnsi" w:cstheme="minorHAnsi"/>
        </w:rPr>
      </w:pPr>
      <w:r w:rsidRPr="006978E5">
        <w:rPr>
          <w:rFonts w:asciiTheme="minorHAnsi" w:hAnsiTheme="minorHAnsi" w:cstheme="minorHAnsi"/>
        </w:rPr>
        <w:t>MAVS Team</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000E4">
      <w:pPr>
        <w:spacing w:after="120"/>
        <w:ind w:left="1080"/>
        <w:rPr>
          <w:rFonts w:asciiTheme="minorHAnsi" w:hAnsiTheme="minorHAnsi" w:cstheme="minorHAnsi"/>
        </w:rPr>
      </w:pPr>
      <w:r w:rsidRPr="006978E5">
        <w:rPr>
          <w:rFonts w:asciiTheme="minorHAnsi" w:hAnsiTheme="minorHAnsi" w:cstheme="minorHAnsi"/>
        </w:rPr>
        <w:t>Requirement constrained by project budget. Requirement assumes modifications to MAVS</w:t>
      </w:r>
      <w:r w:rsidR="00A40724" w:rsidRPr="006978E5">
        <w:rPr>
          <w:rFonts w:asciiTheme="minorHAnsi" w:hAnsiTheme="minorHAnsi" w:cstheme="minorHAnsi"/>
        </w:rPr>
        <w:t xml:space="preserve"> System are done by MAVS Team or </w:t>
      </w:r>
      <w:r w:rsidRPr="006978E5">
        <w:rPr>
          <w:rFonts w:asciiTheme="minorHAnsi" w:hAnsiTheme="minorHAnsi" w:cstheme="minorHAnsi"/>
        </w:rPr>
        <w:t>certified install,</w:t>
      </w:r>
      <w:r w:rsidR="00A40724" w:rsidRPr="006978E5">
        <w:rPr>
          <w:rFonts w:asciiTheme="minorHAnsi" w:hAnsiTheme="minorHAnsi" w:cstheme="minorHAnsi"/>
        </w:rPr>
        <w:t xml:space="preserve"> </w:t>
      </w:r>
      <w:r w:rsidRPr="006978E5">
        <w:rPr>
          <w:rFonts w:asciiTheme="minorHAnsi" w:hAnsiTheme="minorHAnsi" w:cstheme="minorHAnsi"/>
        </w:rPr>
        <w:t>maintenance</w:t>
      </w:r>
      <w:r w:rsidR="00A40724" w:rsidRPr="006978E5">
        <w:rPr>
          <w:rFonts w:asciiTheme="minorHAnsi" w:hAnsiTheme="minorHAnsi" w:cstheme="minorHAnsi"/>
        </w:rPr>
        <w:t xml:space="preserve">, or </w:t>
      </w:r>
      <w:r w:rsidRPr="006978E5">
        <w:rPr>
          <w:rFonts w:asciiTheme="minorHAnsi" w:hAnsiTheme="minorHAnsi" w:cstheme="minorHAnsi"/>
        </w:rPr>
        <w:t>support personnel.</w:t>
      </w:r>
    </w:p>
    <w:p w:rsidR="00D000E4" w:rsidRPr="006978E5" w:rsidRDefault="00D000E4" w:rsidP="00D000E4">
      <w:pPr>
        <w:spacing w:after="120"/>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N/A</w:t>
      </w:r>
      <w:bookmarkStart w:id="340" w:name="id.2cc5638c8afc"/>
      <w:bookmarkEnd w:id="340"/>
    </w:p>
    <w:p w:rsidR="004F2367" w:rsidRPr="006978E5" w:rsidRDefault="004F2367" w:rsidP="004F2367">
      <w:pPr>
        <w:pStyle w:val="Heading1"/>
        <w:pageBreakBefore/>
        <w:numPr>
          <w:ilvl w:val="0"/>
          <w:numId w:val="38"/>
        </w:numPr>
        <w:spacing w:before="0" w:after="0"/>
        <w:rPr>
          <w:rFonts w:asciiTheme="minorHAnsi" w:hAnsiTheme="minorHAnsi" w:cstheme="minorHAnsi"/>
        </w:rPr>
      </w:pPr>
      <w:r w:rsidRPr="006978E5">
        <w:rPr>
          <w:rFonts w:asciiTheme="minorHAnsi" w:hAnsiTheme="minorHAnsi" w:cstheme="minorHAnsi"/>
        </w:rPr>
        <w:lastRenderedPageBreak/>
        <w:t xml:space="preserve">  </w:t>
      </w:r>
      <w:bookmarkStart w:id="341" w:name="_Toc299277638"/>
      <w:r w:rsidRPr="006978E5">
        <w:rPr>
          <w:rFonts w:asciiTheme="minorHAnsi" w:hAnsiTheme="minorHAnsi" w:cstheme="minorHAnsi"/>
        </w:rPr>
        <w:t>Performance Requirements</w:t>
      </w:r>
      <w:bookmarkEnd w:id="341"/>
    </w:p>
    <w:p w:rsidR="00D000E4" w:rsidRPr="006978E5" w:rsidRDefault="00D000E4" w:rsidP="00D000E4">
      <w:pPr>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342" w:name="_Toc297759737"/>
      <w:bookmarkStart w:id="343" w:name="_Toc297769326"/>
      <w:bookmarkStart w:id="344" w:name="_Toc299277639"/>
      <w:r w:rsidRPr="006978E5">
        <w:rPr>
          <w:rFonts w:asciiTheme="minorHAnsi" w:hAnsiTheme="minorHAnsi" w:cstheme="minorHAnsi"/>
        </w:rPr>
        <w:t>General</w:t>
      </w:r>
      <w:bookmarkEnd w:id="342"/>
      <w:bookmarkEnd w:id="343"/>
      <w:bookmarkEnd w:id="344"/>
    </w:p>
    <w:p w:rsidR="00D25537" w:rsidRPr="006978E5" w:rsidRDefault="00D25537" w:rsidP="00D000E4">
      <w:pPr>
        <w:ind w:left="360"/>
        <w:rPr>
          <w:rFonts w:asciiTheme="minorHAnsi" w:hAnsiTheme="minorHAnsi" w:cstheme="minorHAnsi"/>
        </w:rPr>
      </w:pPr>
      <w:r w:rsidRPr="006978E5">
        <w:rPr>
          <w:rFonts w:asciiTheme="minorHAnsi" w:hAnsiTheme="minorHAnsi" w:cstheme="minorHAnsi"/>
        </w:rPr>
        <w:t>Most products have performance requirements that must be explicitly stated, and for this product, they are listed below. Performance requirements relate to customer and quality assurance requirements.</w:t>
      </w:r>
      <w:bookmarkStart w:id="345" w:name="id.2cdbb7dc402e"/>
      <w:bookmarkEnd w:id="345"/>
    </w:p>
    <w:p w:rsidR="00D000E4" w:rsidRPr="006978E5" w:rsidRDefault="00D000E4" w:rsidP="00D000E4">
      <w:pPr>
        <w:ind w:left="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346" w:name="_Toc297759738"/>
      <w:bookmarkStart w:id="347" w:name="_Toc297769327"/>
      <w:bookmarkStart w:id="348" w:name="_Toc299277640"/>
      <w:r w:rsidRPr="006978E5">
        <w:rPr>
          <w:rFonts w:asciiTheme="minorHAnsi" w:hAnsiTheme="minorHAnsi" w:cstheme="minorHAnsi"/>
        </w:rPr>
        <w:t>Requirements</w:t>
      </w:r>
      <w:bookmarkEnd w:id="346"/>
      <w:bookmarkEnd w:id="347"/>
      <w:bookmarkEnd w:id="348"/>
    </w:p>
    <w:p w:rsidR="00D000E4" w:rsidRPr="006978E5" w:rsidRDefault="00D000E4" w:rsidP="00D000E4">
      <w:pPr>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49" w:name="_Toc297759739"/>
      <w:r w:rsidRPr="006978E5">
        <w:rPr>
          <w:rFonts w:asciiTheme="minorHAnsi" w:hAnsiTheme="minorHAnsi" w:cstheme="minorHAnsi"/>
        </w:rPr>
        <w:t>The re</w:t>
      </w:r>
      <w:r w:rsidR="006978E5">
        <w:rPr>
          <w:rFonts w:asciiTheme="minorHAnsi" w:hAnsiTheme="minorHAnsi" w:cstheme="minorHAnsi"/>
        </w:rPr>
        <w:t xml:space="preserve">sponse time of the notification </w:t>
      </w:r>
      <w:r w:rsidRPr="006978E5">
        <w:rPr>
          <w:rFonts w:asciiTheme="minorHAnsi" w:hAnsiTheme="minorHAnsi" w:cstheme="minorHAnsi"/>
        </w:rPr>
        <w:t xml:space="preserve">system in response to triggered events </w:t>
      </w:r>
      <w:del w:id="350" w:author="nate" w:date="2011-07-31T17:46:00Z">
        <w:r w:rsidRPr="006978E5" w:rsidDel="008C2553">
          <w:rPr>
            <w:rFonts w:asciiTheme="minorHAnsi" w:hAnsiTheme="minorHAnsi" w:cstheme="minorHAnsi"/>
          </w:rPr>
          <w:delText>shall be minimal</w:delText>
        </w:r>
      </w:del>
      <w:bookmarkEnd w:id="349"/>
      <w:ins w:id="351" w:author="nate" w:date="2011-07-31T17:46:00Z">
        <w:r w:rsidR="008C2553">
          <w:rPr>
            <w:rFonts w:asciiTheme="minorHAnsi" w:hAnsiTheme="minorHAnsi" w:cstheme="minorHAnsi"/>
          </w:rPr>
          <w:t xml:space="preserve">shall be within </w:t>
        </w:r>
      </w:ins>
      <w:ins w:id="352" w:author="nate" w:date="2011-07-31T17:49:00Z">
        <w:r w:rsidR="00A02934">
          <w:rPr>
            <w:rFonts w:asciiTheme="minorHAnsi" w:hAnsiTheme="minorHAnsi" w:cstheme="minorHAnsi"/>
          </w:rPr>
          <w:t>ten seconds</w:t>
        </w:r>
      </w:ins>
    </w:p>
    <w:p w:rsidR="00D000E4" w:rsidRPr="006978E5" w:rsidRDefault="00D000E4" w:rsidP="00D000E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 xml:space="preserve">The response time of the notification system in response to triggered events shall be </w:t>
      </w:r>
      <w:del w:id="353" w:author="nate" w:date="2011-07-31T17:46:00Z">
        <w:r w:rsidRPr="006978E5" w:rsidDel="00A02934">
          <w:rPr>
            <w:rFonts w:asciiTheme="minorHAnsi" w:hAnsiTheme="minorHAnsi" w:cstheme="minorHAnsi"/>
          </w:rPr>
          <w:delText>minimal</w:delText>
        </w:r>
      </w:del>
      <w:ins w:id="354" w:author="nate" w:date="2011-07-31T17:46:00Z">
        <w:r w:rsidR="00A02934">
          <w:rPr>
            <w:rFonts w:asciiTheme="minorHAnsi" w:hAnsiTheme="minorHAnsi" w:cstheme="minorHAnsi"/>
          </w:rPr>
          <w:t xml:space="preserve">within </w:t>
        </w:r>
      </w:ins>
      <w:ins w:id="355" w:author="nate" w:date="2011-07-31T17:49:00Z">
        <w:r w:rsidR="00A02934">
          <w:rPr>
            <w:rFonts w:asciiTheme="minorHAnsi" w:hAnsiTheme="minorHAnsi" w:cstheme="minorHAnsi"/>
          </w:rPr>
          <w:t>ten seconds</w:t>
        </w:r>
      </w:ins>
      <w:r w:rsidRPr="006978E5">
        <w:rPr>
          <w:rFonts w:asciiTheme="minorHAnsi" w:hAnsiTheme="minorHAnsi" w:cstheme="minorHAnsi"/>
        </w:rPr>
        <w:t>.</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A40724" w:rsidP="00D000E4">
      <w:pPr>
        <w:ind w:left="1080"/>
        <w:rPr>
          <w:rFonts w:asciiTheme="minorHAnsi" w:hAnsiTheme="minorHAnsi" w:cstheme="minorHAnsi"/>
        </w:rPr>
      </w:pPr>
      <w:r w:rsidRPr="006978E5">
        <w:rPr>
          <w:rFonts w:asciiTheme="minorHAnsi" w:hAnsiTheme="minorHAnsi" w:cstheme="minorHAnsi"/>
        </w:rPr>
        <w:t>MAVS Team</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Requirement assumes that the user has a valid network connection through their mobile device and can access the Internet. Additionally, network conditions such as bandwidth may alter the response time of the notifications.</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N/A</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56" w:name="_Toc297759740"/>
      <w:r w:rsidRPr="006978E5">
        <w:rPr>
          <w:rFonts w:asciiTheme="minorHAnsi" w:hAnsiTheme="minorHAnsi" w:cstheme="minorHAnsi"/>
        </w:rPr>
        <w:t xml:space="preserve">The frames per second (FPS) of the camera’s video stream to the user’s mobile </w:t>
      </w:r>
      <w:del w:id="357" w:author="nate" w:date="2011-07-31T17:47:00Z">
        <w:r w:rsidRPr="006978E5" w:rsidDel="00A02934">
          <w:rPr>
            <w:rFonts w:asciiTheme="minorHAnsi" w:hAnsiTheme="minorHAnsi" w:cstheme="minorHAnsi"/>
          </w:rPr>
          <w:delText>device shall be maximal</w:delText>
        </w:r>
      </w:del>
      <w:bookmarkEnd w:id="356"/>
      <w:ins w:id="358" w:author="nate" w:date="2011-07-31T17:47:00Z">
        <w:r w:rsidR="00A02934">
          <w:rPr>
            <w:rFonts w:asciiTheme="minorHAnsi" w:hAnsiTheme="minorHAnsi" w:cstheme="minorHAnsi"/>
          </w:rPr>
          <w:t xml:space="preserve">will be greater than or equal to </w:t>
        </w:r>
      </w:ins>
      <w:r w:rsidR="00BA75A3">
        <w:rPr>
          <w:rFonts w:asciiTheme="minorHAnsi" w:hAnsiTheme="minorHAnsi" w:cstheme="minorHAnsi"/>
        </w:rPr>
        <w:t>five</w:t>
      </w:r>
    </w:p>
    <w:p w:rsidR="00D000E4" w:rsidRPr="006978E5" w:rsidRDefault="00D000E4" w:rsidP="00D000E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 xml:space="preserve">The frames per second of the camera’s video stream to the user’s mobile device shall be </w:t>
      </w:r>
      <w:del w:id="359" w:author="nate" w:date="2011-07-31T17:48:00Z">
        <w:r w:rsidRPr="006978E5" w:rsidDel="00A02934">
          <w:rPr>
            <w:rFonts w:asciiTheme="minorHAnsi" w:hAnsiTheme="minorHAnsi" w:cstheme="minorHAnsi"/>
          </w:rPr>
          <w:delText>maximal.</w:delText>
        </w:r>
      </w:del>
      <w:ins w:id="360" w:author="nate" w:date="2011-07-31T17:48:00Z">
        <w:r w:rsidR="00A02934">
          <w:rPr>
            <w:rFonts w:asciiTheme="minorHAnsi" w:hAnsiTheme="minorHAnsi" w:cstheme="minorHAnsi"/>
          </w:rPr>
          <w:t xml:space="preserve">greater than or equal to </w:t>
        </w:r>
      </w:ins>
      <w:r w:rsidR="00BA75A3">
        <w:rPr>
          <w:rFonts w:asciiTheme="minorHAnsi" w:hAnsiTheme="minorHAnsi" w:cstheme="minorHAnsi"/>
        </w:rPr>
        <w:t>five</w:t>
      </w:r>
      <w:ins w:id="361" w:author="nate" w:date="2011-07-31T17:48:00Z">
        <w:r w:rsidR="00A02934">
          <w:rPr>
            <w:rFonts w:asciiTheme="minorHAnsi" w:hAnsiTheme="minorHAnsi" w:cstheme="minorHAnsi"/>
          </w:rPr>
          <w:t>.</w:t>
        </w:r>
      </w:ins>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MAVS Team</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lastRenderedPageBreak/>
        <w:t>Applicable Constraints</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Requirement assumes that the user has a valid network connection through their phone and can access the Internet. Additionally, network conditions such as bandwidth may dynamically alter the amount of FPS of the stream that is transferred to the user.</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N/A</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62" w:name="_Toc297759741"/>
      <w:r w:rsidRPr="006978E5">
        <w:rPr>
          <w:rFonts w:asciiTheme="minorHAnsi" w:hAnsiTheme="minorHAnsi" w:cstheme="minorHAnsi"/>
        </w:rPr>
        <w:t xml:space="preserve">The response time of the camera in response to movement commands shall be </w:t>
      </w:r>
      <w:del w:id="363" w:author="nate" w:date="2011-07-31T17:48:00Z">
        <w:r w:rsidRPr="006978E5" w:rsidDel="00A02934">
          <w:rPr>
            <w:rFonts w:asciiTheme="minorHAnsi" w:hAnsiTheme="minorHAnsi" w:cstheme="minorHAnsi"/>
          </w:rPr>
          <w:delText>minimal</w:delText>
        </w:r>
      </w:del>
      <w:bookmarkEnd w:id="362"/>
      <w:ins w:id="364" w:author="nate" w:date="2011-07-31T17:48:00Z">
        <w:r w:rsidR="00A02934">
          <w:rPr>
            <w:rFonts w:asciiTheme="minorHAnsi" w:hAnsiTheme="minorHAnsi" w:cstheme="minorHAnsi"/>
          </w:rPr>
          <w:t xml:space="preserve">within </w:t>
        </w:r>
      </w:ins>
      <w:ins w:id="365" w:author="nate" w:date="2011-07-31T17:49:00Z">
        <w:r w:rsidR="00A02934">
          <w:rPr>
            <w:rFonts w:asciiTheme="minorHAnsi" w:hAnsiTheme="minorHAnsi" w:cstheme="minorHAnsi"/>
          </w:rPr>
          <w:t>ten seconds</w:t>
        </w:r>
      </w:ins>
    </w:p>
    <w:p w:rsidR="00D000E4" w:rsidRPr="006978E5" w:rsidRDefault="00D000E4" w:rsidP="00D000E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When the user issues commands to the camera, the response time of the camera</w:t>
      </w:r>
      <w:r w:rsidR="000C0BCD" w:rsidRPr="006978E5">
        <w:rPr>
          <w:rFonts w:asciiTheme="minorHAnsi" w:hAnsiTheme="minorHAnsi" w:cstheme="minorHAnsi"/>
        </w:rPr>
        <w:t xml:space="preserve"> </w:t>
      </w:r>
      <w:del w:id="366" w:author="nate" w:date="2011-07-31T17:50:00Z">
        <w:r w:rsidRPr="006978E5" w:rsidDel="00A02934">
          <w:rPr>
            <w:rFonts w:asciiTheme="minorHAnsi" w:hAnsiTheme="minorHAnsi" w:cstheme="minorHAnsi"/>
          </w:rPr>
          <w:delText xml:space="preserve">should </w:delText>
        </w:r>
      </w:del>
      <w:ins w:id="367" w:author="nate" w:date="2011-07-31T17:50:00Z">
        <w:r w:rsidR="00A02934" w:rsidRPr="006978E5">
          <w:rPr>
            <w:rFonts w:asciiTheme="minorHAnsi" w:hAnsiTheme="minorHAnsi" w:cstheme="minorHAnsi"/>
          </w:rPr>
          <w:t>s</w:t>
        </w:r>
        <w:r w:rsidR="00A02934">
          <w:rPr>
            <w:rFonts w:asciiTheme="minorHAnsi" w:hAnsiTheme="minorHAnsi" w:cstheme="minorHAnsi"/>
          </w:rPr>
          <w:t>hall</w:t>
        </w:r>
        <w:r w:rsidR="00A02934" w:rsidRPr="006978E5">
          <w:rPr>
            <w:rFonts w:asciiTheme="minorHAnsi" w:hAnsiTheme="minorHAnsi" w:cstheme="minorHAnsi"/>
          </w:rPr>
          <w:t xml:space="preserve"> </w:t>
        </w:r>
      </w:ins>
      <w:r w:rsidRPr="006978E5">
        <w:rPr>
          <w:rFonts w:asciiTheme="minorHAnsi" w:hAnsiTheme="minorHAnsi" w:cstheme="minorHAnsi"/>
        </w:rPr>
        <w:t xml:space="preserve">be </w:t>
      </w:r>
      <w:del w:id="368" w:author="nate" w:date="2011-07-31T17:50:00Z">
        <w:r w:rsidRPr="006978E5" w:rsidDel="00A02934">
          <w:rPr>
            <w:rFonts w:asciiTheme="minorHAnsi" w:hAnsiTheme="minorHAnsi" w:cstheme="minorHAnsi"/>
          </w:rPr>
          <w:delText>minimal</w:delText>
        </w:r>
      </w:del>
      <w:ins w:id="369" w:author="nate" w:date="2011-07-31T17:50:00Z">
        <w:r w:rsidR="00A02934">
          <w:rPr>
            <w:rFonts w:asciiTheme="minorHAnsi" w:hAnsiTheme="minorHAnsi" w:cstheme="minorHAnsi"/>
          </w:rPr>
          <w:t>within ten seconds</w:t>
        </w:r>
      </w:ins>
      <w:r w:rsidRPr="006978E5">
        <w:rPr>
          <w:rFonts w:asciiTheme="minorHAnsi" w:hAnsiTheme="minorHAnsi" w:cstheme="minorHAnsi"/>
        </w:rPr>
        <w:t>.</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MAVS Team</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Requirement assumes that the user has a valid network connection through their phone and can access the Internet. Additionally, network conditions such as bandwidth may dynamically alter the response time of the camera.</w:t>
      </w:r>
    </w:p>
    <w:p w:rsidR="00D000E4" w:rsidRPr="006978E5" w:rsidRDefault="00D000E4" w:rsidP="00D000E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000E4">
      <w:pPr>
        <w:ind w:left="1080"/>
        <w:rPr>
          <w:rFonts w:asciiTheme="minorHAnsi" w:hAnsiTheme="minorHAnsi" w:cstheme="minorHAnsi"/>
        </w:rPr>
      </w:pPr>
      <w:r w:rsidRPr="006978E5">
        <w:rPr>
          <w:rFonts w:asciiTheme="minorHAnsi" w:hAnsiTheme="minorHAnsi" w:cstheme="minorHAnsi"/>
        </w:rPr>
        <w:t>N/A</w:t>
      </w:r>
    </w:p>
    <w:p w:rsidR="000C0BCD" w:rsidRPr="006978E5" w:rsidRDefault="000C0BCD" w:rsidP="00D000E4">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70" w:name="_Toc297759742"/>
      <w:r w:rsidRPr="006978E5">
        <w:rPr>
          <w:rFonts w:asciiTheme="minorHAnsi" w:hAnsiTheme="minorHAnsi" w:cstheme="minorHAnsi"/>
        </w:rPr>
        <w:t>The camera shall be able to operate effectively in normal Texas weather conditions at both day and night</w:t>
      </w:r>
      <w:bookmarkEnd w:id="370"/>
    </w:p>
    <w:p w:rsidR="000C0BCD" w:rsidRPr="006978E5" w:rsidRDefault="000C0BCD" w:rsidP="000C0BCD">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The camera shall be able to operate effectively in normal Texas weather conditions at both day and night.</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Sponsor</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lastRenderedPageBreak/>
        <w:t>Requirement constrained by budget and availability of hardware.</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N/A</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71" w:name="_Toc297759743"/>
      <w:r w:rsidRPr="006978E5">
        <w:rPr>
          <w:rFonts w:asciiTheme="minorHAnsi" w:hAnsiTheme="minorHAnsi" w:cstheme="minorHAnsi"/>
        </w:rPr>
        <w:t>The mobile application shall be as responsive as possible</w:t>
      </w:r>
      <w:bookmarkEnd w:id="371"/>
      <w:r w:rsidRPr="006978E5">
        <w:rPr>
          <w:rFonts w:asciiTheme="minorHAnsi" w:hAnsiTheme="minorHAnsi" w:cstheme="minorHAnsi"/>
        </w:rPr>
        <w:t xml:space="preserve"> </w:t>
      </w:r>
    </w:p>
    <w:p w:rsidR="000C0BCD" w:rsidRPr="006978E5" w:rsidRDefault="000C0BCD" w:rsidP="000C0BCD">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The mobile application shall be as responsive as possible.</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MAVS Team</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N/A</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N/A</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72" w:name="_Toc297759744"/>
      <w:r w:rsidRPr="006978E5">
        <w:rPr>
          <w:rFonts w:asciiTheme="minorHAnsi" w:hAnsiTheme="minorHAnsi" w:cstheme="minorHAnsi"/>
        </w:rPr>
        <w:t xml:space="preserve">The </w:t>
      </w:r>
      <w:r w:rsidR="00657742" w:rsidRPr="006978E5">
        <w:rPr>
          <w:rFonts w:asciiTheme="minorHAnsi" w:hAnsiTheme="minorHAnsi" w:cstheme="minorHAnsi"/>
        </w:rPr>
        <w:t>mobile</w:t>
      </w:r>
      <w:r w:rsidRPr="006978E5">
        <w:rPr>
          <w:rFonts w:asciiTheme="minorHAnsi" w:hAnsiTheme="minorHAnsi" w:cstheme="minorHAnsi"/>
        </w:rPr>
        <w:t xml:space="preserve"> application shall utilize a minimum amount of mobile device resources</w:t>
      </w:r>
      <w:bookmarkEnd w:id="372"/>
    </w:p>
    <w:p w:rsidR="000C0BCD" w:rsidRPr="006978E5" w:rsidRDefault="000C0BCD" w:rsidP="000C0BCD">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The mobile application shall utilize a minimum amount of phone resources.</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MAVS Team</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N/A</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N/A</w:t>
      </w:r>
      <w:bookmarkStart w:id="373" w:name="id.9ca983351257"/>
      <w:bookmarkEnd w:id="373"/>
    </w:p>
    <w:p w:rsidR="000C0BCD" w:rsidRPr="006978E5" w:rsidRDefault="000C0BCD" w:rsidP="000C0BCD">
      <w:pPr>
        <w:ind w:left="1080"/>
        <w:rPr>
          <w:rFonts w:asciiTheme="minorHAnsi" w:hAnsiTheme="minorHAnsi" w:cstheme="minorHAnsi"/>
        </w:rPr>
      </w:pPr>
    </w:p>
    <w:p w:rsidR="00D25537" w:rsidRPr="006978E5" w:rsidRDefault="000C0BCD" w:rsidP="000C0BCD">
      <w:pPr>
        <w:pStyle w:val="Heading1"/>
        <w:pageBreakBefore/>
        <w:numPr>
          <w:ilvl w:val="0"/>
          <w:numId w:val="38"/>
        </w:numPr>
        <w:spacing w:before="0"/>
        <w:rPr>
          <w:rFonts w:asciiTheme="minorHAnsi" w:hAnsiTheme="minorHAnsi" w:cstheme="minorHAnsi"/>
        </w:rPr>
      </w:pPr>
      <w:bookmarkStart w:id="374" w:name="_Toc297759745"/>
      <w:r w:rsidRPr="006978E5">
        <w:rPr>
          <w:rFonts w:asciiTheme="minorHAnsi" w:hAnsiTheme="minorHAnsi" w:cstheme="minorHAnsi"/>
        </w:rPr>
        <w:lastRenderedPageBreak/>
        <w:t xml:space="preserve">  </w:t>
      </w:r>
      <w:bookmarkStart w:id="375" w:name="_Toc297769328"/>
      <w:bookmarkStart w:id="376" w:name="_Toc299277641"/>
      <w:r w:rsidR="00D25537" w:rsidRPr="006978E5">
        <w:rPr>
          <w:rFonts w:asciiTheme="minorHAnsi" w:hAnsiTheme="minorHAnsi" w:cstheme="minorHAnsi"/>
        </w:rPr>
        <w:t>System Constraint Requirements</w:t>
      </w:r>
      <w:bookmarkStart w:id="377" w:name="id.509fcf5f2c63"/>
      <w:bookmarkEnd w:id="374"/>
      <w:bookmarkEnd w:id="375"/>
      <w:bookmarkEnd w:id="376"/>
      <w:bookmarkEnd w:id="377"/>
    </w:p>
    <w:p w:rsidR="00D25537" w:rsidRPr="006978E5" w:rsidRDefault="00D25537" w:rsidP="00DC17DF">
      <w:pPr>
        <w:pStyle w:val="Heading2"/>
        <w:numPr>
          <w:ilvl w:val="1"/>
          <w:numId w:val="38"/>
        </w:numPr>
        <w:spacing w:before="0" w:after="0"/>
        <w:rPr>
          <w:rFonts w:asciiTheme="minorHAnsi" w:hAnsiTheme="minorHAnsi" w:cstheme="minorHAnsi"/>
        </w:rPr>
      </w:pPr>
      <w:bookmarkStart w:id="378" w:name="_Toc297759746"/>
      <w:bookmarkStart w:id="379" w:name="_Toc297769329"/>
      <w:bookmarkStart w:id="380" w:name="_Toc299277642"/>
      <w:r w:rsidRPr="006978E5">
        <w:rPr>
          <w:rFonts w:asciiTheme="minorHAnsi" w:hAnsiTheme="minorHAnsi" w:cstheme="minorHAnsi"/>
        </w:rPr>
        <w:t>General</w:t>
      </w:r>
      <w:bookmarkStart w:id="381" w:name="id.e71ed22cb977"/>
      <w:bookmarkEnd w:id="378"/>
      <w:bookmarkEnd w:id="379"/>
      <w:bookmarkEnd w:id="380"/>
      <w:bookmarkEnd w:id="381"/>
    </w:p>
    <w:p w:rsidR="00D25537" w:rsidRPr="006978E5" w:rsidRDefault="00D25537" w:rsidP="000C0BCD">
      <w:pPr>
        <w:ind w:left="360"/>
        <w:rPr>
          <w:rFonts w:asciiTheme="minorHAnsi" w:hAnsiTheme="minorHAnsi" w:cstheme="minorHAnsi"/>
        </w:rPr>
      </w:pPr>
      <w:r w:rsidRPr="006978E5">
        <w:rPr>
          <w:rFonts w:asciiTheme="minorHAnsi" w:hAnsiTheme="minorHAnsi" w:cstheme="minorHAnsi"/>
        </w:rPr>
        <w:t>There are several constraints that have been derived due to a number of limitations, some of which are described as follows.</w:t>
      </w:r>
      <w:bookmarkStart w:id="382" w:name="id.2c737807ab8b"/>
      <w:bookmarkEnd w:id="382"/>
    </w:p>
    <w:p w:rsidR="000C0BCD" w:rsidRPr="006978E5" w:rsidRDefault="000C0BCD" w:rsidP="000C0BCD">
      <w:pPr>
        <w:ind w:left="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383" w:name="_Toc297759747"/>
      <w:bookmarkStart w:id="384" w:name="_Toc297769330"/>
      <w:bookmarkStart w:id="385" w:name="_Toc299277643"/>
      <w:r w:rsidRPr="006978E5">
        <w:rPr>
          <w:rFonts w:asciiTheme="minorHAnsi" w:hAnsiTheme="minorHAnsi" w:cstheme="minorHAnsi"/>
        </w:rPr>
        <w:t>Requirements</w:t>
      </w:r>
      <w:bookmarkEnd w:id="383"/>
      <w:bookmarkEnd w:id="384"/>
      <w:bookmarkEnd w:id="385"/>
    </w:p>
    <w:p w:rsidR="000C0BCD" w:rsidRPr="006978E5" w:rsidRDefault="000C0BCD" w:rsidP="000C0BCD">
      <w:pPr>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86" w:name="_Toc297759748"/>
      <w:r w:rsidRPr="006978E5">
        <w:rPr>
          <w:rFonts w:asciiTheme="minorHAnsi" w:hAnsiTheme="minorHAnsi" w:cstheme="minorHAnsi"/>
        </w:rPr>
        <w:t>The camera shall not operate in the rain</w:t>
      </w:r>
      <w:bookmarkEnd w:id="386"/>
    </w:p>
    <w:p w:rsidR="000C0BCD" w:rsidRPr="006978E5" w:rsidRDefault="000C0BCD" w:rsidP="000C0BCD">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The camera shall not operate in the rain.</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MAVS Team</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 xml:space="preserve">The requirement is derived from the availability of limited resources and budget limitations. </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N/A</w:t>
      </w:r>
      <w:bookmarkStart w:id="387" w:name="id.b31b78b3a188"/>
      <w:bookmarkEnd w:id="387"/>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88" w:name="_Toc297759749"/>
      <w:r w:rsidRPr="006978E5">
        <w:rPr>
          <w:rFonts w:asciiTheme="minorHAnsi" w:hAnsiTheme="minorHAnsi" w:cstheme="minorHAnsi"/>
        </w:rPr>
        <w:t>The MAVS System shall operate on AC power</w:t>
      </w:r>
      <w:bookmarkEnd w:id="388"/>
    </w:p>
    <w:p w:rsidR="000C0BCD" w:rsidRPr="006978E5" w:rsidRDefault="000C0BCD" w:rsidP="000C0BCD">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The security system shall operate on AC power. The home shall be able to provide enough AC power to run the security system. If the power is low or out, it is recommended that a back-up UPS be provided to continue operation until the user has returned home.</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MAVS Team</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N/A</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 xml:space="preserve">N/A </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89" w:name="_Toc297759750"/>
      <w:r w:rsidRPr="006978E5">
        <w:rPr>
          <w:rFonts w:asciiTheme="minorHAnsi" w:hAnsiTheme="minorHAnsi" w:cstheme="minorHAnsi"/>
        </w:rPr>
        <w:t>Access to the camera feeds and options shall only be accessible when the user has a connection to the Internet</w:t>
      </w:r>
      <w:bookmarkEnd w:id="389"/>
    </w:p>
    <w:p w:rsidR="000C0BCD" w:rsidRPr="006978E5" w:rsidRDefault="000C0BCD" w:rsidP="000C0BCD">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Access to the camera feeds and options shall only be accessible when the user has a connection to the Internet. There will be no other means of accessing central options from the user’s phone.</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MAVS Team</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Requirement assumes the user has Internet access through their cellular network provider.</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 xml:space="preserve">N/A </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390" w:name="_Toc297759751"/>
      <w:r w:rsidRPr="006978E5">
        <w:rPr>
          <w:rFonts w:asciiTheme="minorHAnsi" w:hAnsiTheme="minorHAnsi" w:cstheme="minorHAnsi"/>
        </w:rPr>
        <w:t>The MAVS System shall save video to the central computer only as long as there is enough disk space to hold it</w:t>
      </w:r>
      <w:bookmarkEnd w:id="390"/>
      <w:r w:rsidRPr="006978E5">
        <w:rPr>
          <w:rFonts w:asciiTheme="minorHAnsi" w:hAnsiTheme="minorHAnsi" w:cstheme="minorHAnsi"/>
        </w:rPr>
        <w:tab/>
      </w:r>
    </w:p>
    <w:p w:rsidR="000C0BCD" w:rsidRPr="006978E5" w:rsidRDefault="000C0BCD" w:rsidP="000C0BCD">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The MAVS System shall save video to the central computer only as long as there is enough disk space to hold it.</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MAVS Team</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Related Constraints</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N/A</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Del="00A02934" w:rsidRDefault="00D25537" w:rsidP="000C0BCD">
      <w:pPr>
        <w:ind w:left="1080"/>
        <w:rPr>
          <w:del w:id="391" w:author="nate" w:date="2011-07-31T17:51:00Z"/>
          <w:rFonts w:asciiTheme="minorHAnsi" w:hAnsiTheme="minorHAnsi" w:cstheme="minorHAnsi"/>
        </w:rPr>
      </w:pPr>
      <w:r w:rsidRPr="006978E5">
        <w:rPr>
          <w:rFonts w:asciiTheme="minorHAnsi" w:hAnsiTheme="minorHAnsi" w:cstheme="minorHAnsi"/>
        </w:rPr>
        <w:t>N/A</w:t>
      </w:r>
    </w:p>
    <w:p w:rsidR="00D25537" w:rsidRPr="006978E5" w:rsidRDefault="00D25537" w:rsidP="00A02934">
      <w:pPr>
        <w:ind w:left="1080"/>
        <w:rPr>
          <w:rFonts w:asciiTheme="minorHAnsi" w:hAnsiTheme="minorHAnsi" w:cstheme="minorHAnsi"/>
          <w:b/>
          <w:bCs/>
          <w:i/>
          <w:iCs/>
        </w:rPr>
        <w:pPrChange w:id="392" w:author="nate" w:date="2011-07-31T17:51:00Z">
          <w:pPr>
            <w:pStyle w:val="Heading3"/>
            <w:ind w:left="1440" w:firstLine="0"/>
          </w:pPr>
        </w:pPrChange>
      </w:pPr>
      <w:bookmarkStart w:id="393" w:name="id.61eb62cd23c0"/>
      <w:bookmarkEnd w:id="393"/>
    </w:p>
    <w:p w:rsidR="00D25537" w:rsidRPr="006978E5" w:rsidRDefault="000C0BCD" w:rsidP="000C0BCD">
      <w:pPr>
        <w:pStyle w:val="Heading1"/>
        <w:pageBreakBefore/>
        <w:numPr>
          <w:ilvl w:val="0"/>
          <w:numId w:val="38"/>
        </w:numPr>
        <w:spacing w:before="0"/>
        <w:rPr>
          <w:rFonts w:asciiTheme="minorHAnsi" w:hAnsiTheme="minorHAnsi" w:cstheme="minorHAnsi"/>
        </w:rPr>
      </w:pPr>
      <w:bookmarkStart w:id="394" w:name="_Toc297759752"/>
      <w:r w:rsidRPr="006978E5">
        <w:rPr>
          <w:rFonts w:asciiTheme="minorHAnsi" w:hAnsiTheme="minorHAnsi" w:cstheme="minorHAnsi"/>
        </w:rPr>
        <w:lastRenderedPageBreak/>
        <w:t xml:space="preserve">  </w:t>
      </w:r>
      <w:bookmarkStart w:id="395" w:name="_Toc297769331"/>
      <w:bookmarkStart w:id="396" w:name="_Toc299277644"/>
      <w:r w:rsidR="00D25537" w:rsidRPr="006978E5">
        <w:rPr>
          <w:rFonts w:asciiTheme="minorHAnsi" w:hAnsiTheme="minorHAnsi" w:cstheme="minorHAnsi"/>
        </w:rPr>
        <w:t>Exception Conditions and Handling</w:t>
      </w:r>
      <w:bookmarkStart w:id="397" w:name="id.859f244a24f8"/>
      <w:bookmarkEnd w:id="394"/>
      <w:bookmarkEnd w:id="395"/>
      <w:bookmarkEnd w:id="396"/>
      <w:bookmarkEnd w:id="397"/>
    </w:p>
    <w:p w:rsidR="00D25537" w:rsidRPr="006978E5" w:rsidRDefault="00D25537" w:rsidP="00DC17DF">
      <w:pPr>
        <w:pStyle w:val="Heading2"/>
        <w:numPr>
          <w:ilvl w:val="1"/>
          <w:numId w:val="38"/>
        </w:numPr>
        <w:spacing w:before="0" w:after="0"/>
        <w:rPr>
          <w:rFonts w:asciiTheme="minorHAnsi" w:hAnsiTheme="minorHAnsi" w:cstheme="minorHAnsi"/>
        </w:rPr>
      </w:pPr>
      <w:bookmarkStart w:id="398" w:name="_Toc297759753"/>
      <w:bookmarkStart w:id="399" w:name="_Toc297769332"/>
      <w:bookmarkStart w:id="400" w:name="_Toc299277645"/>
      <w:r w:rsidRPr="006978E5">
        <w:rPr>
          <w:rFonts w:asciiTheme="minorHAnsi" w:hAnsiTheme="minorHAnsi" w:cstheme="minorHAnsi"/>
        </w:rPr>
        <w:t>General</w:t>
      </w:r>
      <w:bookmarkEnd w:id="398"/>
      <w:bookmarkEnd w:id="399"/>
      <w:bookmarkEnd w:id="400"/>
    </w:p>
    <w:p w:rsidR="00D25537" w:rsidRPr="006978E5" w:rsidRDefault="00D25537" w:rsidP="000C0BCD">
      <w:pPr>
        <w:ind w:left="0" w:firstLine="360"/>
        <w:rPr>
          <w:rFonts w:asciiTheme="minorHAnsi" w:hAnsiTheme="minorHAnsi" w:cstheme="minorHAnsi"/>
        </w:rPr>
      </w:pPr>
      <w:r w:rsidRPr="006978E5">
        <w:rPr>
          <w:rFonts w:asciiTheme="minorHAnsi" w:hAnsiTheme="minorHAnsi" w:cstheme="minorHAnsi"/>
        </w:rPr>
        <w:t>All known external exceptions are detailed here.</w:t>
      </w:r>
      <w:bookmarkStart w:id="401" w:name="id.cd4d1aa948a3"/>
      <w:bookmarkEnd w:id="401"/>
    </w:p>
    <w:p w:rsidR="000C0BCD" w:rsidRPr="006978E5" w:rsidRDefault="000C0BCD" w:rsidP="000C0BCD">
      <w:pPr>
        <w:ind w:left="0" w:firstLine="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402" w:name="_Toc297759754"/>
      <w:bookmarkStart w:id="403" w:name="_Toc297769333"/>
      <w:bookmarkStart w:id="404" w:name="_Toc299277646"/>
      <w:r w:rsidRPr="006978E5">
        <w:rPr>
          <w:rFonts w:asciiTheme="minorHAnsi" w:hAnsiTheme="minorHAnsi" w:cstheme="minorHAnsi"/>
        </w:rPr>
        <w:t>Exceptions</w:t>
      </w:r>
      <w:bookmarkEnd w:id="402"/>
      <w:bookmarkEnd w:id="403"/>
      <w:bookmarkEnd w:id="404"/>
    </w:p>
    <w:p w:rsidR="000C0BCD" w:rsidRPr="006978E5" w:rsidRDefault="000C0BCD" w:rsidP="000C0BCD">
      <w:pPr>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405" w:name="_Toc297759755"/>
      <w:r w:rsidRPr="006978E5">
        <w:rPr>
          <w:rFonts w:asciiTheme="minorHAnsi" w:hAnsiTheme="minorHAnsi" w:cstheme="minorHAnsi"/>
        </w:rPr>
        <w:t>The MAVS System fails to provide audio or video to the mobile device</w:t>
      </w:r>
      <w:bookmarkEnd w:id="405"/>
    </w:p>
    <w:p w:rsidR="000C0BCD" w:rsidRPr="006978E5" w:rsidRDefault="000C0BCD" w:rsidP="000C0BCD">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The MAVS System may not provide audio or video to the mobile device in some cases.</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Handling</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If the security system does not provide audio or video to the mobile device, reset all power and Internet connections, and make sure the settings on the central computer are correctly specified.</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406" w:name="_Toc297759756"/>
      <w:r w:rsidRPr="006978E5">
        <w:rPr>
          <w:rFonts w:asciiTheme="minorHAnsi" w:hAnsiTheme="minorHAnsi" w:cstheme="minorHAnsi"/>
        </w:rPr>
        <w:t>The MAVS System fails to notify the user of triggered events</w:t>
      </w:r>
      <w:bookmarkEnd w:id="406"/>
    </w:p>
    <w:p w:rsidR="000C0BCD" w:rsidRPr="006978E5" w:rsidRDefault="000C0BCD" w:rsidP="000C0BCD">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The MAVS System incorrectly fails to notify the user of triggered events.</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Handling</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 xml:space="preserve">The MAVS System will continue to not inform the user of triggered events. In this case, the user can view triggered events from the events log at a later time. If the notifications are not sent to the user, the MAVS System should be reset and the settings checked for correctness. </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407" w:name="_Toc297759757"/>
      <w:r w:rsidRPr="006978E5">
        <w:rPr>
          <w:rFonts w:asciiTheme="minorHAnsi" w:hAnsiTheme="minorHAnsi" w:cstheme="minorHAnsi"/>
        </w:rPr>
        <w:t>The MAVS System falsely allows camera access to an unauthorized user</w:t>
      </w:r>
      <w:bookmarkEnd w:id="407"/>
    </w:p>
    <w:p w:rsidR="000C0BCD" w:rsidRPr="006978E5" w:rsidRDefault="000C0BCD" w:rsidP="000C0BCD">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The MAVS System falsely allows camera access to an unauthorized user.</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Handling</w:t>
      </w:r>
    </w:p>
    <w:p w:rsidR="00D25537" w:rsidRPr="006978E5" w:rsidDel="00A02934" w:rsidRDefault="00D25537" w:rsidP="000C0BCD">
      <w:pPr>
        <w:ind w:left="1080"/>
        <w:rPr>
          <w:del w:id="408" w:author="nate" w:date="2011-07-31T17:52:00Z"/>
          <w:rFonts w:asciiTheme="minorHAnsi" w:hAnsiTheme="minorHAnsi" w:cstheme="minorHAnsi"/>
        </w:rPr>
      </w:pPr>
      <w:r w:rsidRPr="006978E5">
        <w:rPr>
          <w:rFonts w:asciiTheme="minorHAnsi" w:hAnsiTheme="minorHAnsi" w:cstheme="minorHAnsi"/>
        </w:rPr>
        <w:lastRenderedPageBreak/>
        <w:t>The MAVS System will allow the unauthorized user access to the camera</w:t>
      </w:r>
      <w:ins w:id="409" w:author="nate" w:date="2011-07-31T17:53:00Z">
        <w:r w:rsidR="00A02934">
          <w:rPr>
            <w:rFonts w:asciiTheme="minorHAnsi" w:hAnsiTheme="minorHAnsi" w:cstheme="minorHAnsi"/>
          </w:rPr>
          <w:t>,</w:t>
        </w:r>
      </w:ins>
      <w:ins w:id="410" w:author="nate" w:date="2011-07-31T17:52:00Z">
        <w:r w:rsidR="00A02934">
          <w:rPr>
            <w:rFonts w:asciiTheme="minorHAnsi" w:hAnsiTheme="minorHAnsi" w:cstheme="minorHAnsi"/>
          </w:rPr>
          <w:t xml:space="preserve"> however</w:t>
        </w:r>
      </w:ins>
      <w:ins w:id="411" w:author="nate" w:date="2011-07-31T17:53:00Z">
        <w:r w:rsidR="00A02934">
          <w:rPr>
            <w:rFonts w:asciiTheme="minorHAnsi" w:hAnsiTheme="minorHAnsi" w:cstheme="minorHAnsi"/>
          </w:rPr>
          <w:t>,</w:t>
        </w:r>
      </w:ins>
      <w:ins w:id="412" w:author="nate" w:date="2011-07-31T17:52:00Z">
        <w:r w:rsidR="00A02934">
          <w:rPr>
            <w:rFonts w:asciiTheme="minorHAnsi" w:hAnsiTheme="minorHAnsi" w:cstheme="minorHAnsi"/>
          </w:rPr>
          <w:t xml:space="preserve"> the user may change their password and restart the system</w:t>
        </w:r>
      </w:ins>
      <w:ins w:id="413" w:author="nate" w:date="2011-07-31T17:53:00Z">
        <w:r w:rsidR="00A02934">
          <w:rPr>
            <w:rFonts w:asciiTheme="minorHAnsi" w:hAnsiTheme="minorHAnsi" w:cstheme="minorHAnsi"/>
          </w:rPr>
          <w:t xml:space="preserve"> if they suspect compromise</w:t>
        </w:r>
      </w:ins>
      <w:del w:id="414" w:author="nate" w:date="2011-07-31T17:52:00Z">
        <w:r w:rsidRPr="006978E5" w:rsidDel="00A02934">
          <w:rPr>
            <w:rFonts w:asciiTheme="minorHAnsi" w:hAnsiTheme="minorHAnsi" w:cstheme="minorHAnsi"/>
          </w:rPr>
          <w:delText>.</w:delText>
        </w:r>
      </w:del>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415" w:name="_Toc297759758"/>
      <w:r w:rsidRPr="006978E5">
        <w:rPr>
          <w:rFonts w:asciiTheme="minorHAnsi" w:hAnsiTheme="minorHAnsi" w:cstheme="minorHAnsi"/>
        </w:rPr>
        <w:t>An authorized user is denied access to the camera</w:t>
      </w:r>
      <w:bookmarkEnd w:id="415"/>
      <w:r w:rsidRPr="006978E5">
        <w:rPr>
          <w:rFonts w:asciiTheme="minorHAnsi" w:hAnsiTheme="minorHAnsi" w:cstheme="minorHAnsi"/>
        </w:rPr>
        <w:t xml:space="preserve"> </w:t>
      </w:r>
    </w:p>
    <w:p w:rsidR="000C0BCD" w:rsidRPr="006978E5" w:rsidRDefault="000C0BCD" w:rsidP="000C0BCD">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The MAVS System does not allow an authorized user access to the camera.</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Handling</w:t>
      </w:r>
    </w:p>
    <w:p w:rsidR="00D25537" w:rsidRPr="006978E5" w:rsidRDefault="00D25537" w:rsidP="000C0BCD">
      <w:pPr>
        <w:ind w:left="1080"/>
        <w:rPr>
          <w:rFonts w:asciiTheme="minorHAnsi" w:hAnsiTheme="minorHAnsi" w:cstheme="minorHAnsi"/>
        </w:rPr>
      </w:pPr>
      <w:del w:id="416" w:author="nate" w:date="2011-07-31T17:54:00Z">
        <w:r w:rsidRPr="006978E5" w:rsidDel="00A02934">
          <w:rPr>
            <w:rFonts w:asciiTheme="minorHAnsi" w:hAnsiTheme="minorHAnsi" w:cstheme="minorHAnsi"/>
          </w:rPr>
          <w:delText>The MAVS System shall prevent the user from accessing the camera</w:delText>
        </w:r>
      </w:del>
      <w:ins w:id="417" w:author="nate" w:date="2011-07-31T17:54:00Z">
        <w:r w:rsidR="00A02934">
          <w:rPr>
            <w:rFonts w:asciiTheme="minorHAnsi" w:hAnsiTheme="minorHAnsi" w:cstheme="minorHAnsi"/>
          </w:rPr>
          <w:t>The user will be able to unlock the system and reauthorize themselves as a user through the central computer.</w:t>
        </w:r>
      </w:ins>
      <w:del w:id="418" w:author="nate" w:date="2011-07-31T17:54:00Z">
        <w:r w:rsidRPr="006978E5" w:rsidDel="00A02934">
          <w:rPr>
            <w:rFonts w:asciiTheme="minorHAnsi" w:hAnsiTheme="minorHAnsi" w:cstheme="minorHAnsi"/>
          </w:rPr>
          <w:delText>.</w:delText>
        </w:r>
      </w:del>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419" w:name="_Toc297759759"/>
      <w:r w:rsidRPr="006978E5">
        <w:rPr>
          <w:rFonts w:asciiTheme="minorHAnsi" w:hAnsiTheme="minorHAnsi" w:cstheme="minorHAnsi"/>
        </w:rPr>
        <w:t>The user does not respond to a critical triggered event notification</w:t>
      </w:r>
      <w:bookmarkEnd w:id="419"/>
    </w:p>
    <w:p w:rsidR="000C0BCD" w:rsidRPr="006978E5" w:rsidRDefault="000C0BCD" w:rsidP="000C0BCD">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The user does not respond to a critical triggered event notification.</w:t>
      </w:r>
    </w:p>
    <w:p w:rsidR="000C0BCD" w:rsidRPr="006978E5" w:rsidRDefault="000C0BCD" w:rsidP="000C0BCD">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Handling</w:t>
      </w:r>
    </w:p>
    <w:p w:rsidR="00D25537" w:rsidRPr="006978E5" w:rsidRDefault="00D25537" w:rsidP="000C0BCD">
      <w:pPr>
        <w:ind w:left="1080"/>
        <w:rPr>
          <w:rFonts w:asciiTheme="minorHAnsi" w:hAnsiTheme="minorHAnsi" w:cstheme="minorHAnsi"/>
        </w:rPr>
      </w:pPr>
      <w:r w:rsidRPr="006978E5">
        <w:rPr>
          <w:rFonts w:asciiTheme="minorHAnsi" w:hAnsiTheme="minorHAnsi" w:cstheme="minorHAnsi"/>
        </w:rPr>
        <w:t>The MAVS System will begin notifying other authorized users, one at a time, until one of them responds to the notification. If no users respond to the notification within a user specified time, the system will again begin notifying users one at a time until the notification is responded to.</w:t>
      </w:r>
    </w:p>
    <w:p w:rsidR="003D15B4" w:rsidRPr="006978E5" w:rsidRDefault="003D15B4" w:rsidP="003D15B4">
      <w:pPr>
        <w:pStyle w:val="Heading1"/>
        <w:pageBreakBefore/>
        <w:numPr>
          <w:ilvl w:val="0"/>
          <w:numId w:val="38"/>
        </w:numPr>
        <w:spacing w:before="0"/>
        <w:rPr>
          <w:rFonts w:asciiTheme="minorHAnsi" w:hAnsiTheme="minorHAnsi" w:cstheme="minorHAnsi"/>
        </w:rPr>
      </w:pPr>
      <w:bookmarkStart w:id="420" w:name="id.49f0ae375708"/>
      <w:bookmarkStart w:id="421" w:name="_Toc297759760"/>
      <w:bookmarkEnd w:id="420"/>
      <w:r w:rsidRPr="006978E5">
        <w:rPr>
          <w:rFonts w:asciiTheme="minorHAnsi" w:hAnsiTheme="minorHAnsi" w:cstheme="minorHAnsi"/>
        </w:rPr>
        <w:lastRenderedPageBreak/>
        <w:t xml:space="preserve">  </w:t>
      </w:r>
      <w:bookmarkStart w:id="422" w:name="_Toc299277647"/>
      <w:r w:rsidRPr="006978E5">
        <w:rPr>
          <w:rFonts w:asciiTheme="minorHAnsi" w:hAnsiTheme="minorHAnsi" w:cstheme="minorHAnsi"/>
        </w:rPr>
        <w:t>Early Subsets and Implementation Priorities</w:t>
      </w:r>
      <w:bookmarkEnd w:id="422"/>
    </w:p>
    <w:p w:rsidR="000C0BCD" w:rsidRPr="006978E5" w:rsidRDefault="000C0BCD" w:rsidP="000C0BCD">
      <w:pPr>
        <w:pStyle w:val="Heading2"/>
        <w:spacing w:before="0" w:after="0"/>
        <w:ind w:left="360" w:firstLine="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423" w:name="_Toc297769334"/>
      <w:bookmarkStart w:id="424" w:name="_Toc299277648"/>
      <w:r w:rsidRPr="006978E5">
        <w:rPr>
          <w:rFonts w:asciiTheme="minorHAnsi" w:hAnsiTheme="minorHAnsi" w:cstheme="minorHAnsi"/>
        </w:rPr>
        <w:t>General</w:t>
      </w:r>
      <w:bookmarkEnd w:id="421"/>
      <w:bookmarkEnd w:id="423"/>
      <w:bookmarkEnd w:id="424"/>
    </w:p>
    <w:p w:rsidR="00D25537" w:rsidRPr="006978E5" w:rsidRDefault="00D25537" w:rsidP="000C0BCD">
      <w:pPr>
        <w:ind w:left="360"/>
        <w:rPr>
          <w:rFonts w:asciiTheme="minorHAnsi" w:hAnsiTheme="minorHAnsi" w:cstheme="minorHAnsi"/>
        </w:rPr>
      </w:pPr>
      <w:r w:rsidRPr="006978E5">
        <w:rPr>
          <w:rFonts w:asciiTheme="minorHAnsi" w:hAnsiTheme="minorHAnsi" w:cstheme="minorHAnsi"/>
        </w:rPr>
        <w:t>This section details the order of implementation of external requirements. The requirements are arranged into groups based upon the sponsor and other stakeholders’ input.</w:t>
      </w:r>
      <w:bookmarkStart w:id="425" w:name="id.fb442aa2a348"/>
      <w:bookmarkEnd w:id="425"/>
    </w:p>
    <w:p w:rsidR="000C0BCD" w:rsidRPr="006978E5" w:rsidRDefault="000C0BCD" w:rsidP="000C0BCD">
      <w:pPr>
        <w:ind w:left="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426" w:name="_Toc297759761"/>
      <w:bookmarkStart w:id="427" w:name="_Toc297769335"/>
      <w:bookmarkStart w:id="428" w:name="_Toc299277649"/>
      <w:r w:rsidRPr="006978E5">
        <w:rPr>
          <w:rFonts w:asciiTheme="minorHAnsi" w:hAnsiTheme="minorHAnsi" w:cstheme="minorHAnsi"/>
        </w:rPr>
        <w:t>Subsets</w:t>
      </w:r>
      <w:bookmarkEnd w:id="426"/>
      <w:bookmarkEnd w:id="427"/>
      <w:bookmarkEnd w:id="428"/>
    </w:p>
    <w:p w:rsidR="00D25537" w:rsidRPr="006978E5" w:rsidRDefault="00D25537" w:rsidP="000C0BCD">
      <w:pPr>
        <w:pStyle w:val="ListParagraph"/>
        <w:numPr>
          <w:ilvl w:val="0"/>
          <w:numId w:val="42"/>
        </w:numPr>
        <w:rPr>
          <w:rFonts w:asciiTheme="minorHAnsi" w:hAnsiTheme="minorHAnsi" w:cstheme="minorHAnsi"/>
        </w:rPr>
      </w:pPr>
      <w:r w:rsidRPr="006978E5">
        <w:rPr>
          <w:rFonts w:asciiTheme="minorHAnsi" w:hAnsiTheme="minorHAnsi" w:cstheme="minorHAnsi"/>
        </w:rPr>
        <w:t>Priorities are divided into three sections – High Priority, Medium Priority, and Low Priority.</w:t>
      </w:r>
    </w:p>
    <w:p w:rsidR="00D25537" w:rsidRPr="006978E5" w:rsidRDefault="00D25537" w:rsidP="000C0BCD">
      <w:pPr>
        <w:pStyle w:val="ListParagraph"/>
        <w:numPr>
          <w:ilvl w:val="0"/>
          <w:numId w:val="42"/>
        </w:numPr>
        <w:rPr>
          <w:rFonts w:asciiTheme="minorHAnsi" w:hAnsiTheme="minorHAnsi" w:cstheme="minorHAnsi"/>
        </w:rPr>
      </w:pPr>
      <w:r w:rsidRPr="006978E5">
        <w:rPr>
          <w:rFonts w:asciiTheme="minorHAnsi" w:hAnsiTheme="minorHAnsi" w:cstheme="minorHAnsi"/>
        </w:rPr>
        <w:t>High priority requirements – Defined as critical. High priority requirements are required in order for the project to be accepted.</w:t>
      </w:r>
    </w:p>
    <w:p w:rsidR="00D25537" w:rsidRPr="006978E5" w:rsidRDefault="00D25537" w:rsidP="000C0BCD">
      <w:pPr>
        <w:pStyle w:val="ListParagraph"/>
        <w:numPr>
          <w:ilvl w:val="0"/>
          <w:numId w:val="42"/>
        </w:numPr>
        <w:rPr>
          <w:rFonts w:asciiTheme="minorHAnsi" w:hAnsiTheme="minorHAnsi" w:cstheme="minorHAnsi"/>
        </w:rPr>
      </w:pPr>
      <w:r w:rsidRPr="006978E5">
        <w:rPr>
          <w:rFonts w:asciiTheme="minorHAnsi" w:hAnsiTheme="minorHAnsi" w:cstheme="minorHAnsi"/>
        </w:rPr>
        <w:t xml:space="preserve">Medium priority requirement – Defined as nice to have. The MAVS System should meet as many medium priority requirements as possible. </w:t>
      </w:r>
    </w:p>
    <w:p w:rsidR="00D25537" w:rsidRPr="006978E5" w:rsidRDefault="00D25537" w:rsidP="000C0BCD">
      <w:pPr>
        <w:pStyle w:val="ListParagraph"/>
        <w:numPr>
          <w:ilvl w:val="0"/>
          <w:numId w:val="42"/>
        </w:numPr>
        <w:rPr>
          <w:rFonts w:asciiTheme="minorHAnsi" w:hAnsiTheme="minorHAnsi" w:cstheme="minorHAnsi"/>
        </w:rPr>
      </w:pPr>
      <w:r w:rsidRPr="006978E5">
        <w:rPr>
          <w:rFonts w:asciiTheme="minorHAnsi" w:hAnsiTheme="minorHAnsi" w:cstheme="minorHAnsi"/>
        </w:rPr>
        <w:t>Low priority requirements – Defined as ancillary. If time permits, the MAVS System should meet some of the low priority requirements.</w:t>
      </w:r>
    </w:p>
    <w:p w:rsidR="000C0BCD" w:rsidRPr="00A02934" w:rsidRDefault="000C0BCD" w:rsidP="000C0BCD">
      <w:pPr>
        <w:pStyle w:val="ListParagraph"/>
        <w:ind w:left="1800"/>
        <w:rPr>
          <w:rFonts w:asciiTheme="minorHAnsi" w:hAnsiTheme="minorHAnsi" w:cstheme="minorHAnsi"/>
        </w:rPr>
      </w:pPr>
    </w:p>
    <w:p w:rsidR="00D25537" w:rsidRPr="00A02934" w:rsidRDefault="00D25537" w:rsidP="00DC17DF">
      <w:pPr>
        <w:pStyle w:val="Heading3"/>
        <w:numPr>
          <w:ilvl w:val="2"/>
          <w:numId w:val="38"/>
        </w:numPr>
        <w:spacing w:before="0" w:after="0"/>
        <w:rPr>
          <w:rFonts w:asciiTheme="minorHAnsi" w:hAnsiTheme="minorHAnsi" w:cstheme="minorHAnsi"/>
          <w:i w:val="0"/>
          <w:rPrChange w:id="429" w:author="nate" w:date="2011-07-31T17:56:00Z">
            <w:rPr>
              <w:rFonts w:asciiTheme="minorHAnsi" w:hAnsiTheme="minorHAnsi" w:cstheme="minorHAnsi"/>
            </w:rPr>
          </w:rPrChange>
        </w:rPr>
      </w:pPr>
      <w:bookmarkStart w:id="430" w:name="_Toc297759763"/>
      <w:r w:rsidRPr="00A02934">
        <w:rPr>
          <w:rFonts w:asciiTheme="minorHAnsi" w:hAnsiTheme="minorHAnsi" w:cstheme="minorHAnsi"/>
          <w:i w:val="0"/>
          <w:rPrChange w:id="431" w:author="nate" w:date="2011-07-31T17:56:00Z">
            <w:rPr>
              <w:rFonts w:asciiTheme="minorHAnsi" w:hAnsiTheme="minorHAnsi" w:cstheme="minorHAnsi"/>
            </w:rPr>
          </w:rPrChange>
        </w:rPr>
        <w:t>High Priority</w:t>
      </w:r>
      <w:bookmarkEnd w:id="430"/>
    </w:p>
    <w:p w:rsidR="00D25537" w:rsidRPr="00A02934" w:rsidRDefault="00D25537" w:rsidP="00DC17DF">
      <w:pPr>
        <w:pStyle w:val="Heading4"/>
        <w:numPr>
          <w:ilvl w:val="3"/>
          <w:numId w:val="38"/>
        </w:numPr>
        <w:spacing w:before="0" w:after="0"/>
        <w:rPr>
          <w:rFonts w:asciiTheme="minorHAnsi" w:hAnsiTheme="minorHAnsi" w:cstheme="minorHAnsi"/>
          <w:i w:val="0"/>
          <w:rPrChange w:id="432" w:author="nate" w:date="2011-07-31T17:56:00Z">
            <w:rPr>
              <w:rFonts w:asciiTheme="minorHAnsi" w:hAnsiTheme="minorHAnsi" w:cstheme="minorHAnsi"/>
            </w:rPr>
          </w:rPrChange>
        </w:rPr>
      </w:pPr>
      <w:r w:rsidRPr="00A02934">
        <w:rPr>
          <w:rFonts w:asciiTheme="minorHAnsi" w:hAnsiTheme="minorHAnsi" w:cstheme="minorHAnsi"/>
          <w:i w:val="0"/>
          <w:rPrChange w:id="433" w:author="nate" w:date="2011-07-31T17:56:00Z">
            <w:rPr>
              <w:rFonts w:asciiTheme="minorHAnsi" w:hAnsiTheme="minorHAnsi" w:cstheme="minorHAnsi"/>
            </w:rPr>
          </w:rPrChange>
        </w:rPr>
        <w:t>The MAVS system shall contain a camera to monitor areas of interest (requirement 4.2.1)</w:t>
      </w:r>
    </w:p>
    <w:p w:rsidR="00D25537" w:rsidRPr="00A02934" w:rsidRDefault="00D25537" w:rsidP="00DC17DF">
      <w:pPr>
        <w:pStyle w:val="Heading4"/>
        <w:numPr>
          <w:ilvl w:val="3"/>
          <w:numId w:val="38"/>
        </w:numPr>
        <w:spacing w:before="0" w:after="0"/>
        <w:rPr>
          <w:rFonts w:asciiTheme="minorHAnsi" w:hAnsiTheme="minorHAnsi" w:cstheme="minorHAnsi"/>
          <w:i w:val="0"/>
          <w:rPrChange w:id="434" w:author="nate" w:date="2011-07-31T17:56:00Z">
            <w:rPr>
              <w:rFonts w:asciiTheme="minorHAnsi" w:hAnsiTheme="minorHAnsi" w:cstheme="minorHAnsi"/>
            </w:rPr>
          </w:rPrChange>
        </w:rPr>
      </w:pPr>
      <w:r w:rsidRPr="00A02934">
        <w:rPr>
          <w:rFonts w:asciiTheme="minorHAnsi" w:hAnsiTheme="minorHAnsi" w:cstheme="minorHAnsi"/>
          <w:i w:val="0"/>
          <w:rPrChange w:id="435" w:author="nate" w:date="2011-07-31T17:56:00Z">
            <w:rPr>
              <w:rFonts w:asciiTheme="minorHAnsi" w:hAnsiTheme="minorHAnsi" w:cstheme="minorHAnsi"/>
            </w:rPr>
          </w:rPrChange>
        </w:rPr>
        <w:t>The camera shall be capable of panning  (requirement 4.2.2)</w:t>
      </w:r>
    </w:p>
    <w:p w:rsidR="00D25537" w:rsidRPr="00A02934" w:rsidRDefault="00D25537" w:rsidP="00DC17DF">
      <w:pPr>
        <w:pStyle w:val="Heading4"/>
        <w:numPr>
          <w:ilvl w:val="3"/>
          <w:numId w:val="38"/>
        </w:numPr>
        <w:spacing w:before="0" w:after="0"/>
        <w:rPr>
          <w:rFonts w:asciiTheme="minorHAnsi" w:hAnsiTheme="minorHAnsi" w:cstheme="minorHAnsi"/>
          <w:i w:val="0"/>
          <w:rPrChange w:id="436" w:author="nate" w:date="2011-07-31T17:56:00Z">
            <w:rPr>
              <w:rFonts w:asciiTheme="minorHAnsi" w:hAnsiTheme="minorHAnsi" w:cstheme="minorHAnsi"/>
            </w:rPr>
          </w:rPrChange>
        </w:rPr>
      </w:pPr>
      <w:r w:rsidRPr="00A02934">
        <w:rPr>
          <w:rFonts w:asciiTheme="minorHAnsi" w:hAnsiTheme="minorHAnsi" w:cstheme="minorHAnsi"/>
          <w:i w:val="0"/>
          <w:rPrChange w:id="437" w:author="nate" w:date="2011-07-31T17:56:00Z">
            <w:rPr>
              <w:rFonts w:asciiTheme="minorHAnsi" w:hAnsiTheme="minorHAnsi" w:cstheme="minorHAnsi"/>
            </w:rPr>
          </w:rPrChange>
        </w:rPr>
        <w:t>The camera shall be controllable from the user’s mobile device (requirement 4.2.3)</w:t>
      </w:r>
    </w:p>
    <w:p w:rsidR="00D25537" w:rsidRPr="00A02934" w:rsidRDefault="00D25537" w:rsidP="00DC17DF">
      <w:pPr>
        <w:pStyle w:val="Heading4"/>
        <w:numPr>
          <w:ilvl w:val="3"/>
          <w:numId w:val="38"/>
        </w:numPr>
        <w:spacing w:before="0" w:after="0"/>
        <w:rPr>
          <w:rFonts w:asciiTheme="minorHAnsi" w:hAnsiTheme="minorHAnsi" w:cstheme="minorHAnsi"/>
          <w:i w:val="0"/>
          <w:rPrChange w:id="438" w:author="nate" w:date="2011-07-31T17:56:00Z">
            <w:rPr>
              <w:rFonts w:asciiTheme="minorHAnsi" w:hAnsiTheme="minorHAnsi" w:cstheme="minorHAnsi"/>
            </w:rPr>
          </w:rPrChange>
        </w:rPr>
      </w:pPr>
      <w:r w:rsidRPr="00A02934">
        <w:rPr>
          <w:rFonts w:asciiTheme="minorHAnsi" w:hAnsiTheme="minorHAnsi" w:cstheme="minorHAnsi"/>
          <w:i w:val="0"/>
          <w:rPrChange w:id="439" w:author="nate" w:date="2011-07-31T17:56:00Z">
            <w:rPr>
              <w:rFonts w:asciiTheme="minorHAnsi" w:hAnsiTheme="minorHAnsi" w:cstheme="minorHAnsi"/>
            </w:rPr>
          </w:rPrChange>
        </w:rPr>
        <w:t>The camera’s video feed shall be accessible from the user’s mobile device (requirement 4.2.4)</w:t>
      </w:r>
    </w:p>
    <w:p w:rsidR="00D25537" w:rsidRPr="00A02934" w:rsidRDefault="00D25537" w:rsidP="00DC17DF">
      <w:pPr>
        <w:pStyle w:val="Heading4"/>
        <w:numPr>
          <w:ilvl w:val="3"/>
          <w:numId w:val="38"/>
        </w:numPr>
        <w:spacing w:before="0" w:after="0"/>
        <w:rPr>
          <w:rFonts w:asciiTheme="minorHAnsi" w:hAnsiTheme="minorHAnsi" w:cstheme="minorHAnsi"/>
          <w:i w:val="0"/>
          <w:rPrChange w:id="440" w:author="nate" w:date="2011-07-31T17:56:00Z">
            <w:rPr>
              <w:rFonts w:asciiTheme="minorHAnsi" w:hAnsiTheme="minorHAnsi" w:cstheme="minorHAnsi"/>
            </w:rPr>
          </w:rPrChange>
        </w:rPr>
      </w:pPr>
      <w:r w:rsidRPr="00A02934">
        <w:rPr>
          <w:rFonts w:asciiTheme="minorHAnsi" w:hAnsiTheme="minorHAnsi" w:cstheme="minorHAnsi"/>
          <w:i w:val="0"/>
          <w:rPrChange w:id="441" w:author="nate" w:date="2011-07-31T17:56:00Z">
            <w:rPr>
              <w:rFonts w:asciiTheme="minorHAnsi" w:hAnsiTheme="minorHAnsi" w:cstheme="minorHAnsi"/>
            </w:rPr>
          </w:rPrChange>
        </w:rPr>
        <w:t>The MAVS System shall have sensor(s) to detect motion on the property (requirement 4.2.6)</w:t>
      </w:r>
    </w:p>
    <w:p w:rsidR="00D25537" w:rsidRPr="00A02934" w:rsidRDefault="00D25537" w:rsidP="00DC17DF">
      <w:pPr>
        <w:pStyle w:val="Heading4"/>
        <w:numPr>
          <w:ilvl w:val="3"/>
          <w:numId w:val="38"/>
        </w:numPr>
        <w:spacing w:before="0" w:after="0"/>
        <w:rPr>
          <w:rFonts w:asciiTheme="minorHAnsi" w:hAnsiTheme="minorHAnsi" w:cstheme="minorHAnsi"/>
          <w:i w:val="0"/>
          <w:rPrChange w:id="442" w:author="nate" w:date="2011-07-31T17:56:00Z">
            <w:rPr>
              <w:rFonts w:asciiTheme="minorHAnsi" w:hAnsiTheme="minorHAnsi" w:cstheme="minorHAnsi"/>
            </w:rPr>
          </w:rPrChange>
        </w:rPr>
      </w:pPr>
      <w:r w:rsidRPr="00A02934">
        <w:rPr>
          <w:rFonts w:asciiTheme="minorHAnsi" w:hAnsiTheme="minorHAnsi" w:cstheme="minorHAnsi"/>
          <w:i w:val="0"/>
          <w:rPrChange w:id="443" w:author="nate" w:date="2011-07-31T17:56:00Z">
            <w:rPr>
              <w:rFonts w:asciiTheme="minorHAnsi" w:hAnsiTheme="minorHAnsi" w:cstheme="minorHAnsi"/>
            </w:rPr>
          </w:rPrChange>
        </w:rPr>
        <w:t>The MAVS System shall send a notification to the user when a sensor is triggered (requirement 4.2.8)</w:t>
      </w:r>
    </w:p>
    <w:p w:rsidR="00D25537" w:rsidRPr="00A02934" w:rsidRDefault="00D25537" w:rsidP="00DC17DF">
      <w:pPr>
        <w:pStyle w:val="Heading4"/>
        <w:numPr>
          <w:ilvl w:val="3"/>
          <w:numId w:val="38"/>
        </w:numPr>
        <w:spacing w:before="0" w:after="0"/>
        <w:rPr>
          <w:rFonts w:asciiTheme="minorHAnsi" w:hAnsiTheme="minorHAnsi" w:cstheme="minorHAnsi"/>
          <w:i w:val="0"/>
          <w:rPrChange w:id="444" w:author="nate" w:date="2011-07-31T17:56:00Z">
            <w:rPr>
              <w:rFonts w:asciiTheme="minorHAnsi" w:hAnsiTheme="minorHAnsi" w:cstheme="minorHAnsi"/>
            </w:rPr>
          </w:rPrChange>
        </w:rPr>
      </w:pPr>
      <w:r w:rsidRPr="00A02934">
        <w:rPr>
          <w:rFonts w:asciiTheme="minorHAnsi" w:hAnsiTheme="minorHAnsi" w:cstheme="minorHAnsi"/>
          <w:i w:val="0"/>
          <w:rPrChange w:id="445" w:author="nate" w:date="2011-07-31T17:56:00Z">
            <w:rPr>
              <w:rFonts w:asciiTheme="minorHAnsi" w:hAnsiTheme="minorHAnsi" w:cstheme="minorHAnsi"/>
            </w:rPr>
          </w:rPrChange>
        </w:rPr>
        <w:t>The MAVS System shall allow users to call 911 with the touch of one button (requirement 4.2.9)</w:t>
      </w:r>
    </w:p>
    <w:p w:rsidR="00D25537" w:rsidRPr="00A02934" w:rsidRDefault="00D25537" w:rsidP="00DC17DF">
      <w:pPr>
        <w:pStyle w:val="Heading4"/>
        <w:numPr>
          <w:ilvl w:val="3"/>
          <w:numId w:val="38"/>
        </w:numPr>
        <w:spacing w:before="0" w:after="0"/>
        <w:rPr>
          <w:rFonts w:asciiTheme="minorHAnsi" w:hAnsiTheme="minorHAnsi" w:cstheme="minorHAnsi"/>
          <w:i w:val="0"/>
          <w:rPrChange w:id="446" w:author="nate" w:date="2011-07-31T17:56:00Z">
            <w:rPr>
              <w:rFonts w:asciiTheme="minorHAnsi" w:hAnsiTheme="minorHAnsi" w:cstheme="minorHAnsi"/>
            </w:rPr>
          </w:rPrChange>
        </w:rPr>
      </w:pPr>
      <w:r w:rsidRPr="00A02934">
        <w:rPr>
          <w:rFonts w:asciiTheme="minorHAnsi" w:hAnsiTheme="minorHAnsi" w:cstheme="minorHAnsi"/>
          <w:i w:val="0"/>
          <w:rPrChange w:id="447" w:author="nate" w:date="2011-07-31T17:56:00Z">
            <w:rPr>
              <w:rFonts w:asciiTheme="minorHAnsi" w:hAnsiTheme="minorHAnsi" w:cstheme="minorHAnsi"/>
            </w:rPr>
          </w:rPrChange>
        </w:rPr>
        <w:t>The user shall be able to define “zones” that the camera can automatically pan to based on triggering of select sensors (requirement 4.2.12)</w:t>
      </w:r>
    </w:p>
    <w:p w:rsidR="00D25537" w:rsidRPr="00A02934" w:rsidRDefault="00D25537" w:rsidP="00DC17DF">
      <w:pPr>
        <w:pStyle w:val="Heading4"/>
        <w:numPr>
          <w:ilvl w:val="3"/>
          <w:numId w:val="38"/>
        </w:numPr>
        <w:spacing w:before="0" w:after="0"/>
        <w:rPr>
          <w:rFonts w:asciiTheme="minorHAnsi" w:hAnsiTheme="minorHAnsi" w:cstheme="minorHAnsi"/>
          <w:i w:val="0"/>
          <w:rPrChange w:id="448" w:author="nate" w:date="2011-07-31T17:56:00Z">
            <w:rPr>
              <w:rFonts w:asciiTheme="minorHAnsi" w:hAnsiTheme="minorHAnsi" w:cstheme="minorHAnsi"/>
            </w:rPr>
          </w:rPrChange>
        </w:rPr>
      </w:pPr>
      <w:r w:rsidRPr="00A02934">
        <w:rPr>
          <w:rFonts w:asciiTheme="minorHAnsi" w:hAnsiTheme="minorHAnsi" w:cstheme="minorHAnsi"/>
          <w:i w:val="0"/>
          <w:rPrChange w:id="449" w:author="nate" w:date="2011-07-31T17:56:00Z">
            <w:rPr>
              <w:rFonts w:asciiTheme="minorHAnsi" w:hAnsiTheme="minorHAnsi" w:cstheme="minorHAnsi"/>
            </w:rPr>
          </w:rPrChange>
        </w:rPr>
        <w:t>The MAVS System shall save logs of triggered events on the central computer (requirement 4.2.14)</w:t>
      </w:r>
    </w:p>
    <w:p w:rsidR="00D25537" w:rsidRPr="00A02934" w:rsidRDefault="00D25537" w:rsidP="00DC17DF">
      <w:pPr>
        <w:pStyle w:val="Heading4"/>
        <w:numPr>
          <w:ilvl w:val="3"/>
          <w:numId w:val="38"/>
        </w:numPr>
        <w:spacing w:before="0" w:after="0"/>
        <w:rPr>
          <w:rFonts w:asciiTheme="minorHAnsi" w:hAnsiTheme="minorHAnsi" w:cstheme="minorHAnsi"/>
          <w:i w:val="0"/>
          <w:rPrChange w:id="450" w:author="nate" w:date="2011-07-31T17:56:00Z">
            <w:rPr>
              <w:rFonts w:asciiTheme="minorHAnsi" w:hAnsiTheme="minorHAnsi" w:cstheme="minorHAnsi"/>
            </w:rPr>
          </w:rPrChange>
        </w:rPr>
      </w:pPr>
      <w:r w:rsidRPr="00A02934">
        <w:rPr>
          <w:rFonts w:asciiTheme="minorHAnsi" w:hAnsiTheme="minorHAnsi" w:cstheme="minorHAnsi"/>
          <w:i w:val="0"/>
          <w:rPrChange w:id="451" w:author="nate" w:date="2011-07-31T17:56:00Z">
            <w:rPr>
              <w:rFonts w:asciiTheme="minorHAnsi" w:hAnsiTheme="minorHAnsi" w:cstheme="minorHAnsi"/>
            </w:rPr>
          </w:rPrChange>
        </w:rPr>
        <w:t>The user shall be able to set up profiles that establish the severity of a certain triggered event (requirement 4.2.15)</w:t>
      </w:r>
    </w:p>
    <w:p w:rsidR="00D25537" w:rsidRPr="00A02934" w:rsidRDefault="00D25537" w:rsidP="00DC17DF">
      <w:pPr>
        <w:numPr>
          <w:ilvl w:val="3"/>
          <w:numId w:val="38"/>
        </w:numPr>
        <w:spacing w:before="0"/>
        <w:rPr>
          <w:rFonts w:asciiTheme="minorHAnsi" w:eastAsia="Arial" w:hAnsiTheme="minorHAnsi" w:cstheme="minorHAnsi"/>
          <w:iCs/>
          <w:rPrChange w:id="452" w:author="nate" w:date="2011-07-31T17:56:00Z">
            <w:rPr>
              <w:rFonts w:asciiTheme="minorHAnsi" w:eastAsia="Arial" w:hAnsiTheme="minorHAnsi" w:cstheme="minorHAnsi"/>
              <w:i/>
              <w:iCs/>
              <w:sz w:val="22"/>
              <w:szCs w:val="22"/>
            </w:rPr>
          </w:rPrChange>
        </w:rPr>
      </w:pPr>
      <w:r w:rsidRPr="00A02934">
        <w:rPr>
          <w:rFonts w:asciiTheme="minorHAnsi" w:eastAsia="Arial" w:hAnsiTheme="minorHAnsi" w:cstheme="minorHAnsi"/>
          <w:iCs/>
          <w:rPrChange w:id="453" w:author="nate" w:date="2011-07-31T17:56:00Z">
            <w:rPr>
              <w:rFonts w:asciiTheme="minorHAnsi" w:eastAsia="Arial" w:hAnsiTheme="minorHAnsi" w:cstheme="minorHAnsi"/>
              <w:i/>
              <w:iCs/>
              <w:sz w:val="22"/>
              <w:szCs w:val="22"/>
            </w:rPr>
          </w:rPrChange>
        </w:rPr>
        <w:lastRenderedPageBreak/>
        <w:t>The user shall be able to set up notification profiles on their mobile device that establish how to react to notifications concerning certain triggered events (requirement 4.2.16)</w:t>
      </w:r>
    </w:p>
    <w:p w:rsidR="00D25537" w:rsidRPr="00A02934" w:rsidRDefault="00D25537" w:rsidP="00DC17DF">
      <w:pPr>
        <w:numPr>
          <w:ilvl w:val="3"/>
          <w:numId w:val="38"/>
        </w:numPr>
        <w:spacing w:before="0"/>
        <w:rPr>
          <w:rFonts w:asciiTheme="minorHAnsi" w:eastAsia="Arial" w:hAnsiTheme="minorHAnsi" w:cstheme="minorHAnsi"/>
          <w:iCs/>
          <w:rPrChange w:id="454" w:author="nate" w:date="2011-07-31T17:56:00Z">
            <w:rPr>
              <w:rFonts w:asciiTheme="minorHAnsi" w:eastAsia="Arial" w:hAnsiTheme="minorHAnsi" w:cstheme="minorHAnsi"/>
              <w:i/>
              <w:iCs/>
              <w:sz w:val="22"/>
              <w:szCs w:val="22"/>
            </w:rPr>
          </w:rPrChange>
        </w:rPr>
      </w:pPr>
      <w:r w:rsidRPr="00A02934">
        <w:rPr>
          <w:rFonts w:asciiTheme="minorHAnsi" w:eastAsia="Arial" w:hAnsiTheme="minorHAnsi" w:cstheme="minorHAnsi"/>
          <w:iCs/>
          <w:rPrChange w:id="455" w:author="nate" w:date="2011-07-31T17:56:00Z">
            <w:rPr>
              <w:rFonts w:asciiTheme="minorHAnsi" w:eastAsia="Arial" w:hAnsiTheme="minorHAnsi" w:cstheme="minorHAnsi"/>
              <w:i/>
              <w:iCs/>
              <w:sz w:val="22"/>
              <w:szCs w:val="22"/>
            </w:rPr>
          </w:rPrChange>
        </w:rPr>
        <w:t>The MAVS System shall require user authentication for accessing camera functions, such as audio/video (requirement 4.2.18)</w:t>
      </w:r>
    </w:p>
    <w:p w:rsidR="002141B5" w:rsidRPr="00A02934" w:rsidRDefault="002141B5" w:rsidP="00DC17DF">
      <w:pPr>
        <w:numPr>
          <w:ilvl w:val="3"/>
          <w:numId w:val="38"/>
        </w:numPr>
        <w:spacing w:before="0"/>
        <w:rPr>
          <w:rFonts w:asciiTheme="minorHAnsi" w:eastAsia="Arial" w:hAnsiTheme="minorHAnsi" w:cstheme="minorHAnsi"/>
          <w:iCs/>
          <w:rPrChange w:id="456" w:author="nate" w:date="2011-07-31T17:56:00Z">
            <w:rPr>
              <w:rFonts w:asciiTheme="minorHAnsi" w:eastAsia="Arial" w:hAnsiTheme="minorHAnsi" w:cstheme="minorHAnsi"/>
              <w:i/>
              <w:iCs/>
              <w:sz w:val="22"/>
              <w:szCs w:val="22"/>
            </w:rPr>
          </w:rPrChange>
        </w:rPr>
      </w:pPr>
      <w:r w:rsidRPr="00A02934">
        <w:rPr>
          <w:rFonts w:asciiTheme="minorHAnsi" w:eastAsia="Arial" w:hAnsiTheme="minorHAnsi" w:cstheme="minorHAnsi"/>
          <w:iCs/>
          <w:rPrChange w:id="457" w:author="nate" w:date="2011-07-31T17:56:00Z">
            <w:rPr>
              <w:rFonts w:asciiTheme="minorHAnsi" w:eastAsia="Arial" w:hAnsiTheme="minorHAnsi" w:cstheme="minorHAnsi"/>
              <w:i/>
              <w:iCs/>
              <w:sz w:val="22"/>
              <w:szCs w:val="22"/>
            </w:rPr>
          </w:rPrChange>
        </w:rPr>
        <w:t>The camera shall track the subject that has triggered the sensors, as long as the subject is within the camera’s view (requirement 4.2.19)</w:t>
      </w:r>
    </w:p>
    <w:p w:rsidR="002141B5" w:rsidRPr="00A02934" w:rsidRDefault="002141B5" w:rsidP="000C0BCD">
      <w:pPr>
        <w:spacing w:before="0"/>
        <w:ind w:left="1728"/>
        <w:rPr>
          <w:rFonts w:asciiTheme="minorHAnsi" w:eastAsia="Arial" w:hAnsiTheme="minorHAnsi" w:cstheme="minorHAnsi"/>
          <w:iCs/>
          <w:rPrChange w:id="458" w:author="nate" w:date="2011-07-31T17:56:00Z">
            <w:rPr>
              <w:rFonts w:asciiTheme="minorHAnsi" w:eastAsia="Arial" w:hAnsiTheme="minorHAnsi" w:cstheme="minorHAnsi"/>
              <w:i/>
              <w:iCs/>
              <w:sz w:val="22"/>
              <w:szCs w:val="22"/>
            </w:rPr>
          </w:rPrChange>
        </w:rPr>
      </w:pPr>
    </w:p>
    <w:p w:rsidR="00D25537" w:rsidRPr="00A02934" w:rsidRDefault="00D25537" w:rsidP="00DC17DF">
      <w:pPr>
        <w:pStyle w:val="Heading3"/>
        <w:numPr>
          <w:ilvl w:val="2"/>
          <w:numId w:val="38"/>
        </w:numPr>
        <w:spacing w:before="0" w:after="0"/>
        <w:rPr>
          <w:rFonts w:asciiTheme="minorHAnsi" w:hAnsiTheme="minorHAnsi" w:cstheme="minorHAnsi"/>
          <w:i w:val="0"/>
          <w:rPrChange w:id="459" w:author="nate" w:date="2011-07-31T17:56:00Z">
            <w:rPr>
              <w:rFonts w:asciiTheme="minorHAnsi" w:hAnsiTheme="minorHAnsi" w:cstheme="minorHAnsi"/>
            </w:rPr>
          </w:rPrChange>
        </w:rPr>
      </w:pPr>
      <w:bookmarkStart w:id="460" w:name="_Toc297759764"/>
      <w:r w:rsidRPr="00A02934">
        <w:rPr>
          <w:rFonts w:asciiTheme="minorHAnsi" w:hAnsiTheme="minorHAnsi" w:cstheme="minorHAnsi"/>
          <w:i w:val="0"/>
          <w:rPrChange w:id="461" w:author="nate" w:date="2011-07-31T17:56:00Z">
            <w:rPr>
              <w:rFonts w:asciiTheme="minorHAnsi" w:hAnsiTheme="minorHAnsi" w:cstheme="minorHAnsi"/>
            </w:rPr>
          </w:rPrChange>
        </w:rPr>
        <w:t>Medium Priority</w:t>
      </w:r>
      <w:bookmarkEnd w:id="460"/>
    </w:p>
    <w:p w:rsidR="00D25537" w:rsidRPr="00A02934" w:rsidRDefault="00D25537" w:rsidP="00DC17DF">
      <w:pPr>
        <w:pStyle w:val="Heading4"/>
        <w:numPr>
          <w:ilvl w:val="3"/>
          <w:numId w:val="38"/>
        </w:numPr>
        <w:spacing w:before="0" w:after="0"/>
        <w:rPr>
          <w:rFonts w:asciiTheme="minorHAnsi" w:hAnsiTheme="minorHAnsi" w:cstheme="minorHAnsi"/>
          <w:i w:val="0"/>
          <w:rPrChange w:id="462" w:author="nate" w:date="2011-07-31T17:56:00Z">
            <w:rPr>
              <w:rFonts w:asciiTheme="minorHAnsi" w:hAnsiTheme="minorHAnsi" w:cstheme="minorHAnsi"/>
            </w:rPr>
          </w:rPrChange>
        </w:rPr>
      </w:pPr>
      <w:r w:rsidRPr="00A02934">
        <w:rPr>
          <w:rFonts w:asciiTheme="minorHAnsi" w:hAnsiTheme="minorHAnsi" w:cstheme="minorHAnsi"/>
          <w:i w:val="0"/>
          <w:rPrChange w:id="463" w:author="nate" w:date="2011-07-31T17:56:00Z">
            <w:rPr>
              <w:rFonts w:asciiTheme="minorHAnsi" w:hAnsiTheme="minorHAnsi" w:cstheme="minorHAnsi"/>
            </w:rPr>
          </w:rPrChange>
        </w:rPr>
        <w:t>The camera’s audio feed shall be accessible from the user’s mobile device, and the user shall be able to send audio back to the camera (requirement 4.2.5)</w:t>
      </w:r>
    </w:p>
    <w:p w:rsidR="00D25537" w:rsidRPr="00A02934" w:rsidRDefault="00D25537" w:rsidP="00DC17DF">
      <w:pPr>
        <w:pStyle w:val="Heading4"/>
        <w:numPr>
          <w:ilvl w:val="3"/>
          <w:numId w:val="38"/>
        </w:numPr>
        <w:spacing w:before="0" w:after="0"/>
        <w:rPr>
          <w:rFonts w:asciiTheme="minorHAnsi" w:hAnsiTheme="minorHAnsi" w:cstheme="minorHAnsi"/>
          <w:i w:val="0"/>
          <w:rPrChange w:id="464" w:author="nate" w:date="2011-07-31T17:56:00Z">
            <w:rPr>
              <w:rFonts w:asciiTheme="minorHAnsi" w:hAnsiTheme="minorHAnsi" w:cstheme="minorHAnsi"/>
            </w:rPr>
          </w:rPrChange>
        </w:rPr>
      </w:pPr>
      <w:r w:rsidRPr="00A02934">
        <w:rPr>
          <w:rFonts w:asciiTheme="minorHAnsi" w:hAnsiTheme="minorHAnsi" w:cstheme="minorHAnsi"/>
          <w:i w:val="0"/>
          <w:rPrChange w:id="465" w:author="nate" w:date="2011-07-31T17:56:00Z">
            <w:rPr>
              <w:rFonts w:asciiTheme="minorHAnsi" w:hAnsiTheme="minorHAnsi" w:cstheme="minorHAnsi"/>
            </w:rPr>
          </w:rPrChange>
        </w:rPr>
        <w:t>The MAVS System shall be able to incorporate other sensors, regardless of their type (requirement 4.2.7)</w:t>
      </w:r>
    </w:p>
    <w:p w:rsidR="00D25537" w:rsidRPr="00A02934" w:rsidRDefault="00D25537" w:rsidP="00DC17DF">
      <w:pPr>
        <w:pStyle w:val="Heading4"/>
        <w:numPr>
          <w:ilvl w:val="3"/>
          <w:numId w:val="38"/>
        </w:numPr>
        <w:spacing w:before="0" w:after="0"/>
        <w:rPr>
          <w:rFonts w:asciiTheme="minorHAnsi" w:hAnsiTheme="minorHAnsi" w:cstheme="minorHAnsi"/>
          <w:i w:val="0"/>
          <w:rPrChange w:id="466" w:author="nate" w:date="2011-07-31T17:56:00Z">
            <w:rPr>
              <w:rFonts w:asciiTheme="minorHAnsi" w:hAnsiTheme="minorHAnsi" w:cstheme="minorHAnsi"/>
            </w:rPr>
          </w:rPrChange>
        </w:rPr>
      </w:pPr>
      <w:r w:rsidRPr="00A02934">
        <w:rPr>
          <w:rFonts w:asciiTheme="minorHAnsi" w:hAnsiTheme="minorHAnsi" w:cstheme="minorHAnsi"/>
          <w:i w:val="0"/>
          <w:rPrChange w:id="467" w:author="nate" w:date="2011-07-31T17:56:00Z">
            <w:rPr>
              <w:rFonts w:asciiTheme="minorHAnsi" w:hAnsiTheme="minorHAnsi" w:cstheme="minorHAnsi"/>
            </w:rPr>
          </w:rPrChange>
        </w:rPr>
        <w:t>The MAVS System shall handle user unavailability (requirement 4.2.10)</w:t>
      </w:r>
    </w:p>
    <w:p w:rsidR="00D25537" w:rsidRPr="00A02934" w:rsidRDefault="00D25537" w:rsidP="00DC17DF">
      <w:pPr>
        <w:pStyle w:val="Heading4"/>
        <w:numPr>
          <w:ilvl w:val="3"/>
          <w:numId w:val="38"/>
        </w:numPr>
        <w:spacing w:before="0" w:after="0"/>
        <w:rPr>
          <w:rFonts w:asciiTheme="minorHAnsi" w:hAnsiTheme="minorHAnsi" w:cstheme="minorHAnsi"/>
          <w:i w:val="0"/>
          <w:rPrChange w:id="468" w:author="nate" w:date="2011-07-31T17:56:00Z">
            <w:rPr>
              <w:rFonts w:asciiTheme="minorHAnsi" w:hAnsiTheme="minorHAnsi" w:cstheme="minorHAnsi"/>
            </w:rPr>
          </w:rPrChange>
        </w:rPr>
      </w:pPr>
      <w:r w:rsidRPr="00A02934">
        <w:rPr>
          <w:rFonts w:asciiTheme="minorHAnsi" w:hAnsiTheme="minorHAnsi" w:cstheme="minorHAnsi"/>
          <w:i w:val="0"/>
          <w:rPrChange w:id="469" w:author="nate" w:date="2011-07-31T17:56:00Z">
            <w:rPr>
              <w:rFonts w:asciiTheme="minorHAnsi" w:hAnsiTheme="minorHAnsi" w:cstheme="minorHAnsi"/>
            </w:rPr>
          </w:rPrChange>
        </w:rPr>
        <w:t>The MAVS System mobile application shall notify the user when it loses connectivity to the central computer (requirement 4.2.11)</w:t>
      </w:r>
    </w:p>
    <w:p w:rsidR="00D25537" w:rsidRPr="00A02934" w:rsidRDefault="00D25537" w:rsidP="00DC17DF">
      <w:pPr>
        <w:numPr>
          <w:ilvl w:val="3"/>
          <w:numId w:val="38"/>
        </w:numPr>
        <w:spacing w:before="0"/>
        <w:rPr>
          <w:rFonts w:asciiTheme="minorHAnsi" w:eastAsia="Arial" w:hAnsiTheme="minorHAnsi" w:cstheme="minorHAnsi"/>
          <w:iCs/>
          <w:rPrChange w:id="470" w:author="nate" w:date="2011-07-31T17:56:00Z">
            <w:rPr>
              <w:rFonts w:asciiTheme="minorHAnsi" w:eastAsia="Arial" w:hAnsiTheme="minorHAnsi" w:cstheme="minorHAnsi"/>
              <w:i/>
              <w:iCs/>
              <w:sz w:val="22"/>
              <w:szCs w:val="22"/>
            </w:rPr>
          </w:rPrChange>
        </w:rPr>
      </w:pPr>
      <w:r w:rsidRPr="00A02934">
        <w:rPr>
          <w:rFonts w:asciiTheme="minorHAnsi" w:eastAsia="Arial" w:hAnsiTheme="minorHAnsi" w:cstheme="minorHAnsi"/>
          <w:iCs/>
          <w:rPrChange w:id="471" w:author="nate" w:date="2011-07-31T17:56:00Z">
            <w:rPr>
              <w:rFonts w:asciiTheme="minorHAnsi" w:eastAsia="Arial" w:hAnsiTheme="minorHAnsi" w:cstheme="minorHAnsi"/>
              <w:i/>
              <w:iCs/>
              <w:sz w:val="22"/>
              <w:szCs w:val="22"/>
            </w:rPr>
          </w:rPrChange>
        </w:rPr>
        <w:t>The user shall be able to view archived video from the central computer (requirement 4.2.13)</w:t>
      </w:r>
    </w:p>
    <w:p w:rsidR="000C0BCD" w:rsidRPr="006978E5" w:rsidRDefault="000C0BCD" w:rsidP="000C0BCD">
      <w:pPr>
        <w:spacing w:before="0"/>
        <w:ind w:left="1728"/>
        <w:rPr>
          <w:rFonts w:asciiTheme="minorHAnsi" w:eastAsia="Arial" w:hAnsiTheme="minorHAnsi" w:cstheme="minorHAnsi"/>
          <w:i/>
          <w:iCs/>
          <w:sz w:val="22"/>
          <w:szCs w:val="22"/>
        </w:rPr>
      </w:pPr>
    </w:p>
    <w:p w:rsidR="00D25537" w:rsidRPr="00A02934" w:rsidRDefault="00D25537" w:rsidP="00DC17DF">
      <w:pPr>
        <w:pStyle w:val="Heading3"/>
        <w:numPr>
          <w:ilvl w:val="2"/>
          <w:numId w:val="38"/>
        </w:numPr>
        <w:spacing w:before="0" w:after="0"/>
        <w:rPr>
          <w:rFonts w:asciiTheme="minorHAnsi" w:hAnsiTheme="minorHAnsi" w:cstheme="minorHAnsi"/>
          <w:i w:val="0"/>
          <w:rPrChange w:id="472" w:author="nate" w:date="2011-07-31T17:56:00Z">
            <w:rPr>
              <w:rFonts w:asciiTheme="minorHAnsi" w:hAnsiTheme="minorHAnsi" w:cstheme="minorHAnsi"/>
            </w:rPr>
          </w:rPrChange>
        </w:rPr>
      </w:pPr>
      <w:bookmarkStart w:id="473" w:name="_Toc297759765"/>
      <w:r w:rsidRPr="00A02934">
        <w:rPr>
          <w:rFonts w:asciiTheme="minorHAnsi" w:hAnsiTheme="minorHAnsi" w:cstheme="minorHAnsi"/>
          <w:i w:val="0"/>
          <w:rPrChange w:id="474" w:author="nate" w:date="2011-07-31T17:56:00Z">
            <w:rPr>
              <w:rFonts w:asciiTheme="minorHAnsi" w:hAnsiTheme="minorHAnsi" w:cstheme="minorHAnsi"/>
            </w:rPr>
          </w:rPrChange>
        </w:rPr>
        <w:t>Low Priority</w:t>
      </w:r>
      <w:bookmarkEnd w:id="473"/>
    </w:p>
    <w:p w:rsidR="00D25537" w:rsidRPr="00A02934" w:rsidRDefault="00D25537" w:rsidP="00DC17DF">
      <w:pPr>
        <w:pStyle w:val="Heading4"/>
        <w:numPr>
          <w:ilvl w:val="3"/>
          <w:numId w:val="38"/>
        </w:numPr>
        <w:spacing w:before="0" w:after="0"/>
        <w:rPr>
          <w:rFonts w:asciiTheme="minorHAnsi" w:hAnsiTheme="minorHAnsi" w:cstheme="minorHAnsi"/>
          <w:i w:val="0"/>
          <w:rPrChange w:id="475" w:author="nate" w:date="2011-07-31T17:56:00Z">
            <w:rPr>
              <w:rFonts w:asciiTheme="minorHAnsi" w:hAnsiTheme="minorHAnsi" w:cstheme="minorHAnsi"/>
            </w:rPr>
          </w:rPrChange>
        </w:rPr>
      </w:pPr>
      <w:r w:rsidRPr="00A02934">
        <w:rPr>
          <w:rFonts w:asciiTheme="minorHAnsi" w:hAnsiTheme="minorHAnsi" w:cstheme="minorHAnsi"/>
          <w:i w:val="0"/>
          <w:rPrChange w:id="476" w:author="nate" w:date="2011-07-31T17:56:00Z">
            <w:rPr>
              <w:rFonts w:asciiTheme="minorHAnsi" w:hAnsiTheme="minorHAnsi" w:cstheme="minorHAnsi"/>
            </w:rPr>
          </w:rPrChange>
        </w:rPr>
        <w:t xml:space="preserve">The MAVS System shall notify the user when the system has lost its main power source and has </w:t>
      </w:r>
      <w:r w:rsidR="00657742" w:rsidRPr="00A02934">
        <w:rPr>
          <w:rFonts w:asciiTheme="minorHAnsi" w:hAnsiTheme="minorHAnsi" w:cstheme="minorHAnsi"/>
          <w:i w:val="0"/>
          <w:rPrChange w:id="477" w:author="nate" w:date="2011-07-31T17:56:00Z">
            <w:rPr>
              <w:rFonts w:asciiTheme="minorHAnsi" w:hAnsiTheme="minorHAnsi" w:cstheme="minorHAnsi"/>
            </w:rPr>
          </w:rPrChange>
        </w:rPr>
        <w:t>reverted</w:t>
      </w:r>
      <w:r w:rsidRPr="00A02934">
        <w:rPr>
          <w:rFonts w:asciiTheme="minorHAnsi" w:hAnsiTheme="minorHAnsi" w:cstheme="minorHAnsi"/>
          <w:i w:val="0"/>
          <w:rPrChange w:id="478" w:author="nate" w:date="2011-07-31T17:56:00Z">
            <w:rPr>
              <w:rFonts w:asciiTheme="minorHAnsi" w:hAnsiTheme="minorHAnsi" w:cstheme="minorHAnsi"/>
            </w:rPr>
          </w:rPrChange>
        </w:rPr>
        <w:t xml:space="preserve"> to using UPS backup power (requirement 4.2.17)</w:t>
      </w:r>
    </w:p>
    <w:p w:rsidR="00D25537" w:rsidRPr="006978E5" w:rsidRDefault="00D25537">
      <w:pPr>
        <w:pStyle w:val="Heading4"/>
        <w:ind w:left="2160" w:firstLine="0"/>
        <w:rPr>
          <w:rFonts w:asciiTheme="minorHAnsi" w:hAnsiTheme="minorHAnsi" w:cstheme="minorHAnsi"/>
        </w:rPr>
      </w:pPr>
      <w:bookmarkStart w:id="479" w:name="id.70344ddf3a32"/>
      <w:bookmarkEnd w:id="479"/>
    </w:p>
    <w:p w:rsidR="00D25537" w:rsidRPr="006978E5" w:rsidRDefault="000C0BCD" w:rsidP="000C0BCD">
      <w:pPr>
        <w:pStyle w:val="Heading1"/>
        <w:pageBreakBefore/>
        <w:numPr>
          <w:ilvl w:val="0"/>
          <w:numId w:val="38"/>
        </w:numPr>
        <w:spacing w:before="0"/>
        <w:rPr>
          <w:rFonts w:asciiTheme="minorHAnsi" w:hAnsiTheme="minorHAnsi" w:cstheme="minorHAnsi"/>
        </w:rPr>
      </w:pPr>
      <w:bookmarkStart w:id="480" w:name="_Toc297759766"/>
      <w:r w:rsidRPr="006978E5">
        <w:rPr>
          <w:rFonts w:asciiTheme="minorHAnsi" w:hAnsiTheme="minorHAnsi" w:cstheme="minorHAnsi"/>
        </w:rPr>
        <w:lastRenderedPageBreak/>
        <w:t xml:space="preserve">  </w:t>
      </w:r>
      <w:bookmarkStart w:id="481" w:name="_Toc297769336"/>
      <w:bookmarkStart w:id="482" w:name="_Toc299277650"/>
      <w:r w:rsidR="00D25537" w:rsidRPr="006978E5">
        <w:rPr>
          <w:rFonts w:asciiTheme="minorHAnsi" w:hAnsiTheme="minorHAnsi" w:cstheme="minorHAnsi"/>
        </w:rPr>
        <w:t>Foreseeable Modifications and Enhancements</w:t>
      </w:r>
      <w:bookmarkStart w:id="483" w:name="id.dbfaa88c2f63"/>
      <w:bookmarkEnd w:id="480"/>
      <w:bookmarkEnd w:id="481"/>
      <w:bookmarkEnd w:id="482"/>
      <w:bookmarkEnd w:id="483"/>
    </w:p>
    <w:p w:rsidR="00D25537" w:rsidRPr="006978E5" w:rsidRDefault="00D25537" w:rsidP="00DC17DF">
      <w:pPr>
        <w:pStyle w:val="Heading2"/>
        <w:numPr>
          <w:ilvl w:val="1"/>
          <w:numId w:val="38"/>
        </w:numPr>
        <w:spacing w:before="0" w:after="0"/>
        <w:rPr>
          <w:rFonts w:asciiTheme="minorHAnsi" w:hAnsiTheme="minorHAnsi" w:cstheme="minorHAnsi"/>
        </w:rPr>
      </w:pPr>
      <w:bookmarkStart w:id="484" w:name="_Toc297759767"/>
      <w:bookmarkStart w:id="485" w:name="_Toc297769337"/>
      <w:bookmarkStart w:id="486" w:name="_Toc299277651"/>
      <w:r w:rsidRPr="006978E5">
        <w:rPr>
          <w:rFonts w:asciiTheme="minorHAnsi" w:hAnsiTheme="minorHAnsi" w:cstheme="minorHAnsi"/>
        </w:rPr>
        <w:t>General</w:t>
      </w:r>
      <w:bookmarkStart w:id="487" w:name="id.63c458cc9e27"/>
      <w:bookmarkEnd w:id="484"/>
      <w:bookmarkEnd w:id="485"/>
      <w:bookmarkEnd w:id="486"/>
      <w:bookmarkEnd w:id="487"/>
    </w:p>
    <w:p w:rsidR="00D25537" w:rsidRPr="006978E5" w:rsidRDefault="00D25537" w:rsidP="00472404">
      <w:pPr>
        <w:ind w:left="360"/>
        <w:rPr>
          <w:rFonts w:asciiTheme="minorHAnsi" w:hAnsiTheme="minorHAnsi" w:cstheme="minorHAnsi"/>
        </w:rPr>
      </w:pPr>
      <w:r w:rsidRPr="006978E5">
        <w:rPr>
          <w:rFonts w:asciiTheme="minorHAnsi" w:hAnsiTheme="minorHAnsi" w:cstheme="minorHAnsi"/>
        </w:rPr>
        <w:t>Although there are several additional features MAVS Team would like to implement, the senior design timeline is restrictive enough that we may not get to everything.  Rather than discard these requirements completely, we will list them in in this section and implement them if time allows.</w:t>
      </w:r>
      <w:bookmarkStart w:id="488" w:name="id.3e1c4e3639c0"/>
      <w:bookmarkEnd w:id="488"/>
    </w:p>
    <w:p w:rsidR="00472404" w:rsidRPr="006978E5" w:rsidRDefault="00472404" w:rsidP="00472404">
      <w:pPr>
        <w:ind w:left="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489" w:name="_Toc297759768"/>
      <w:bookmarkStart w:id="490" w:name="_Toc297769338"/>
      <w:bookmarkStart w:id="491" w:name="_Toc299277652"/>
      <w:r w:rsidRPr="006978E5">
        <w:rPr>
          <w:rFonts w:asciiTheme="minorHAnsi" w:hAnsiTheme="minorHAnsi" w:cstheme="minorHAnsi"/>
        </w:rPr>
        <w:t>Enhancements</w:t>
      </w:r>
      <w:bookmarkEnd w:id="489"/>
      <w:bookmarkEnd w:id="490"/>
      <w:bookmarkEnd w:id="491"/>
    </w:p>
    <w:p w:rsidR="00472404" w:rsidRPr="006978E5" w:rsidRDefault="00472404" w:rsidP="00472404">
      <w:pPr>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492" w:name="_Toc297759769"/>
      <w:r w:rsidRPr="006978E5">
        <w:rPr>
          <w:rFonts w:asciiTheme="minorHAnsi" w:hAnsiTheme="minorHAnsi" w:cstheme="minorHAnsi"/>
        </w:rPr>
        <w:t>MAVS System will recognize users and allow/deny access</w:t>
      </w:r>
      <w:bookmarkEnd w:id="492"/>
    </w:p>
    <w:p w:rsidR="00472404" w:rsidRPr="006978E5" w:rsidRDefault="00472404" w:rsidP="0047240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MAVS System will use facial recognition technology to allow access to authorized users based on their facial features.  People who are not recognized will be logged.  This will also be extensible to linking with databases of known criminals.</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 xml:space="preserve">Sponsor  </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This is constrained by availability of facial recognition libraries and availability of databases with facial recognition features.</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N/A</w:t>
      </w:r>
    </w:p>
    <w:p w:rsidR="00D25537" w:rsidRPr="006978E5" w:rsidRDefault="00D25537">
      <w:pPr>
        <w:pStyle w:val="Heading3"/>
        <w:ind w:left="1440" w:firstLine="0"/>
        <w:rPr>
          <w:rFonts w:asciiTheme="minorHAnsi" w:eastAsia="Times New Roman" w:hAnsiTheme="minorHAnsi" w:cstheme="minorHAnsi"/>
          <w:b w:val="0"/>
          <w:bCs w:val="0"/>
          <w:i w:val="0"/>
          <w:iCs w:val="0"/>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493" w:name="_Toc297759770"/>
      <w:r w:rsidRPr="006978E5">
        <w:rPr>
          <w:rFonts w:asciiTheme="minorHAnsi" w:hAnsiTheme="minorHAnsi" w:cstheme="minorHAnsi"/>
        </w:rPr>
        <w:t>MAVS System will use computer vision to track visitors instead of sensors</w:t>
      </w:r>
      <w:bookmarkEnd w:id="493"/>
    </w:p>
    <w:p w:rsidR="00472404" w:rsidRPr="006978E5" w:rsidRDefault="00472404" w:rsidP="0047240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The incorporation of computer vision would provide many advantages when it comes to tracking and prioritizing camera position automatically.</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 xml:space="preserve">Sponsor  </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N/A</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N/A</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494" w:name="_Toc297759771"/>
      <w:r w:rsidRPr="006978E5">
        <w:rPr>
          <w:rFonts w:asciiTheme="minorHAnsi" w:hAnsiTheme="minorHAnsi" w:cstheme="minorHAnsi"/>
        </w:rPr>
        <w:t>MAVS System will include dropbox integration</w:t>
      </w:r>
      <w:bookmarkEnd w:id="494"/>
    </w:p>
    <w:p w:rsidR="00472404" w:rsidRPr="006978E5" w:rsidRDefault="00472404" w:rsidP="0047240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MAVS System central computer will automatically save images and events logs to dropbox.  This will allow users to have a backup source of data should something happen to the central computer.</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 xml:space="preserve">Sponsor  </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N/A</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N/A</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495" w:name="_Toc297759772"/>
      <w:r w:rsidRPr="006978E5">
        <w:rPr>
          <w:rFonts w:asciiTheme="minorHAnsi" w:hAnsiTheme="minorHAnsi" w:cstheme="minorHAnsi"/>
        </w:rPr>
        <w:t>The central computer will be a low profile self</w:t>
      </w:r>
      <w:r w:rsidR="00472404" w:rsidRPr="006978E5">
        <w:rPr>
          <w:rFonts w:asciiTheme="minorHAnsi" w:hAnsiTheme="minorHAnsi" w:cstheme="minorHAnsi"/>
        </w:rPr>
        <w:t>-</w:t>
      </w:r>
      <w:r w:rsidRPr="006978E5">
        <w:rPr>
          <w:rFonts w:asciiTheme="minorHAnsi" w:hAnsiTheme="minorHAnsi" w:cstheme="minorHAnsi"/>
        </w:rPr>
        <w:t>contained computer</w:t>
      </w:r>
      <w:bookmarkEnd w:id="495"/>
    </w:p>
    <w:p w:rsidR="00472404" w:rsidRPr="006978E5" w:rsidRDefault="00472404" w:rsidP="0047240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Instead of a PC, the central computer will become a low profile self-contained computer that is accessible from PC’s within the network or from the mobile device.</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 xml:space="preserve">Sponsor  </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N/A</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N/A</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496" w:name="_Toc297759773"/>
      <w:r w:rsidRPr="006978E5">
        <w:rPr>
          <w:rFonts w:asciiTheme="minorHAnsi" w:hAnsiTheme="minorHAnsi" w:cstheme="minorHAnsi"/>
        </w:rPr>
        <w:t>MAVS System will include a web interface and/or web backup</w:t>
      </w:r>
      <w:bookmarkEnd w:id="496"/>
    </w:p>
    <w:p w:rsidR="00472404" w:rsidRPr="006978E5" w:rsidRDefault="00472404" w:rsidP="0047240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A user will be able to log into the MAVS System website and view live feeds of their home, with audio.  MAVS System will also archive events to the website.  An intuitive web interface will allow users to maintain complete control even if they don’t have their mobile device with them.</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MAVS Team</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N/A</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N/A</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497" w:name="_Toc297759774"/>
      <w:r w:rsidRPr="006978E5">
        <w:rPr>
          <w:rFonts w:asciiTheme="minorHAnsi" w:hAnsiTheme="minorHAnsi" w:cstheme="minorHAnsi"/>
        </w:rPr>
        <w:t>MAVS Syste</w:t>
      </w:r>
      <w:ins w:id="498" w:author="nate" w:date="2011-07-31T17:57:00Z">
        <w:r w:rsidR="00853449">
          <w:rPr>
            <w:rFonts w:asciiTheme="minorHAnsi" w:hAnsiTheme="minorHAnsi" w:cstheme="minorHAnsi"/>
          </w:rPr>
          <w:t>m shall be</w:t>
        </w:r>
      </w:ins>
      <w:del w:id="499" w:author="nate" w:date="2011-07-31T17:57:00Z">
        <w:r w:rsidRPr="006978E5" w:rsidDel="00853449">
          <w:rPr>
            <w:rFonts w:asciiTheme="minorHAnsi" w:hAnsiTheme="minorHAnsi" w:cstheme="minorHAnsi"/>
          </w:rPr>
          <w:delText>m</w:delText>
        </w:r>
      </w:del>
      <w:ins w:id="500" w:author="Manfred Huber" w:date="2011-07-30T11:23:00Z">
        <w:del w:id="501" w:author="nate" w:date="2011-07-31T17:57:00Z">
          <w:r w:rsidR="008C64B9" w:rsidDel="00853449">
            <w:rPr>
              <w:rFonts w:asciiTheme="minorHAnsi" w:hAnsiTheme="minorHAnsi" w:cstheme="minorHAnsi"/>
            </w:rPr>
            <w:delText xml:space="preserve"> will</w:delText>
          </w:r>
        </w:del>
      </w:ins>
      <w:del w:id="502" w:author="nate" w:date="2011-07-31T17:57:00Z">
        <w:r w:rsidRPr="006978E5" w:rsidDel="00853449">
          <w:rPr>
            <w:rFonts w:asciiTheme="minorHAnsi" w:hAnsiTheme="minorHAnsi" w:cstheme="minorHAnsi"/>
          </w:rPr>
          <w:delText xml:space="preserve"> be</w:delText>
        </w:r>
      </w:del>
      <w:r w:rsidRPr="006978E5">
        <w:rPr>
          <w:rFonts w:asciiTheme="minorHAnsi" w:hAnsiTheme="minorHAnsi" w:cstheme="minorHAnsi"/>
        </w:rPr>
        <w:t xml:space="preserve"> able to distinguish between people and other entities</w:t>
      </w:r>
      <w:bookmarkEnd w:id="497"/>
    </w:p>
    <w:p w:rsidR="00472404" w:rsidRPr="006978E5" w:rsidRDefault="00472404" w:rsidP="0047240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MAVS System will, through the use computer vision, be able to determine the type of entity and the alert system will take this into consideration.</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MAVS Team</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N/A</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N/A</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503" w:name="_Toc297759775"/>
      <w:r w:rsidRPr="006978E5">
        <w:rPr>
          <w:rFonts w:asciiTheme="minorHAnsi" w:hAnsiTheme="minorHAnsi" w:cstheme="minorHAnsi"/>
        </w:rPr>
        <w:t>MAVS System will incorporate biometrics and voice recognition</w:t>
      </w:r>
      <w:bookmarkEnd w:id="503"/>
    </w:p>
    <w:p w:rsidR="00472404" w:rsidRPr="006978E5" w:rsidRDefault="00472404" w:rsidP="0047240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 xml:space="preserve">Enabling, disabling, or modifying the </w:t>
      </w:r>
      <w:r w:rsidR="00987D6A" w:rsidRPr="006978E5">
        <w:rPr>
          <w:rFonts w:asciiTheme="minorHAnsi" w:hAnsiTheme="minorHAnsi" w:cstheme="minorHAnsi"/>
        </w:rPr>
        <w:t>system</w:t>
      </w:r>
      <w:r w:rsidRPr="006978E5">
        <w:rPr>
          <w:rFonts w:asciiTheme="minorHAnsi" w:hAnsiTheme="minorHAnsi" w:cstheme="minorHAnsi"/>
        </w:rPr>
        <w:t xml:space="preserve"> can be done via biometrics or voice recognition.</w:t>
      </w: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lastRenderedPageBreak/>
        <w:t>Source</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MAVS Team</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N/A</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N/A</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504" w:name="_Toc297759776"/>
      <w:r w:rsidRPr="006978E5">
        <w:rPr>
          <w:rFonts w:asciiTheme="minorHAnsi" w:hAnsiTheme="minorHAnsi" w:cstheme="minorHAnsi"/>
        </w:rPr>
        <w:t>MAVS System will allow control of more than just the security system</w:t>
      </w:r>
      <w:bookmarkEnd w:id="504"/>
    </w:p>
    <w:p w:rsidR="00472404" w:rsidRPr="006978E5" w:rsidRDefault="00472404" w:rsidP="00472404">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MAVS System will allow user to turn on perimeter lights, adjust air conditioner settings, or other household appliances and electronics from the mobile device.</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 xml:space="preserve">Sponsor  </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The other devices must be either connected to the integrated circuit or have the capability to connect directly to the</w:t>
      </w:r>
      <w:r w:rsidR="001154C5" w:rsidRPr="006978E5">
        <w:rPr>
          <w:rFonts w:asciiTheme="minorHAnsi" w:hAnsiTheme="minorHAnsi" w:cstheme="minorHAnsi"/>
        </w:rPr>
        <w:t xml:space="preserve"> central computer</w:t>
      </w:r>
      <w:r w:rsidRPr="006978E5">
        <w:rPr>
          <w:rFonts w:asciiTheme="minorHAnsi" w:hAnsiTheme="minorHAnsi" w:cstheme="minorHAnsi"/>
        </w:rPr>
        <w:t>.</w:t>
      </w:r>
    </w:p>
    <w:p w:rsidR="00472404" w:rsidRPr="006978E5" w:rsidRDefault="00472404" w:rsidP="0047240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472404">
      <w:pPr>
        <w:ind w:left="1080"/>
        <w:rPr>
          <w:rFonts w:asciiTheme="minorHAnsi" w:hAnsiTheme="minorHAnsi" w:cstheme="minorHAnsi"/>
        </w:rPr>
      </w:pPr>
      <w:r w:rsidRPr="006978E5">
        <w:rPr>
          <w:rFonts w:asciiTheme="minorHAnsi" w:hAnsiTheme="minorHAnsi" w:cstheme="minorHAnsi"/>
        </w:rPr>
        <w:t>N/A</w:t>
      </w:r>
      <w:bookmarkStart w:id="505" w:name="id.fec237ff0882"/>
      <w:bookmarkEnd w:id="505"/>
    </w:p>
    <w:p w:rsidR="00D25537" w:rsidRPr="006978E5" w:rsidRDefault="00472404" w:rsidP="00DC17DF">
      <w:pPr>
        <w:pStyle w:val="Heading1"/>
        <w:pageBreakBefore/>
        <w:numPr>
          <w:ilvl w:val="0"/>
          <w:numId w:val="38"/>
        </w:numPr>
        <w:spacing w:before="0" w:after="0"/>
        <w:rPr>
          <w:rFonts w:asciiTheme="minorHAnsi" w:hAnsiTheme="minorHAnsi" w:cstheme="minorHAnsi"/>
        </w:rPr>
      </w:pPr>
      <w:bookmarkStart w:id="506" w:name="_Toc297759777"/>
      <w:r w:rsidRPr="006978E5">
        <w:rPr>
          <w:rFonts w:asciiTheme="minorHAnsi" w:hAnsiTheme="minorHAnsi" w:cstheme="minorHAnsi"/>
        </w:rPr>
        <w:lastRenderedPageBreak/>
        <w:t xml:space="preserve">  </w:t>
      </w:r>
      <w:bookmarkStart w:id="507" w:name="_Toc297769339"/>
      <w:bookmarkStart w:id="508" w:name="_Toc299277653"/>
      <w:r w:rsidR="00D25537" w:rsidRPr="006978E5">
        <w:rPr>
          <w:rFonts w:asciiTheme="minorHAnsi" w:hAnsiTheme="minorHAnsi" w:cstheme="minorHAnsi"/>
        </w:rPr>
        <w:t>Acceptance Criteria</w:t>
      </w:r>
      <w:bookmarkStart w:id="509" w:name="id.aa3a82b37f53"/>
      <w:bookmarkEnd w:id="506"/>
      <w:bookmarkEnd w:id="507"/>
      <w:bookmarkEnd w:id="508"/>
      <w:bookmarkEnd w:id="509"/>
    </w:p>
    <w:p w:rsidR="00472404" w:rsidRPr="006978E5" w:rsidRDefault="00472404" w:rsidP="00472404">
      <w:pPr>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510" w:name="_Toc297759778"/>
      <w:bookmarkStart w:id="511" w:name="_Toc297769340"/>
      <w:bookmarkStart w:id="512" w:name="_Toc299277654"/>
      <w:r w:rsidRPr="006978E5">
        <w:rPr>
          <w:rFonts w:asciiTheme="minorHAnsi" w:hAnsiTheme="minorHAnsi" w:cstheme="minorHAnsi"/>
        </w:rPr>
        <w:t>General</w:t>
      </w:r>
      <w:bookmarkEnd w:id="510"/>
      <w:bookmarkEnd w:id="511"/>
      <w:bookmarkEnd w:id="512"/>
    </w:p>
    <w:p w:rsidR="00D25537" w:rsidRPr="006978E5" w:rsidRDefault="00D25537" w:rsidP="00472404">
      <w:pPr>
        <w:ind w:left="360"/>
        <w:rPr>
          <w:rFonts w:asciiTheme="minorHAnsi" w:hAnsiTheme="minorHAnsi" w:cstheme="minorHAnsi"/>
        </w:rPr>
      </w:pPr>
      <w:r w:rsidRPr="006978E5">
        <w:rPr>
          <w:rFonts w:asciiTheme="minorHAnsi" w:hAnsiTheme="minorHAnsi" w:cstheme="minorHAnsi"/>
        </w:rPr>
        <w:t xml:space="preserve">The final MAVS System prototype shall be deemed acceptable when all specifications, high priority requirements, and safety tests are passed.  The MAVS System shall be accepted when the following criteria are met and accepted by all stakeholders. </w:t>
      </w:r>
      <w:bookmarkStart w:id="513" w:name="id.138cbe2601eb"/>
      <w:bookmarkEnd w:id="513"/>
    </w:p>
    <w:p w:rsidR="00472404" w:rsidRPr="006978E5" w:rsidRDefault="00472404" w:rsidP="00472404">
      <w:pPr>
        <w:ind w:left="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514" w:name="_Toc297759779"/>
      <w:bookmarkStart w:id="515" w:name="_Toc297769341"/>
      <w:bookmarkStart w:id="516" w:name="_Toc299277655"/>
      <w:r w:rsidRPr="006978E5">
        <w:rPr>
          <w:rFonts w:asciiTheme="minorHAnsi" w:hAnsiTheme="minorHAnsi" w:cstheme="minorHAnsi"/>
        </w:rPr>
        <w:t>Criteria</w:t>
      </w:r>
      <w:bookmarkEnd w:id="514"/>
      <w:bookmarkEnd w:id="515"/>
      <w:bookmarkEnd w:id="516"/>
    </w:p>
    <w:p w:rsidR="00472404" w:rsidRPr="006978E5" w:rsidRDefault="00472404" w:rsidP="00472404">
      <w:pPr>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517" w:name="_Toc297759780"/>
      <w:r w:rsidRPr="006978E5">
        <w:rPr>
          <w:rFonts w:asciiTheme="minorHAnsi" w:hAnsiTheme="minorHAnsi" w:cstheme="minorHAnsi"/>
        </w:rPr>
        <w:t>The MAVS System shall contain a camera</w:t>
      </w:r>
      <w:bookmarkEnd w:id="517"/>
    </w:p>
    <w:p w:rsidR="00D84BD1" w:rsidRPr="006978E5" w:rsidRDefault="00D84BD1" w:rsidP="00D84BD1">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The MAVS System shall contain a camera.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Sponsor</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N/A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84BD1" w:rsidP="00D84BD1">
      <w:pPr>
        <w:ind w:left="1080"/>
        <w:rPr>
          <w:rFonts w:asciiTheme="minorHAnsi" w:hAnsiTheme="minorHAnsi" w:cstheme="minorHAnsi"/>
        </w:rPr>
      </w:pPr>
      <w:r w:rsidRPr="006978E5">
        <w:rPr>
          <w:rFonts w:asciiTheme="minorHAnsi" w:hAnsiTheme="minorHAnsi" w:cstheme="minorHAnsi"/>
        </w:rPr>
        <w:t>N</w:t>
      </w:r>
      <w:r w:rsidR="00D25537" w:rsidRPr="006978E5">
        <w:rPr>
          <w:rFonts w:asciiTheme="minorHAnsi" w:hAnsiTheme="minorHAnsi" w:cstheme="minorHAnsi"/>
        </w:rPr>
        <w:t>/A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518" w:name="_Toc297759781"/>
      <w:r w:rsidRPr="006978E5">
        <w:rPr>
          <w:rFonts w:asciiTheme="minorHAnsi" w:hAnsiTheme="minorHAnsi" w:cstheme="minorHAnsi"/>
        </w:rPr>
        <w:t>The user shall be able to access the camera’s video feed</w:t>
      </w:r>
      <w:bookmarkEnd w:id="518"/>
    </w:p>
    <w:p w:rsidR="00D84BD1" w:rsidRPr="006978E5" w:rsidRDefault="00D84BD1" w:rsidP="00D84BD1">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The MAVS System shall provide the video feed from the camera to the user mobile device application.</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Sponsor</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657742" w:rsidP="00D84BD1">
      <w:pPr>
        <w:ind w:left="1080"/>
        <w:rPr>
          <w:rFonts w:asciiTheme="minorHAnsi" w:hAnsiTheme="minorHAnsi" w:cstheme="minorHAnsi"/>
        </w:rPr>
      </w:pPr>
      <w:r w:rsidRPr="006978E5">
        <w:rPr>
          <w:rFonts w:asciiTheme="minorHAnsi" w:hAnsiTheme="minorHAnsi" w:cstheme="minorHAnsi"/>
        </w:rPr>
        <w:t>The mobile device must have the application open and be within the mobile network.</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lastRenderedPageBreak/>
        <w:t>Applicable Standards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N/A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519" w:name="_Toc297759782"/>
      <w:r w:rsidRPr="006978E5">
        <w:rPr>
          <w:rFonts w:asciiTheme="minorHAnsi" w:hAnsiTheme="minorHAnsi" w:cstheme="minorHAnsi"/>
        </w:rPr>
        <w:t>The camera shall be capable of panning</w:t>
      </w:r>
      <w:bookmarkEnd w:id="519"/>
    </w:p>
    <w:p w:rsidR="00D84BD1" w:rsidRPr="006978E5" w:rsidRDefault="00D84BD1" w:rsidP="00D84BD1">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The camera shall be capable of panning through the mobile application by the user.</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 xml:space="preserve">Sponsor  </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N/A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N/A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520" w:name="_Toc297759783"/>
      <w:r w:rsidRPr="006978E5">
        <w:rPr>
          <w:rFonts w:asciiTheme="minorHAnsi" w:hAnsiTheme="minorHAnsi" w:cstheme="minorHAnsi"/>
        </w:rPr>
        <w:t>The camera shall pan automatically when certain selected sensors are triggered</w:t>
      </w:r>
      <w:bookmarkEnd w:id="520"/>
    </w:p>
    <w:p w:rsidR="00D84BD1" w:rsidRPr="006978E5" w:rsidRDefault="00D84BD1" w:rsidP="00D84BD1">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 xml:space="preserve">Upon the triggering of certain sensor the camera shall pan to a preset position to allow optimal viewing/recording. </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MAVS Team</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The system must be connected to at least one sensor</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N/A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521" w:name="_Toc297759784"/>
      <w:r w:rsidRPr="006978E5">
        <w:rPr>
          <w:rFonts w:asciiTheme="minorHAnsi" w:hAnsiTheme="minorHAnsi" w:cstheme="minorHAnsi"/>
        </w:rPr>
        <w:t>The MAVS System shall be able to detect motion</w:t>
      </w:r>
      <w:bookmarkEnd w:id="521"/>
    </w:p>
    <w:p w:rsidR="00D84BD1" w:rsidRPr="006978E5" w:rsidRDefault="00D84BD1" w:rsidP="00D84BD1">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lastRenderedPageBreak/>
        <w:t>A maximum number of 4 motion sensors shall be able to connect to the system via one sensor interface. The system should be able to receive input from each sensor and notify the user’s mobile device.</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Sponsor</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Requirement constrained by the sensors’ operating temperatures.</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N/A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522" w:name="_Toc297759785"/>
      <w:r w:rsidRPr="006978E5">
        <w:rPr>
          <w:rFonts w:asciiTheme="minorHAnsi" w:hAnsiTheme="minorHAnsi" w:cstheme="minorHAnsi"/>
        </w:rPr>
        <w:t>The MAVS System shall allow user to call 911 with the touch of one button</w:t>
      </w:r>
      <w:bookmarkEnd w:id="522"/>
    </w:p>
    <w:p w:rsidR="00D84BD1" w:rsidRPr="006978E5" w:rsidRDefault="00D84BD1" w:rsidP="00D84BD1">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The security system’s mobile application shall allow users to dial 911 with the touch of one button, should the user deem it necessary.</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 xml:space="preserve">Sponsor </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Requirement assumes that the user has a valid connection to their cellphone provider’s mobile network.</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N/A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523" w:name="_Toc297759786"/>
      <w:r w:rsidRPr="006978E5">
        <w:rPr>
          <w:rFonts w:asciiTheme="minorHAnsi" w:hAnsiTheme="minorHAnsi" w:cstheme="minorHAnsi"/>
        </w:rPr>
        <w:t>The MAVS System shall save logs of triggered events on the central computer</w:t>
      </w:r>
      <w:bookmarkEnd w:id="523"/>
    </w:p>
    <w:p w:rsidR="00D84BD1" w:rsidRPr="006978E5" w:rsidRDefault="00D84BD1" w:rsidP="00D84BD1">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The security system shall save logs of triggered events on the central computer.</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 xml:space="preserve">Sponsor  </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lastRenderedPageBreak/>
        <w:t>Applicable Constraints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N/A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N/A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3"/>
        <w:numPr>
          <w:ilvl w:val="2"/>
          <w:numId w:val="38"/>
        </w:numPr>
        <w:spacing w:before="0" w:after="0" w:line="276" w:lineRule="auto"/>
        <w:rPr>
          <w:rFonts w:asciiTheme="minorHAnsi" w:hAnsiTheme="minorHAnsi" w:cstheme="minorHAnsi"/>
        </w:rPr>
      </w:pPr>
      <w:bookmarkStart w:id="524" w:name="_Toc297759787"/>
      <w:r w:rsidRPr="006978E5">
        <w:rPr>
          <w:rFonts w:asciiTheme="minorHAnsi" w:hAnsiTheme="minorHAnsi" w:cstheme="minorHAnsi"/>
        </w:rPr>
        <w:t>The user shall be able to set up notification profiles on their mobile device that establish how to react to notifications concerning certain triggered events</w:t>
      </w:r>
      <w:bookmarkEnd w:id="524"/>
    </w:p>
    <w:p w:rsidR="00D84BD1" w:rsidRPr="006978E5" w:rsidRDefault="00D84BD1" w:rsidP="00D84BD1">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 xml:space="preserve">The user shall be able to set up notification profiles on their mobile device that establish how it will react to notifications concerning certain triggered events. </w:t>
      </w:r>
      <w:r w:rsidR="00853449">
        <w:rPr>
          <w:rFonts w:asciiTheme="minorHAnsi" w:hAnsiTheme="minorHAnsi" w:cstheme="minorHAnsi"/>
        </w:rPr>
        <w:t>For example, the us</w:t>
      </w:r>
      <w:r w:rsidRPr="006978E5">
        <w:rPr>
          <w:rFonts w:asciiTheme="minorHAnsi" w:hAnsiTheme="minorHAnsi" w:cstheme="minorHAnsi"/>
        </w:rPr>
        <w:t>er may wish for the device to play an alarm tone when a high priority sensor is triggered.</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 xml:space="preserve">Sponsor  </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N/A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N/A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3"/>
        <w:numPr>
          <w:ilvl w:val="2"/>
          <w:numId w:val="38"/>
        </w:numPr>
        <w:spacing w:before="0" w:after="0" w:line="276" w:lineRule="auto"/>
        <w:rPr>
          <w:rFonts w:asciiTheme="minorHAnsi" w:hAnsiTheme="minorHAnsi" w:cstheme="minorHAnsi"/>
        </w:rPr>
      </w:pPr>
      <w:bookmarkStart w:id="525" w:name="_Toc297759788"/>
      <w:r w:rsidRPr="006978E5">
        <w:rPr>
          <w:rFonts w:asciiTheme="minorHAnsi" w:hAnsiTheme="minorHAnsi" w:cstheme="minorHAnsi"/>
        </w:rPr>
        <w:t xml:space="preserve">The MAVS System shall require user authentication to connect to the </w:t>
      </w:r>
      <w:r w:rsidR="001154C5" w:rsidRPr="006978E5">
        <w:rPr>
          <w:rFonts w:asciiTheme="minorHAnsi" w:hAnsiTheme="minorHAnsi" w:cstheme="minorHAnsi"/>
        </w:rPr>
        <w:t>central computer</w:t>
      </w:r>
      <w:bookmarkEnd w:id="525"/>
    </w:p>
    <w:p w:rsidR="00D84BD1" w:rsidRPr="006978E5" w:rsidRDefault="00D84BD1" w:rsidP="00D84BD1">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 xml:space="preserve">The </w:t>
      </w:r>
      <w:r w:rsidR="001154C5" w:rsidRPr="006978E5">
        <w:rPr>
          <w:rFonts w:asciiTheme="minorHAnsi" w:hAnsiTheme="minorHAnsi" w:cstheme="minorHAnsi"/>
        </w:rPr>
        <w:t>central computer</w:t>
      </w:r>
      <w:r w:rsidRPr="006978E5">
        <w:rPr>
          <w:rFonts w:asciiTheme="minorHAnsi" w:hAnsiTheme="minorHAnsi" w:cstheme="minorHAnsi"/>
        </w:rPr>
        <w:t xml:space="preserve"> will require user authentication to connect to it</w:t>
      </w:r>
      <w:r w:rsidR="00853449">
        <w:rPr>
          <w:rFonts w:asciiTheme="minorHAnsi" w:hAnsiTheme="minorHAnsi" w:cstheme="minorHAnsi"/>
        </w:rPr>
        <w:t>.</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 xml:space="preserve">Sponsor  </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N/A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Default="00D25537" w:rsidP="00D84BD1">
      <w:pPr>
        <w:ind w:left="1080"/>
        <w:rPr>
          <w:rFonts w:asciiTheme="minorHAnsi" w:hAnsiTheme="minorHAnsi" w:cstheme="minorHAnsi"/>
        </w:rPr>
      </w:pPr>
      <w:r w:rsidRPr="006978E5">
        <w:rPr>
          <w:rFonts w:asciiTheme="minorHAnsi" w:hAnsiTheme="minorHAnsi" w:cstheme="minorHAnsi"/>
        </w:rPr>
        <w:lastRenderedPageBreak/>
        <w:t xml:space="preserve">The user name and password shall not </w:t>
      </w:r>
      <w:r w:rsidR="001154C5" w:rsidRPr="006978E5">
        <w:rPr>
          <w:rFonts w:asciiTheme="minorHAnsi" w:hAnsiTheme="minorHAnsi" w:cstheme="minorHAnsi"/>
        </w:rPr>
        <w:t>be stored in plain text on the central computer</w:t>
      </w:r>
      <w:r w:rsidRPr="006978E5">
        <w:rPr>
          <w:rFonts w:asciiTheme="minorHAnsi" w:hAnsiTheme="minorHAnsi" w:cstheme="minorHAnsi"/>
        </w:rPr>
        <w:t>.</w:t>
      </w:r>
      <w:bookmarkStart w:id="526" w:name="id.800504f63f90"/>
      <w:bookmarkEnd w:id="526"/>
    </w:p>
    <w:p w:rsidR="00853449" w:rsidRPr="006978E5" w:rsidRDefault="00853449" w:rsidP="00D84BD1">
      <w:pPr>
        <w:ind w:left="1080"/>
        <w:rPr>
          <w:rFonts w:asciiTheme="minorHAnsi" w:hAnsiTheme="minorHAnsi" w:cstheme="minorHAnsi"/>
        </w:rPr>
      </w:pPr>
    </w:p>
    <w:p w:rsidR="00D25537" w:rsidRPr="006978E5" w:rsidRDefault="00D84BD1" w:rsidP="00DC17DF">
      <w:pPr>
        <w:pStyle w:val="Heading1"/>
        <w:pageBreakBefore/>
        <w:numPr>
          <w:ilvl w:val="0"/>
          <w:numId w:val="38"/>
        </w:numPr>
        <w:spacing w:before="0" w:after="0"/>
        <w:rPr>
          <w:rFonts w:asciiTheme="minorHAnsi" w:hAnsiTheme="minorHAnsi" w:cstheme="minorHAnsi"/>
        </w:rPr>
      </w:pPr>
      <w:bookmarkStart w:id="527" w:name="_Toc297759789"/>
      <w:r w:rsidRPr="006978E5">
        <w:rPr>
          <w:rFonts w:asciiTheme="minorHAnsi" w:hAnsiTheme="minorHAnsi" w:cstheme="minorHAnsi"/>
        </w:rPr>
        <w:lastRenderedPageBreak/>
        <w:t xml:space="preserve">  </w:t>
      </w:r>
      <w:bookmarkStart w:id="528" w:name="_Toc297769342"/>
      <w:bookmarkStart w:id="529" w:name="_Toc299277656"/>
      <w:r w:rsidR="00D25537" w:rsidRPr="006978E5">
        <w:rPr>
          <w:rFonts w:asciiTheme="minorHAnsi" w:hAnsiTheme="minorHAnsi" w:cstheme="minorHAnsi"/>
        </w:rPr>
        <w:t>Design Guidelines</w:t>
      </w:r>
      <w:bookmarkStart w:id="530" w:name="id.8cde7cb7792b"/>
      <w:bookmarkEnd w:id="527"/>
      <w:bookmarkEnd w:id="528"/>
      <w:bookmarkEnd w:id="529"/>
      <w:bookmarkEnd w:id="530"/>
    </w:p>
    <w:p w:rsidR="00D84BD1" w:rsidRPr="006978E5" w:rsidRDefault="00D84BD1" w:rsidP="00D84BD1">
      <w:pPr>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531" w:name="_Toc297759790"/>
      <w:bookmarkStart w:id="532" w:name="_Toc297769343"/>
      <w:bookmarkStart w:id="533" w:name="_Toc299277657"/>
      <w:r w:rsidRPr="006978E5">
        <w:rPr>
          <w:rFonts w:asciiTheme="minorHAnsi" w:hAnsiTheme="minorHAnsi" w:cstheme="minorHAnsi"/>
        </w:rPr>
        <w:t>General</w:t>
      </w:r>
      <w:bookmarkEnd w:id="531"/>
      <w:bookmarkEnd w:id="532"/>
      <w:bookmarkEnd w:id="533"/>
    </w:p>
    <w:p w:rsidR="00D25537" w:rsidRPr="006978E5" w:rsidRDefault="00D25537" w:rsidP="00D84BD1">
      <w:pPr>
        <w:ind w:left="360"/>
        <w:rPr>
          <w:rFonts w:asciiTheme="minorHAnsi" w:hAnsiTheme="minorHAnsi" w:cstheme="minorHAnsi"/>
        </w:rPr>
      </w:pPr>
      <w:r w:rsidRPr="006978E5">
        <w:rPr>
          <w:rFonts w:asciiTheme="minorHAnsi" w:hAnsiTheme="minorHAnsi" w:cstheme="minorHAnsi"/>
        </w:rPr>
        <w:t>MAVS Team shall follow the design guidelines below in order to maintain project specifications, reliability, and feasibility.</w:t>
      </w:r>
      <w:bookmarkStart w:id="534" w:name="id.087150ea09fe"/>
      <w:bookmarkEnd w:id="534"/>
    </w:p>
    <w:p w:rsidR="00D84BD1" w:rsidRPr="006978E5" w:rsidRDefault="00D84BD1" w:rsidP="00D84BD1">
      <w:pPr>
        <w:ind w:left="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535" w:name="_Toc297759791"/>
      <w:bookmarkStart w:id="536" w:name="_Toc297769344"/>
      <w:bookmarkStart w:id="537" w:name="_Toc299277658"/>
      <w:r w:rsidRPr="006978E5">
        <w:rPr>
          <w:rFonts w:asciiTheme="minorHAnsi" w:hAnsiTheme="minorHAnsi" w:cstheme="minorHAnsi"/>
        </w:rPr>
        <w:t>Guidelines</w:t>
      </w:r>
      <w:bookmarkEnd w:id="535"/>
      <w:bookmarkEnd w:id="536"/>
      <w:bookmarkEnd w:id="537"/>
    </w:p>
    <w:p w:rsidR="00D84BD1" w:rsidRPr="006978E5" w:rsidRDefault="00D84BD1" w:rsidP="00D84BD1">
      <w:pPr>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538" w:name="_Toc297759792"/>
      <w:r w:rsidRPr="006978E5">
        <w:rPr>
          <w:rFonts w:asciiTheme="minorHAnsi" w:hAnsiTheme="minorHAnsi" w:cstheme="minorHAnsi"/>
        </w:rPr>
        <w:t>The team shall use The Hybrid Staged Delivery Model</w:t>
      </w:r>
      <w:bookmarkEnd w:id="538"/>
    </w:p>
    <w:p w:rsidR="00D84BD1" w:rsidRPr="006978E5" w:rsidRDefault="00D84BD1" w:rsidP="00D84BD1">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 xml:space="preserve">The team shall implement </w:t>
      </w:r>
      <w:ins w:id="539" w:author="Manfred Huber" w:date="2011-07-30T11:29:00Z">
        <w:r w:rsidR="00C14C47">
          <w:rPr>
            <w:rFonts w:asciiTheme="minorHAnsi" w:hAnsiTheme="minorHAnsi" w:cstheme="minorHAnsi"/>
          </w:rPr>
          <w:t>t</w:t>
        </w:r>
      </w:ins>
      <w:del w:id="540" w:author="Manfred Huber" w:date="2011-07-30T11:29:00Z">
        <w:r w:rsidRPr="006978E5" w:rsidDel="00C14C47">
          <w:rPr>
            <w:rFonts w:asciiTheme="minorHAnsi" w:hAnsiTheme="minorHAnsi" w:cstheme="minorHAnsi"/>
          </w:rPr>
          <w:delText>T</w:delText>
        </w:r>
      </w:del>
      <w:r w:rsidRPr="006978E5">
        <w:rPr>
          <w:rFonts w:asciiTheme="minorHAnsi" w:hAnsiTheme="minorHAnsi" w:cstheme="minorHAnsi"/>
        </w:rPr>
        <w:t>he Hybrid Staged Delivery Model per Dr. Huber’s specification. Risk analysis shall be continually developed and analyzed throughout the project lifecycle.</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Dr. Huber</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84BD1">
      <w:pPr>
        <w:ind w:left="1080"/>
        <w:rPr>
          <w:rFonts w:asciiTheme="minorHAnsi" w:eastAsia="Arial" w:hAnsiTheme="minorHAnsi" w:cstheme="minorHAnsi"/>
          <w:b/>
          <w:bCs/>
          <w:i/>
          <w:iCs/>
        </w:rPr>
      </w:pPr>
      <w:r w:rsidRPr="006978E5">
        <w:rPr>
          <w:rFonts w:asciiTheme="minorHAnsi" w:hAnsiTheme="minorHAnsi" w:cstheme="minorHAnsi"/>
        </w:rPr>
        <w:t>N/A</w:t>
      </w:r>
      <w:r w:rsidRPr="006978E5">
        <w:rPr>
          <w:rFonts w:asciiTheme="minorHAnsi" w:eastAsia="Arial" w:hAnsiTheme="minorHAnsi" w:cstheme="minorHAnsi"/>
          <w:b/>
          <w:bCs/>
          <w:i/>
          <w:iCs/>
        </w:rPr>
        <w:t xml:space="preserve"> </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N/A</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541" w:name="_Toc297759793"/>
      <w:r w:rsidRPr="006978E5">
        <w:rPr>
          <w:rFonts w:asciiTheme="minorHAnsi" w:hAnsiTheme="minorHAnsi" w:cstheme="minorHAnsi"/>
        </w:rPr>
        <w:t>The team shall develop software by the architectural structure of the product</w:t>
      </w:r>
      <w:bookmarkEnd w:id="541"/>
    </w:p>
    <w:p w:rsidR="00D84BD1" w:rsidRPr="006978E5" w:rsidRDefault="00D84BD1" w:rsidP="00D84BD1">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The team shall develop needed software in accordance with the product’s architectural breakdown. This will allow for ease of development. When all software development is completed, implementation with the other systems will commence.</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MAVS Team</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84BD1">
      <w:pPr>
        <w:ind w:left="1080"/>
        <w:rPr>
          <w:rFonts w:asciiTheme="minorHAnsi" w:eastAsia="Arial" w:hAnsiTheme="minorHAnsi" w:cstheme="minorHAnsi"/>
          <w:b/>
          <w:bCs/>
          <w:i/>
          <w:iCs/>
        </w:rPr>
      </w:pPr>
      <w:r w:rsidRPr="006978E5">
        <w:rPr>
          <w:rFonts w:asciiTheme="minorHAnsi" w:hAnsiTheme="minorHAnsi" w:cstheme="minorHAnsi"/>
        </w:rPr>
        <w:t>N/A</w:t>
      </w:r>
      <w:r w:rsidRPr="006978E5">
        <w:rPr>
          <w:rFonts w:asciiTheme="minorHAnsi" w:eastAsia="Arial" w:hAnsiTheme="minorHAnsi" w:cstheme="minorHAnsi"/>
          <w:b/>
          <w:bCs/>
          <w:i/>
          <w:iCs/>
        </w:rPr>
        <w:t xml:space="preserve"> </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N/A</w:t>
      </w:r>
    </w:p>
    <w:p w:rsidR="00D84BD1" w:rsidRPr="006978E5" w:rsidRDefault="00D84BD1" w:rsidP="00D84BD1">
      <w:pPr>
        <w:ind w:left="1080"/>
        <w:rPr>
          <w:rFonts w:asciiTheme="minorHAnsi" w:eastAsia="Arial" w:hAnsiTheme="minorHAnsi" w:cstheme="minorHAnsi"/>
          <w:b/>
          <w:bCs/>
          <w:i/>
          <w:iCs/>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542" w:name="_Toc297759794"/>
      <w:r w:rsidRPr="006978E5">
        <w:rPr>
          <w:rFonts w:asciiTheme="minorHAnsi" w:hAnsiTheme="minorHAnsi" w:cstheme="minorHAnsi"/>
        </w:rPr>
        <w:t>The team shall use generic coding specification, naming conventions, and class structure</w:t>
      </w:r>
      <w:bookmarkEnd w:id="542"/>
    </w:p>
    <w:p w:rsidR="00D84BD1" w:rsidRPr="006978E5" w:rsidRDefault="00D84BD1" w:rsidP="00D84BD1">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84BD1" w:rsidP="00D84BD1">
      <w:pPr>
        <w:ind w:left="1080"/>
        <w:rPr>
          <w:rFonts w:asciiTheme="minorHAnsi" w:hAnsiTheme="minorHAnsi" w:cstheme="minorHAnsi"/>
        </w:rPr>
      </w:pPr>
      <w:r w:rsidRPr="006978E5">
        <w:rPr>
          <w:rFonts w:asciiTheme="minorHAnsi" w:hAnsiTheme="minorHAnsi" w:cstheme="minorHAnsi"/>
        </w:rPr>
        <w:t xml:space="preserve">The team shall follow </w:t>
      </w:r>
      <w:r w:rsidR="00D25537" w:rsidRPr="006978E5">
        <w:rPr>
          <w:rFonts w:asciiTheme="minorHAnsi" w:hAnsiTheme="minorHAnsi" w:cstheme="minorHAnsi"/>
        </w:rPr>
        <w:t xml:space="preserve">Microsoft’s Design Guidelines for Class Library Developers. This will allow readability and easier debugging. </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MAVS Team</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84BD1">
      <w:pPr>
        <w:ind w:left="1080"/>
        <w:rPr>
          <w:rFonts w:asciiTheme="minorHAnsi" w:eastAsia="Arial" w:hAnsiTheme="minorHAnsi" w:cstheme="minorHAnsi"/>
          <w:b/>
          <w:bCs/>
          <w:i/>
          <w:iCs/>
        </w:rPr>
      </w:pPr>
      <w:r w:rsidRPr="006978E5">
        <w:rPr>
          <w:rFonts w:asciiTheme="minorHAnsi" w:hAnsiTheme="minorHAnsi" w:cstheme="minorHAnsi"/>
        </w:rPr>
        <w:t>N/A</w:t>
      </w:r>
      <w:r w:rsidRPr="006978E5">
        <w:rPr>
          <w:rFonts w:asciiTheme="minorHAnsi" w:eastAsia="Arial" w:hAnsiTheme="minorHAnsi" w:cstheme="minorHAnsi"/>
          <w:b/>
          <w:bCs/>
          <w:i/>
          <w:iCs/>
        </w:rPr>
        <w:t xml:space="preserve"> </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8C2553" w:rsidP="00D84BD1">
      <w:pPr>
        <w:ind w:left="1080"/>
        <w:rPr>
          <w:rFonts w:asciiTheme="minorHAnsi" w:hAnsiTheme="minorHAnsi" w:cstheme="minorHAnsi"/>
          <w:color w:val="000099"/>
          <w:u w:val="single"/>
        </w:rPr>
      </w:pPr>
      <w:hyperlink r:id="rId84" w:history="1">
        <w:r w:rsidR="00D25537" w:rsidRPr="006978E5">
          <w:rPr>
            <w:rFonts w:asciiTheme="minorHAnsi" w:hAnsiTheme="minorHAnsi" w:cstheme="minorHAnsi"/>
            <w:color w:val="000099"/>
            <w:u w:val="single"/>
          </w:rPr>
          <w:t>http</w:t>
        </w:r>
      </w:hyperlink>
      <w:hyperlink r:id="rId85" w:history="1">
        <w:r w:rsidR="00D25537" w:rsidRPr="006978E5">
          <w:rPr>
            <w:rFonts w:asciiTheme="minorHAnsi" w:hAnsiTheme="minorHAnsi" w:cstheme="minorHAnsi"/>
            <w:color w:val="000099"/>
            <w:u w:val="single"/>
          </w:rPr>
          <w:t>://</w:t>
        </w:r>
      </w:hyperlink>
      <w:hyperlink r:id="rId86" w:history="1">
        <w:r w:rsidR="00D25537" w:rsidRPr="006978E5">
          <w:rPr>
            <w:rFonts w:asciiTheme="minorHAnsi" w:hAnsiTheme="minorHAnsi" w:cstheme="minorHAnsi"/>
            <w:color w:val="000099"/>
            <w:u w:val="single"/>
          </w:rPr>
          <w:t>msdn</w:t>
        </w:r>
      </w:hyperlink>
      <w:hyperlink r:id="rId87" w:history="1">
        <w:r w:rsidR="00D25537" w:rsidRPr="006978E5">
          <w:rPr>
            <w:rFonts w:asciiTheme="minorHAnsi" w:hAnsiTheme="minorHAnsi" w:cstheme="minorHAnsi"/>
            <w:color w:val="000099"/>
            <w:u w:val="single"/>
          </w:rPr>
          <w:t>.</w:t>
        </w:r>
      </w:hyperlink>
      <w:hyperlink r:id="rId88" w:history="1">
        <w:r w:rsidR="00D25537" w:rsidRPr="006978E5">
          <w:rPr>
            <w:rFonts w:asciiTheme="minorHAnsi" w:hAnsiTheme="minorHAnsi" w:cstheme="minorHAnsi"/>
            <w:color w:val="000099"/>
            <w:u w:val="single"/>
          </w:rPr>
          <w:t>microsoft</w:t>
        </w:r>
      </w:hyperlink>
      <w:hyperlink r:id="rId89" w:history="1">
        <w:r w:rsidR="00D25537" w:rsidRPr="006978E5">
          <w:rPr>
            <w:rFonts w:asciiTheme="minorHAnsi" w:hAnsiTheme="minorHAnsi" w:cstheme="minorHAnsi"/>
            <w:color w:val="000099"/>
            <w:u w:val="single"/>
          </w:rPr>
          <w:t>.</w:t>
        </w:r>
      </w:hyperlink>
      <w:hyperlink r:id="rId90" w:history="1">
        <w:r w:rsidR="00D25537" w:rsidRPr="006978E5">
          <w:rPr>
            <w:rFonts w:asciiTheme="minorHAnsi" w:hAnsiTheme="minorHAnsi" w:cstheme="minorHAnsi"/>
            <w:color w:val="000099"/>
            <w:u w:val="single"/>
          </w:rPr>
          <w:t>com</w:t>
        </w:r>
      </w:hyperlink>
      <w:hyperlink r:id="rId91" w:history="1">
        <w:r w:rsidR="00D25537" w:rsidRPr="006978E5">
          <w:rPr>
            <w:rFonts w:asciiTheme="minorHAnsi" w:hAnsiTheme="minorHAnsi" w:cstheme="minorHAnsi"/>
            <w:color w:val="000099"/>
            <w:u w:val="single"/>
          </w:rPr>
          <w:t>/</w:t>
        </w:r>
      </w:hyperlink>
      <w:hyperlink r:id="rId92" w:history="1">
        <w:r w:rsidR="00D25537" w:rsidRPr="006978E5">
          <w:rPr>
            <w:rFonts w:asciiTheme="minorHAnsi" w:hAnsiTheme="minorHAnsi" w:cstheme="minorHAnsi"/>
            <w:color w:val="000099"/>
            <w:u w:val="single"/>
          </w:rPr>
          <w:t>en</w:t>
        </w:r>
      </w:hyperlink>
      <w:hyperlink r:id="rId93" w:history="1">
        <w:r w:rsidR="00D25537" w:rsidRPr="006978E5">
          <w:rPr>
            <w:rFonts w:asciiTheme="minorHAnsi" w:hAnsiTheme="minorHAnsi" w:cstheme="minorHAnsi"/>
            <w:color w:val="000099"/>
            <w:u w:val="single"/>
          </w:rPr>
          <w:t>-</w:t>
        </w:r>
      </w:hyperlink>
      <w:hyperlink r:id="rId94" w:history="1">
        <w:r w:rsidR="00D25537" w:rsidRPr="006978E5">
          <w:rPr>
            <w:rFonts w:asciiTheme="minorHAnsi" w:hAnsiTheme="minorHAnsi" w:cstheme="minorHAnsi"/>
            <w:color w:val="000099"/>
            <w:u w:val="single"/>
          </w:rPr>
          <w:t>us</w:t>
        </w:r>
      </w:hyperlink>
      <w:hyperlink r:id="rId95" w:history="1">
        <w:r w:rsidR="00D25537" w:rsidRPr="006978E5">
          <w:rPr>
            <w:rFonts w:asciiTheme="minorHAnsi" w:hAnsiTheme="minorHAnsi" w:cstheme="minorHAnsi"/>
            <w:color w:val="000099"/>
            <w:u w:val="single"/>
          </w:rPr>
          <w:t>/</w:t>
        </w:r>
      </w:hyperlink>
      <w:hyperlink r:id="rId96" w:history="1">
        <w:r w:rsidR="00D25537" w:rsidRPr="006978E5">
          <w:rPr>
            <w:rFonts w:asciiTheme="minorHAnsi" w:hAnsiTheme="minorHAnsi" w:cstheme="minorHAnsi"/>
            <w:color w:val="000099"/>
            <w:u w:val="single"/>
          </w:rPr>
          <w:t>library</w:t>
        </w:r>
      </w:hyperlink>
      <w:hyperlink r:id="rId97" w:history="1">
        <w:r w:rsidR="00D25537" w:rsidRPr="006978E5">
          <w:rPr>
            <w:rFonts w:asciiTheme="minorHAnsi" w:hAnsiTheme="minorHAnsi" w:cstheme="minorHAnsi"/>
            <w:color w:val="000099"/>
            <w:u w:val="single"/>
          </w:rPr>
          <w:t>/</w:t>
        </w:r>
      </w:hyperlink>
      <w:hyperlink r:id="rId98" w:history="1">
        <w:r w:rsidR="00D25537" w:rsidRPr="006978E5">
          <w:rPr>
            <w:rFonts w:asciiTheme="minorHAnsi" w:hAnsiTheme="minorHAnsi" w:cstheme="minorHAnsi"/>
            <w:color w:val="000099"/>
            <w:u w:val="single"/>
          </w:rPr>
          <w:t>czefa</w:t>
        </w:r>
      </w:hyperlink>
      <w:hyperlink r:id="rId99" w:history="1">
        <w:r w:rsidR="00D25537" w:rsidRPr="006978E5">
          <w:rPr>
            <w:rFonts w:asciiTheme="minorHAnsi" w:hAnsiTheme="minorHAnsi" w:cstheme="minorHAnsi"/>
            <w:color w:val="000099"/>
            <w:u w:val="single"/>
          </w:rPr>
          <w:t>0</w:t>
        </w:r>
      </w:hyperlink>
      <w:hyperlink r:id="rId100" w:history="1">
        <w:r w:rsidR="00D25537" w:rsidRPr="006978E5">
          <w:rPr>
            <w:rFonts w:asciiTheme="minorHAnsi" w:hAnsiTheme="minorHAnsi" w:cstheme="minorHAnsi"/>
            <w:color w:val="000099"/>
            <w:u w:val="single"/>
          </w:rPr>
          <w:t>ke</w:t>
        </w:r>
      </w:hyperlink>
      <w:hyperlink r:id="rId101" w:history="1">
        <w:r w:rsidR="00D25537" w:rsidRPr="006978E5">
          <w:rPr>
            <w:rFonts w:asciiTheme="minorHAnsi" w:hAnsiTheme="minorHAnsi" w:cstheme="minorHAnsi"/>
            <w:color w:val="000099"/>
            <w:u w:val="single"/>
          </w:rPr>
          <w:t>%28</w:t>
        </w:r>
      </w:hyperlink>
      <w:hyperlink r:id="rId102" w:history="1">
        <w:r w:rsidR="00D25537" w:rsidRPr="006978E5">
          <w:rPr>
            <w:rFonts w:asciiTheme="minorHAnsi" w:hAnsiTheme="minorHAnsi" w:cstheme="minorHAnsi"/>
            <w:color w:val="000099"/>
            <w:u w:val="single"/>
          </w:rPr>
          <w:t>v</w:t>
        </w:r>
      </w:hyperlink>
      <w:hyperlink r:id="rId103" w:history="1">
        <w:r w:rsidR="00D25537" w:rsidRPr="006978E5">
          <w:rPr>
            <w:rFonts w:asciiTheme="minorHAnsi" w:hAnsiTheme="minorHAnsi" w:cstheme="minorHAnsi"/>
            <w:color w:val="000099"/>
            <w:u w:val="single"/>
          </w:rPr>
          <w:t>=</w:t>
        </w:r>
      </w:hyperlink>
      <w:hyperlink r:id="rId104" w:history="1">
        <w:r w:rsidR="00D25537" w:rsidRPr="006978E5">
          <w:rPr>
            <w:rFonts w:asciiTheme="minorHAnsi" w:hAnsiTheme="minorHAnsi" w:cstheme="minorHAnsi"/>
            <w:color w:val="000099"/>
            <w:u w:val="single"/>
          </w:rPr>
          <w:t>vs</w:t>
        </w:r>
      </w:hyperlink>
      <w:hyperlink r:id="rId105" w:history="1">
        <w:r w:rsidR="00D25537" w:rsidRPr="006978E5">
          <w:rPr>
            <w:rFonts w:asciiTheme="minorHAnsi" w:hAnsiTheme="minorHAnsi" w:cstheme="minorHAnsi"/>
            <w:color w:val="000099"/>
            <w:u w:val="single"/>
          </w:rPr>
          <w:t>.71%29.</w:t>
        </w:r>
      </w:hyperlink>
      <w:hyperlink r:id="rId106" w:history="1">
        <w:r w:rsidR="00D25537" w:rsidRPr="006978E5">
          <w:rPr>
            <w:rFonts w:asciiTheme="minorHAnsi" w:hAnsiTheme="minorHAnsi" w:cstheme="minorHAnsi"/>
            <w:color w:val="000099"/>
            <w:u w:val="single"/>
          </w:rPr>
          <w:t>aspx</w:t>
        </w:r>
      </w:hyperlink>
    </w:p>
    <w:p w:rsidR="00D84BD1" w:rsidRPr="006978E5" w:rsidRDefault="00D84BD1" w:rsidP="00D84BD1">
      <w:pPr>
        <w:pStyle w:val="ListParagraph"/>
        <w:ind w:left="1728"/>
        <w:rPr>
          <w:rFonts w:asciiTheme="minorHAnsi" w:hAnsiTheme="minorHAnsi" w:cstheme="minorHAnsi"/>
          <w:color w:val="000099"/>
          <w:u w:val="single"/>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543" w:name="_Toc297759795"/>
      <w:r w:rsidRPr="006978E5">
        <w:rPr>
          <w:rFonts w:asciiTheme="minorHAnsi" w:hAnsiTheme="minorHAnsi" w:cstheme="minorHAnsi"/>
        </w:rPr>
        <w:t>The product shall be designed to allow for future enhancements to be added with ease</w:t>
      </w:r>
      <w:bookmarkEnd w:id="543"/>
    </w:p>
    <w:p w:rsidR="00D84BD1" w:rsidRPr="006978E5" w:rsidRDefault="00D84BD1" w:rsidP="00D84BD1">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Description</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The product shall be a simple and modular design, allowing future enhancements to be added with ease.</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Source</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MAVS Team</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Constraints</w:t>
      </w:r>
    </w:p>
    <w:p w:rsidR="00D25537" w:rsidRPr="006978E5" w:rsidRDefault="00D25537" w:rsidP="00D84BD1">
      <w:pPr>
        <w:ind w:left="1080"/>
        <w:rPr>
          <w:rFonts w:asciiTheme="minorHAnsi" w:eastAsia="Arial" w:hAnsiTheme="minorHAnsi" w:cstheme="minorHAnsi"/>
          <w:b/>
          <w:bCs/>
          <w:i/>
          <w:iCs/>
        </w:rPr>
      </w:pPr>
      <w:r w:rsidRPr="006978E5">
        <w:rPr>
          <w:rFonts w:asciiTheme="minorHAnsi" w:hAnsiTheme="minorHAnsi" w:cstheme="minorHAnsi"/>
        </w:rPr>
        <w:t>N/A</w:t>
      </w:r>
      <w:r w:rsidRPr="006978E5">
        <w:rPr>
          <w:rFonts w:asciiTheme="minorHAnsi" w:eastAsia="Arial" w:hAnsiTheme="minorHAnsi" w:cstheme="minorHAnsi"/>
          <w:b/>
          <w:bCs/>
          <w:i/>
          <w:iCs/>
        </w:rPr>
        <w:t xml:space="preserve"> </w:t>
      </w:r>
    </w:p>
    <w:p w:rsidR="00D84BD1" w:rsidRPr="006978E5" w:rsidRDefault="00D84BD1" w:rsidP="00D84BD1">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Applicable Standards</w:t>
      </w:r>
    </w:p>
    <w:p w:rsidR="00D25537" w:rsidRPr="006978E5" w:rsidRDefault="00D25537" w:rsidP="00D84BD1">
      <w:pPr>
        <w:ind w:left="1080"/>
        <w:rPr>
          <w:rFonts w:asciiTheme="minorHAnsi" w:hAnsiTheme="minorHAnsi" w:cstheme="minorHAnsi"/>
        </w:rPr>
      </w:pPr>
      <w:r w:rsidRPr="006978E5">
        <w:rPr>
          <w:rFonts w:asciiTheme="minorHAnsi" w:hAnsiTheme="minorHAnsi" w:cstheme="minorHAnsi"/>
        </w:rPr>
        <w:t>N/A</w:t>
      </w:r>
      <w:bookmarkStart w:id="544" w:name="id.6e4eee9293f8"/>
      <w:bookmarkEnd w:id="544"/>
    </w:p>
    <w:p w:rsidR="00D84BD1" w:rsidRPr="006978E5" w:rsidRDefault="00D84BD1" w:rsidP="00D84BD1">
      <w:pPr>
        <w:ind w:left="1080"/>
        <w:rPr>
          <w:rFonts w:asciiTheme="minorHAnsi" w:hAnsiTheme="minorHAnsi" w:cstheme="minorHAnsi"/>
        </w:rPr>
      </w:pPr>
    </w:p>
    <w:p w:rsidR="00D25537" w:rsidRPr="006978E5" w:rsidRDefault="00D84BD1" w:rsidP="00DC17DF">
      <w:pPr>
        <w:pStyle w:val="Heading1"/>
        <w:pageBreakBefore/>
        <w:numPr>
          <w:ilvl w:val="0"/>
          <w:numId w:val="38"/>
        </w:numPr>
        <w:spacing w:before="0" w:after="0"/>
        <w:rPr>
          <w:rFonts w:asciiTheme="minorHAnsi" w:hAnsiTheme="minorHAnsi" w:cstheme="minorHAnsi"/>
        </w:rPr>
      </w:pPr>
      <w:bookmarkStart w:id="545" w:name="_Toc297759796"/>
      <w:r w:rsidRPr="006978E5">
        <w:rPr>
          <w:rFonts w:asciiTheme="minorHAnsi" w:hAnsiTheme="minorHAnsi" w:cstheme="minorHAnsi"/>
        </w:rPr>
        <w:lastRenderedPageBreak/>
        <w:t xml:space="preserve">  </w:t>
      </w:r>
      <w:bookmarkStart w:id="546" w:name="_Toc297769345"/>
      <w:bookmarkStart w:id="547" w:name="_Toc299277659"/>
      <w:r w:rsidR="00D25537" w:rsidRPr="006978E5">
        <w:rPr>
          <w:rFonts w:asciiTheme="minorHAnsi" w:hAnsiTheme="minorHAnsi" w:cstheme="minorHAnsi"/>
        </w:rPr>
        <w:t>Assumptions</w:t>
      </w:r>
      <w:bookmarkStart w:id="548" w:name="id.b78ae1ae3be3"/>
      <w:bookmarkEnd w:id="545"/>
      <w:bookmarkEnd w:id="546"/>
      <w:bookmarkEnd w:id="547"/>
      <w:bookmarkEnd w:id="548"/>
    </w:p>
    <w:p w:rsidR="00D84BD1" w:rsidRPr="006978E5" w:rsidRDefault="00D84BD1" w:rsidP="00D84BD1">
      <w:pPr>
        <w:rPr>
          <w:rFonts w:asciiTheme="minorHAnsi" w:hAnsiTheme="minorHAnsi" w:cstheme="minorHAnsi"/>
        </w:rPr>
      </w:pPr>
    </w:p>
    <w:p w:rsidR="00D84BD1" w:rsidRPr="006978E5" w:rsidRDefault="00D84BD1" w:rsidP="00D84BD1">
      <w:pPr>
        <w:rPr>
          <w:rFonts w:asciiTheme="minorHAnsi" w:hAnsiTheme="minorHAnsi" w:cstheme="minorHAnsi"/>
        </w:rPr>
      </w:pPr>
    </w:p>
    <w:p w:rsidR="00D25537" w:rsidRPr="006978E5" w:rsidRDefault="00D25537" w:rsidP="00D84BD1">
      <w:pPr>
        <w:pStyle w:val="Heading3"/>
        <w:numPr>
          <w:ilvl w:val="0"/>
          <w:numId w:val="43"/>
        </w:numPr>
        <w:spacing w:before="0" w:after="0"/>
        <w:rPr>
          <w:rFonts w:asciiTheme="minorHAnsi" w:hAnsiTheme="minorHAnsi" w:cstheme="minorHAnsi"/>
        </w:rPr>
      </w:pPr>
      <w:bookmarkStart w:id="549" w:name="_Toc297759797"/>
      <w:r w:rsidRPr="006978E5">
        <w:rPr>
          <w:rFonts w:asciiTheme="minorHAnsi" w:hAnsiTheme="minorHAnsi" w:cstheme="minorHAnsi"/>
        </w:rPr>
        <w:t>The MAVS System will be installed on a property with a working Internet connection.</w:t>
      </w:r>
      <w:bookmarkEnd w:id="549"/>
    </w:p>
    <w:p w:rsidR="00D84BD1" w:rsidRPr="006978E5" w:rsidRDefault="00D84BD1" w:rsidP="00D84BD1">
      <w:pPr>
        <w:rPr>
          <w:rFonts w:asciiTheme="minorHAnsi" w:hAnsiTheme="minorHAnsi" w:cstheme="minorHAnsi"/>
        </w:rPr>
      </w:pPr>
    </w:p>
    <w:p w:rsidR="00D25537" w:rsidRPr="006978E5" w:rsidRDefault="00D25537" w:rsidP="00D84BD1">
      <w:pPr>
        <w:pStyle w:val="Heading3"/>
        <w:numPr>
          <w:ilvl w:val="0"/>
          <w:numId w:val="43"/>
        </w:numPr>
        <w:spacing w:before="0" w:after="0"/>
        <w:rPr>
          <w:rFonts w:asciiTheme="minorHAnsi" w:hAnsiTheme="minorHAnsi" w:cstheme="minorHAnsi"/>
        </w:rPr>
      </w:pPr>
      <w:bookmarkStart w:id="550" w:name="_Toc297759798"/>
      <w:r w:rsidRPr="006978E5">
        <w:rPr>
          <w:rFonts w:asciiTheme="minorHAnsi" w:hAnsiTheme="minorHAnsi" w:cstheme="minorHAnsi"/>
        </w:rPr>
        <w:t>The MAVS System camera will be placed in a location with a clear field of view.</w:t>
      </w:r>
      <w:bookmarkEnd w:id="550"/>
    </w:p>
    <w:p w:rsidR="00D84BD1" w:rsidRPr="006978E5" w:rsidRDefault="00D84BD1" w:rsidP="00D84BD1">
      <w:pPr>
        <w:rPr>
          <w:rFonts w:asciiTheme="minorHAnsi" w:hAnsiTheme="minorHAnsi" w:cstheme="minorHAnsi"/>
        </w:rPr>
      </w:pPr>
    </w:p>
    <w:p w:rsidR="00D25537" w:rsidRPr="006978E5" w:rsidRDefault="00D25537" w:rsidP="00D84BD1">
      <w:pPr>
        <w:pStyle w:val="Heading3"/>
        <w:numPr>
          <w:ilvl w:val="0"/>
          <w:numId w:val="43"/>
        </w:numPr>
        <w:spacing w:before="0" w:after="0"/>
        <w:rPr>
          <w:rFonts w:asciiTheme="minorHAnsi" w:hAnsiTheme="minorHAnsi" w:cstheme="minorHAnsi"/>
        </w:rPr>
      </w:pPr>
      <w:bookmarkStart w:id="551" w:name="_Toc297759799"/>
      <w:r w:rsidRPr="006978E5">
        <w:rPr>
          <w:rFonts w:asciiTheme="minorHAnsi" w:hAnsiTheme="minorHAnsi" w:cstheme="minorHAnsi"/>
        </w:rPr>
        <w:t>The MAVS System sensors will be placed in locations close enough for connection to the IC.</w:t>
      </w:r>
      <w:bookmarkEnd w:id="551"/>
    </w:p>
    <w:p w:rsidR="00D84BD1" w:rsidRPr="006978E5" w:rsidRDefault="00D84BD1" w:rsidP="00D84BD1">
      <w:pPr>
        <w:rPr>
          <w:rFonts w:asciiTheme="minorHAnsi" w:hAnsiTheme="minorHAnsi" w:cstheme="minorHAnsi"/>
        </w:rPr>
      </w:pPr>
    </w:p>
    <w:p w:rsidR="00D25537" w:rsidRPr="006978E5" w:rsidRDefault="00D25537" w:rsidP="00D84BD1">
      <w:pPr>
        <w:pStyle w:val="Heading3"/>
        <w:numPr>
          <w:ilvl w:val="0"/>
          <w:numId w:val="43"/>
        </w:numPr>
        <w:spacing w:before="0" w:after="0"/>
        <w:rPr>
          <w:rFonts w:asciiTheme="minorHAnsi" w:hAnsiTheme="minorHAnsi" w:cstheme="minorHAnsi"/>
        </w:rPr>
      </w:pPr>
      <w:bookmarkStart w:id="552" w:name="_Toc297759800"/>
      <w:r w:rsidRPr="006978E5">
        <w:rPr>
          <w:rFonts w:asciiTheme="minorHAnsi" w:hAnsiTheme="minorHAnsi" w:cstheme="minorHAnsi"/>
        </w:rPr>
        <w:t>The MAVS System will be monitored by a user.</w:t>
      </w:r>
      <w:bookmarkEnd w:id="552"/>
    </w:p>
    <w:p w:rsidR="00D84BD1" w:rsidRPr="006978E5" w:rsidRDefault="00D84BD1" w:rsidP="00D84BD1">
      <w:pPr>
        <w:rPr>
          <w:rFonts w:asciiTheme="minorHAnsi" w:hAnsiTheme="minorHAnsi" w:cstheme="minorHAnsi"/>
        </w:rPr>
      </w:pPr>
    </w:p>
    <w:p w:rsidR="00D25537" w:rsidRPr="006978E5" w:rsidRDefault="00D25537" w:rsidP="00D84BD1">
      <w:pPr>
        <w:pStyle w:val="Heading3"/>
        <w:numPr>
          <w:ilvl w:val="0"/>
          <w:numId w:val="43"/>
        </w:numPr>
        <w:spacing w:before="0" w:after="0"/>
        <w:rPr>
          <w:rFonts w:asciiTheme="minorHAnsi" w:hAnsiTheme="minorHAnsi" w:cstheme="minorHAnsi"/>
        </w:rPr>
      </w:pPr>
      <w:bookmarkStart w:id="553" w:name="_Toc297759801"/>
      <w:r w:rsidRPr="006978E5">
        <w:rPr>
          <w:rFonts w:asciiTheme="minorHAnsi" w:hAnsiTheme="minorHAnsi" w:cstheme="minorHAnsi"/>
        </w:rPr>
        <w:t>The MAVS System central computer will be in an indoor, climate controlled environment.</w:t>
      </w:r>
      <w:bookmarkEnd w:id="553"/>
    </w:p>
    <w:p w:rsidR="00D84BD1" w:rsidRPr="006978E5" w:rsidRDefault="00D84BD1" w:rsidP="00D84BD1">
      <w:pPr>
        <w:rPr>
          <w:rFonts w:asciiTheme="minorHAnsi" w:hAnsiTheme="minorHAnsi" w:cstheme="minorHAnsi"/>
        </w:rPr>
      </w:pPr>
    </w:p>
    <w:p w:rsidR="00D25537" w:rsidRPr="006978E5" w:rsidRDefault="00D25537" w:rsidP="00D84BD1">
      <w:pPr>
        <w:pStyle w:val="Heading3"/>
        <w:numPr>
          <w:ilvl w:val="0"/>
          <w:numId w:val="43"/>
        </w:numPr>
        <w:spacing w:before="0" w:after="0"/>
        <w:rPr>
          <w:rFonts w:asciiTheme="minorHAnsi" w:hAnsiTheme="minorHAnsi" w:cstheme="minorHAnsi"/>
        </w:rPr>
      </w:pPr>
      <w:bookmarkStart w:id="554" w:name="_Toc297759802"/>
      <w:r w:rsidRPr="006978E5">
        <w:rPr>
          <w:rFonts w:asciiTheme="minorHAnsi" w:hAnsiTheme="minorHAnsi" w:cstheme="minorHAnsi"/>
        </w:rPr>
        <w:t>T</w:t>
      </w:r>
      <w:r w:rsidR="00D84BD1" w:rsidRPr="006978E5">
        <w:rPr>
          <w:rFonts w:asciiTheme="minorHAnsi" w:hAnsiTheme="minorHAnsi" w:cstheme="minorHAnsi"/>
        </w:rPr>
        <w:t xml:space="preserve">he MAVS System central computer </w:t>
      </w:r>
      <w:r w:rsidRPr="006978E5">
        <w:rPr>
          <w:rFonts w:asciiTheme="minorHAnsi" w:hAnsiTheme="minorHAnsi" w:cstheme="minorHAnsi"/>
        </w:rPr>
        <w:t xml:space="preserve">will run the </w:t>
      </w:r>
      <w:r w:rsidR="00D84BD1" w:rsidRPr="006978E5">
        <w:rPr>
          <w:rFonts w:asciiTheme="minorHAnsi" w:hAnsiTheme="minorHAnsi" w:cstheme="minorHAnsi"/>
        </w:rPr>
        <w:t xml:space="preserve">MAVS Systems </w:t>
      </w:r>
      <w:r w:rsidRPr="006978E5">
        <w:rPr>
          <w:rFonts w:asciiTheme="minorHAnsi" w:hAnsiTheme="minorHAnsi" w:cstheme="minorHAnsi"/>
        </w:rPr>
        <w:t>software 24 hours a day.</w:t>
      </w:r>
      <w:bookmarkEnd w:id="554"/>
    </w:p>
    <w:p w:rsidR="00D84BD1" w:rsidRPr="006978E5" w:rsidRDefault="00D84BD1" w:rsidP="00D84BD1">
      <w:pPr>
        <w:rPr>
          <w:rFonts w:asciiTheme="minorHAnsi" w:hAnsiTheme="minorHAnsi" w:cstheme="minorHAnsi"/>
        </w:rPr>
      </w:pPr>
    </w:p>
    <w:p w:rsidR="00D25537" w:rsidRPr="006978E5" w:rsidRDefault="00D25537" w:rsidP="00D84BD1">
      <w:pPr>
        <w:pStyle w:val="Heading3"/>
        <w:numPr>
          <w:ilvl w:val="0"/>
          <w:numId w:val="43"/>
        </w:numPr>
        <w:spacing w:before="0" w:after="0"/>
        <w:rPr>
          <w:rFonts w:asciiTheme="minorHAnsi" w:hAnsiTheme="minorHAnsi" w:cstheme="minorHAnsi"/>
        </w:rPr>
      </w:pPr>
      <w:bookmarkStart w:id="555" w:name="_Toc297759803"/>
      <w:r w:rsidRPr="006978E5">
        <w:rPr>
          <w:rFonts w:asciiTheme="minorHAnsi" w:hAnsiTheme="minorHAnsi" w:cstheme="minorHAnsi"/>
        </w:rPr>
        <w:t>The MAVS System central computer will be on a computer capable of running the .NET version 3.0 framework</w:t>
      </w:r>
      <w:bookmarkStart w:id="556" w:name="id.1c961ee41d28"/>
      <w:bookmarkEnd w:id="555"/>
      <w:bookmarkEnd w:id="556"/>
    </w:p>
    <w:p w:rsidR="00D25537" w:rsidRPr="006978E5" w:rsidRDefault="00D84BD1" w:rsidP="00DC17DF">
      <w:pPr>
        <w:pStyle w:val="Heading1"/>
        <w:pageBreakBefore/>
        <w:numPr>
          <w:ilvl w:val="0"/>
          <w:numId w:val="38"/>
        </w:numPr>
        <w:spacing w:before="0" w:after="0"/>
        <w:rPr>
          <w:rFonts w:asciiTheme="minorHAnsi" w:hAnsiTheme="minorHAnsi" w:cstheme="minorHAnsi"/>
        </w:rPr>
      </w:pPr>
      <w:bookmarkStart w:id="557" w:name="_Toc297759804"/>
      <w:r w:rsidRPr="006978E5">
        <w:rPr>
          <w:rFonts w:asciiTheme="minorHAnsi" w:hAnsiTheme="minorHAnsi" w:cstheme="minorHAnsi"/>
        </w:rPr>
        <w:lastRenderedPageBreak/>
        <w:t xml:space="preserve">  </w:t>
      </w:r>
      <w:bookmarkStart w:id="558" w:name="_Toc297769346"/>
      <w:bookmarkStart w:id="559" w:name="_Toc299277660"/>
      <w:r w:rsidR="00D25537" w:rsidRPr="006978E5">
        <w:rPr>
          <w:rFonts w:asciiTheme="minorHAnsi" w:hAnsiTheme="minorHAnsi" w:cstheme="minorHAnsi"/>
        </w:rPr>
        <w:t>Sources of Information</w:t>
      </w:r>
      <w:bookmarkEnd w:id="557"/>
      <w:bookmarkEnd w:id="558"/>
      <w:bookmarkEnd w:id="559"/>
    </w:p>
    <w:p w:rsidR="00D84BD1" w:rsidRPr="006978E5" w:rsidRDefault="00D84BD1" w:rsidP="00D84BD1">
      <w:pPr>
        <w:rPr>
          <w:rFonts w:asciiTheme="minorHAnsi" w:hAnsiTheme="minorHAnsi" w:cstheme="minorHAnsi"/>
        </w:rPr>
      </w:pPr>
    </w:p>
    <w:p w:rsidR="00D25537" w:rsidRPr="006978E5" w:rsidRDefault="00D25537" w:rsidP="00D84BD1">
      <w:pPr>
        <w:pStyle w:val="ListParagraph"/>
        <w:numPr>
          <w:ilvl w:val="0"/>
          <w:numId w:val="44"/>
        </w:numPr>
        <w:spacing w:before="0"/>
        <w:rPr>
          <w:rFonts w:asciiTheme="minorHAnsi" w:hAnsiTheme="minorHAnsi" w:cstheme="minorHAnsi"/>
        </w:rPr>
      </w:pPr>
      <w:r w:rsidRPr="006978E5">
        <w:rPr>
          <w:rFonts w:asciiTheme="minorHAnsi" w:hAnsiTheme="minorHAnsi" w:cstheme="minorHAnsi"/>
        </w:rPr>
        <w:t>Dr. Manfred Huber – Professor who gives guidelines for development and implementation of the project</w:t>
      </w:r>
    </w:p>
    <w:p w:rsidR="00D84BD1" w:rsidRPr="006978E5" w:rsidRDefault="00D84BD1" w:rsidP="00D84BD1">
      <w:pPr>
        <w:pStyle w:val="ListParagraph"/>
        <w:spacing w:before="0"/>
        <w:rPr>
          <w:rFonts w:asciiTheme="minorHAnsi" w:hAnsiTheme="minorHAnsi" w:cstheme="minorHAnsi"/>
        </w:rPr>
      </w:pPr>
    </w:p>
    <w:p w:rsidR="00D84BD1" w:rsidRPr="006978E5" w:rsidRDefault="00D25537" w:rsidP="00D84BD1">
      <w:pPr>
        <w:pStyle w:val="ListParagraph"/>
        <w:numPr>
          <w:ilvl w:val="0"/>
          <w:numId w:val="44"/>
        </w:numPr>
        <w:spacing w:before="0"/>
        <w:rPr>
          <w:rFonts w:asciiTheme="minorHAnsi" w:hAnsiTheme="minorHAnsi" w:cstheme="minorHAnsi"/>
        </w:rPr>
      </w:pPr>
      <w:r w:rsidRPr="006978E5">
        <w:rPr>
          <w:rFonts w:asciiTheme="minorHAnsi" w:hAnsiTheme="minorHAnsi" w:cstheme="minorHAnsi"/>
        </w:rPr>
        <w:t>Microsoft’s Design Guideline for class Library Developers</w:t>
      </w:r>
    </w:p>
    <w:p w:rsidR="00D25537" w:rsidRPr="006978E5" w:rsidRDefault="00D84BD1" w:rsidP="00D84BD1">
      <w:pPr>
        <w:spacing w:before="0"/>
        <w:ind w:left="0"/>
        <w:rPr>
          <w:rFonts w:asciiTheme="minorHAnsi" w:hAnsiTheme="minorHAnsi" w:cstheme="minorHAnsi"/>
        </w:rPr>
      </w:pPr>
      <w:r w:rsidRPr="006978E5">
        <w:rPr>
          <w:rFonts w:asciiTheme="minorHAnsi" w:hAnsiTheme="minorHAnsi" w:cstheme="minorHAnsi"/>
        </w:rPr>
        <w:tab/>
      </w:r>
      <w:hyperlink r:id="rId107" w:history="1">
        <w:r w:rsidR="00D25537" w:rsidRPr="006978E5">
          <w:rPr>
            <w:rFonts w:asciiTheme="minorHAnsi" w:hAnsiTheme="minorHAnsi" w:cstheme="minorHAnsi"/>
            <w:color w:val="000099"/>
            <w:u w:val="single"/>
          </w:rPr>
          <w:t>http</w:t>
        </w:r>
      </w:hyperlink>
      <w:hyperlink r:id="rId108" w:history="1">
        <w:r w:rsidR="00D25537" w:rsidRPr="006978E5">
          <w:rPr>
            <w:rFonts w:asciiTheme="minorHAnsi" w:hAnsiTheme="minorHAnsi" w:cstheme="minorHAnsi"/>
            <w:color w:val="000099"/>
            <w:u w:val="single"/>
          </w:rPr>
          <w:t>://</w:t>
        </w:r>
      </w:hyperlink>
      <w:hyperlink r:id="rId109" w:history="1">
        <w:r w:rsidR="00D25537" w:rsidRPr="006978E5">
          <w:rPr>
            <w:rFonts w:asciiTheme="minorHAnsi" w:hAnsiTheme="minorHAnsi" w:cstheme="minorHAnsi"/>
            <w:color w:val="000099"/>
            <w:u w:val="single"/>
          </w:rPr>
          <w:t>msdn</w:t>
        </w:r>
      </w:hyperlink>
      <w:hyperlink r:id="rId110" w:history="1">
        <w:r w:rsidR="00D25537" w:rsidRPr="006978E5">
          <w:rPr>
            <w:rFonts w:asciiTheme="minorHAnsi" w:hAnsiTheme="minorHAnsi" w:cstheme="minorHAnsi"/>
            <w:color w:val="000099"/>
            <w:u w:val="single"/>
          </w:rPr>
          <w:t>.</w:t>
        </w:r>
      </w:hyperlink>
      <w:hyperlink r:id="rId111" w:history="1">
        <w:r w:rsidR="00D25537" w:rsidRPr="006978E5">
          <w:rPr>
            <w:rFonts w:asciiTheme="minorHAnsi" w:hAnsiTheme="minorHAnsi" w:cstheme="minorHAnsi"/>
            <w:color w:val="000099"/>
            <w:u w:val="single"/>
          </w:rPr>
          <w:t>microsoft</w:t>
        </w:r>
      </w:hyperlink>
      <w:hyperlink r:id="rId112" w:history="1">
        <w:r w:rsidR="00D25537" w:rsidRPr="006978E5">
          <w:rPr>
            <w:rFonts w:asciiTheme="minorHAnsi" w:hAnsiTheme="minorHAnsi" w:cstheme="minorHAnsi"/>
            <w:color w:val="000099"/>
            <w:u w:val="single"/>
          </w:rPr>
          <w:t>.</w:t>
        </w:r>
      </w:hyperlink>
      <w:hyperlink r:id="rId113" w:history="1">
        <w:r w:rsidR="00D25537" w:rsidRPr="006978E5">
          <w:rPr>
            <w:rFonts w:asciiTheme="minorHAnsi" w:hAnsiTheme="minorHAnsi" w:cstheme="minorHAnsi"/>
            <w:color w:val="000099"/>
            <w:u w:val="single"/>
          </w:rPr>
          <w:t>com</w:t>
        </w:r>
      </w:hyperlink>
      <w:hyperlink r:id="rId114" w:history="1">
        <w:r w:rsidR="00D25537" w:rsidRPr="006978E5">
          <w:rPr>
            <w:rFonts w:asciiTheme="minorHAnsi" w:hAnsiTheme="minorHAnsi" w:cstheme="minorHAnsi"/>
            <w:color w:val="000099"/>
            <w:u w:val="single"/>
          </w:rPr>
          <w:t>/</w:t>
        </w:r>
      </w:hyperlink>
      <w:hyperlink r:id="rId115" w:history="1">
        <w:r w:rsidR="00D25537" w:rsidRPr="006978E5">
          <w:rPr>
            <w:rFonts w:asciiTheme="minorHAnsi" w:hAnsiTheme="minorHAnsi" w:cstheme="minorHAnsi"/>
            <w:color w:val="000099"/>
            <w:u w:val="single"/>
          </w:rPr>
          <w:t>en</w:t>
        </w:r>
      </w:hyperlink>
      <w:hyperlink r:id="rId116" w:history="1">
        <w:r w:rsidR="00D25537" w:rsidRPr="006978E5">
          <w:rPr>
            <w:rFonts w:asciiTheme="minorHAnsi" w:hAnsiTheme="minorHAnsi" w:cstheme="minorHAnsi"/>
            <w:color w:val="000099"/>
            <w:u w:val="single"/>
          </w:rPr>
          <w:t>-</w:t>
        </w:r>
      </w:hyperlink>
      <w:hyperlink r:id="rId117" w:history="1">
        <w:r w:rsidR="00D25537" w:rsidRPr="006978E5">
          <w:rPr>
            <w:rFonts w:asciiTheme="minorHAnsi" w:hAnsiTheme="minorHAnsi" w:cstheme="minorHAnsi"/>
            <w:color w:val="000099"/>
            <w:u w:val="single"/>
          </w:rPr>
          <w:t>us</w:t>
        </w:r>
      </w:hyperlink>
      <w:hyperlink r:id="rId118" w:history="1">
        <w:r w:rsidR="00D25537" w:rsidRPr="006978E5">
          <w:rPr>
            <w:rFonts w:asciiTheme="minorHAnsi" w:hAnsiTheme="minorHAnsi" w:cstheme="minorHAnsi"/>
            <w:color w:val="000099"/>
            <w:u w:val="single"/>
          </w:rPr>
          <w:t>/</w:t>
        </w:r>
      </w:hyperlink>
      <w:hyperlink r:id="rId119" w:history="1">
        <w:r w:rsidR="00D25537" w:rsidRPr="006978E5">
          <w:rPr>
            <w:rFonts w:asciiTheme="minorHAnsi" w:hAnsiTheme="minorHAnsi" w:cstheme="minorHAnsi"/>
            <w:color w:val="000099"/>
            <w:u w:val="single"/>
          </w:rPr>
          <w:t>library</w:t>
        </w:r>
      </w:hyperlink>
      <w:hyperlink r:id="rId120" w:history="1">
        <w:r w:rsidR="00D25537" w:rsidRPr="006978E5">
          <w:rPr>
            <w:rFonts w:asciiTheme="minorHAnsi" w:hAnsiTheme="minorHAnsi" w:cstheme="minorHAnsi"/>
            <w:color w:val="000099"/>
            <w:u w:val="single"/>
          </w:rPr>
          <w:t>/</w:t>
        </w:r>
      </w:hyperlink>
      <w:hyperlink r:id="rId121" w:history="1">
        <w:r w:rsidR="00D25537" w:rsidRPr="006978E5">
          <w:rPr>
            <w:rFonts w:asciiTheme="minorHAnsi" w:hAnsiTheme="minorHAnsi" w:cstheme="minorHAnsi"/>
            <w:color w:val="000099"/>
            <w:u w:val="single"/>
          </w:rPr>
          <w:t>czefa</w:t>
        </w:r>
      </w:hyperlink>
      <w:hyperlink r:id="rId122" w:history="1">
        <w:r w:rsidR="00D25537" w:rsidRPr="006978E5">
          <w:rPr>
            <w:rFonts w:asciiTheme="minorHAnsi" w:hAnsiTheme="minorHAnsi" w:cstheme="minorHAnsi"/>
            <w:color w:val="000099"/>
            <w:u w:val="single"/>
          </w:rPr>
          <w:t>0</w:t>
        </w:r>
      </w:hyperlink>
      <w:hyperlink r:id="rId123" w:history="1">
        <w:r w:rsidR="00D25537" w:rsidRPr="006978E5">
          <w:rPr>
            <w:rFonts w:asciiTheme="minorHAnsi" w:hAnsiTheme="minorHAnsi" w:cstheme="minorHAnsi"/>
            <w:color w:val="000099"/>
            <w:u w:val="single"/>
          </w:rPr>
          <w:t>ke</w:t>
        </w:r>
      </w:hyperlink>
      <w:hyperlink r:id="rId124" w:history="1">
        <w:r w:rsidR="00D25537" w:rsidRPr="006978E5">
          <w:rPr>
            <w:rFonts w:asciiTheme="minorHAnsi" w:hAnsiTheme="minorHAnsi" w:cstheme="minorHAnsi"/>
            <w:color w:val="000099"/>
            <w:u w:val="single"/>
          </w:rPr>
          <w:t>%28</w:t>
        </w:r>
      </w:hyperlink>
      <w:hyperlink r:id="rId125" w:history="1">
        <w:r w:rsidR="00D25537" w:rsidRPr="006978E5">
          <w:rPr>
            <w:rFonts w:asciiTheme="minorHAnsi" w:hAnsiTheme="minorHAnsi" w:cstheme="minorHAnsi"/>
            <w:color w:val="000099"/>
            <w:u w:val="single"/>
          </w:rPr>
          <w:t>v</w:t>
        </w:r>
      </w:hyperlink>
      <w:hyperlink r:id="rId126" w:history="1">
        <w:r w:rsidR="00D25537" w:rsidRPr="006978E5">
          <w:rPr>
            <w:rFonts w:asciiTheme="minorHAnsi" w:hAnsiTheme="minorHAnsi" w:cstheme="minorHAnsi"/>
            <w:color w:val="000099"/>
            <w:u w:val="single"/>
          </w:rPr>
          <w:t>=</w:t>
        </w:r>
      </w:hyperlink>
      <w:hyperlink r:id="rId127" w:history="1">
        <w:r w:rsidR="00D25537" w:rsidRPr="006978E5">
          <w:rPr>
            <w:rFonts w:asciiTheme="minorHAnsi" w:hAnsiTheme="minorHAnsi" w:cstheme="minorHAnsi"/>
            <w:color w:val="000099"/>
            <w:u w:val="single"/>
          </w:rPr>
          <w:t>vs</w:t>
        </w:r>
      </w:hyperlink>
      <w:hyperlink r:id="rId128" w:history="1">
        <w:r w:rsidR="00D25537" w:rsidRPr="006978E5">
          <w:rPr>
            <w:rFonts w:asciiTheme="minorHAnsi" w:hAnsiTheme="minorHAnsi" w:cstheme="minorHAnsi"/>
            <w:color w:val="000099"/>
            <w:u w:val="single"/>
          </w:rPr>
          <w:t>.71%29.</w:t>
        </w:r>
      </w:hyperlink>
      <w:hyperlink r:id="rId129" w:history="1">
        <w:r w:rsidR="00D25537" w:rsidRPr="006978E5">
          <w:rPr>
            <w:rFonts w:asciiTheme="minorHAnsi" w:hAnsiTheme="minorHAnsi" w:cstheme="minorHAnsi"/>
            <w:color w:val="000099"/>
            <w:u w:val="single"/>
          </w:rPr>
          <w:t>aspx</w:t>
        </w:r>
      </w:hyperlink>
    </w:p>
    <w:p w:rsidR="00D84BD1" w:rsidRPr="006978E5" w:rsidRDefault="00D84BD1" w:rsidP="00D84BD1">
      <w:pPr>
        <w:spacing w:before="0"/>
        <w:ind w:left="0"/>
        <w:rPr>
          <w:rFonts w:asciiTheme="minorHAnsi" w:hAnsiTheme="minorHAnsi" w:cstheme="minorHAnsi"/>
        </w:rPr>
      </w:pPr>
    </w:p>
    <w:p w:rsidR="00D25537" w:rsidRPr="006978E5" w:rsidRDefault="00D25537" w:rsidP="00D84BD1">
      <w:pPr>
        <w:pStyle w:val="ListParagraph"/>
        <w:numPr>
          <w:ilvl w:val="0"/>
          <w:numId w:val="44"/>
        </w:numPr>
        <w:spacing w:before="0"/>
        <w:rPr>
          <w:rFonts w:asciiTheme="minorHAnsi" w:hAnsiTheme="minorHAnsi" w:cstheme="minorHAnsi"/>
        </w:rPr>
      </w:pPr>
      <w:r w:rsidRPr="006978E5">
        <w:rPr>
          <w:rFonts w:asciiTheme="minorHAnsi" w:hAnsiTheme="minorHAnsi" w:cstheme="minorHAnsi"/>
        </w:rPr>
        <w:t xml:space="preserve">Senior Design Document Library </w:t>
      </w:r>
      <w:hyperlink r:id="rId130" w:history="1">
        <w:r w:rsidRPr="006978E5">
          <w:rPr>
            <w:rFonts w:asciiTheme="minorHAnsi" w:hAnsiTheme="minorHAnsi" w:cstheme="minorHAnsi"/>
            <w:color w:val="0000FF"/>
            <w:u w:val="single"/>
          </w:rPr>
          <w:t>http</w:t>
        </w:r>
      </w:hyperlink>
      <w:hyperlink r:id="rId131" w:history="1">
        <w:r w:rsidRPr="006978E5">
          <w:rPr>
            <w:rFonts w:asciiTheme="minorHAnsi" w:hAnsiTheme="minorHAnsi" w:cstheme="minorHAnsi"/>
            <w:color w:val="0000FF"/>
            <w:u w:val="single"/>
          </w:rPr>
          <w:t>://</w:t>
        </w:r>
      </w:hyperlink>
      <w:hyperlink r:id="rId132" w:history="1">
        <w:r w:rsidRPr="006978E5">
          <w:rPr>
            <w:rFonts w:asciiTheme="minorHAnsi" w:hAnsiTheme="minorHAnsi" w:cstheme="minorHAnsi"/>
            <w:color w:val="0000FF"/>
            <w:u w:val="single"/>
          </w:rPr>
          <w:t>ranger</w:t>
        </w:r>
      </w:hyperlink>
      <w:hyperlink r:id="rId133" w:history="1">
        <w:r w:rsidRPr="006978E5">
          <w:rPr>
            <w:rFonts w:asciiTheme="minorHAnsi" w:hAnsiTheme="minorHAnsi" w:cstheme="minorHAnsi"/>
            <w:color w:val="0000FF"/>
            <w:u w:val="single"/>
          </w:rPr>
          <w:t>.</w:t>
        </w:r>
      </w:hyperlink>
      <w:hyperlink r:id="rId134" w:history="1">
        <w:r w:rsidRPr="006978E5">
          <w:rPr>
            <w:rFonts w:asciiTheme="minorHAnsi" w:hAnsiTheme="minorHAnsi" w:cstheme="minorHAnsi"/>
            <w:color w:val="0000FF"/>
            <w:u w:val="single"/>
          </w:rPr>
          <w:t>uta</w:t>
        </w:r>
      </w:hyperlink>
      <w:hyperlink r:id="rId135" w:history="1">
        <w:r w:rsidRPr="006978E5">
          <w:rPr>
            <w:rFonts w:asciiTheme="minorHAnsi" w:hAnsiTheme="minorHAnsi" w:cstheme="minorHAnsi"/>
            <w:color w:val="0000FF"/>
            <w:u w:val="single"/>
          </w:rPr>
          <w:t>.</w:t>
        </w:r>
      </w:hyperlink>
      <w:hyperlink r:id="rId136" w:history="1">
        <w:r w:rsidRPr="006978E5">
          <w:rPr>
            <w:rFonts w:asciiTheme="minorHAnsi" w:hAnsiTheme="minorHAnsi" w:cstheme="minorHAnsi"/>
            <w:color w:val="0000FF"/>
            <w:u w:val="single"/>
          </w:rPr>
          <w:t>edu</w:t>
        </w:r>
      </w:hyperlink>
      <w:hyperlink r:id="rId137" w:history="1">
        <w:r w:rsidRPr="006978E5">
          <w:rPr>
            <w:rFonts w:asciiTheme="minorHAnsi" w:hAnsiTheme="minorHAnsi" w:cstheme="minorHAnsi"/>
            <w:color w:val="0000FF"/>
            <w:u w:val="single"/>
          </w:rPr>
          <w:t>/~</w:t>
        </w:r>
      </w:hyperlink>
      <w:hyperlink r:id="rId138" w:history="1">
        <w:r w:rsidRPr="006978E5">
          <w:rPr>
            <w:rFonts w:asciiTheme="minorHAnsi" w:hAnsiTheme="minorHAnsi" w:cstheme="minorHAnsi"/>
            <w:color w:val="0000FF"/>
            <w:u w:val="single"/>
          </w:rPr>
          <w:t>odell</w:t>
        </w:r>
      </w:hyperlink>
      <w:hyperlink r:id="rId139" w:history="1">
        <w:r w:rsidRPr="006978E5">
          <w:rPr>
            <w:rFonts w:asciiTheme="minorHAnsi" w:hAnsiTheme="minorHAnsi" w:cstheme="minorHAnsi"/>
            <w:color w:val="0000FF"/>
            <w:u w:val="single"/>
          </w:rPr>
          <w:t>/</w:t>
        </w:r>
      </w:hyperlink>
      <w:hyperlink r:id="rId140" w:history="1">
        <w:r w:rsidRPr="006978E5">
          <w:rPr>
            <w:rFonts w:asciiTheme="minorHAnsi" w:hAnsiTheme="minorHAnsi" w:cstheme="minorHAnsi"/>
            <w:color w:val="0000FF"/>
            <w:u w:val="single"/>
          </w:rPr>
          <w:t>Senior</w:t>
        </w:r>
      </w:hyperlink>
      <w:hyperlink r:id="rId141" w:history="1">
        <w:r w:rsidRPr="006978E5">
          <w:rPr>
            <w:rFonts w:asciiTheme="minorHAnsi" w:hAnsiTheme="minorHAnsi" w:cstheme="minorHAnsi"/>
            <w:color w:val="0000FF"/>
            <w:u w:val="single"/>
          </w:rPr>
          <w:t>_</w:t>
        </w:r>
      </w:hyperlink>
      <w:hyperlink r:id="rId142" w:history="1">
        <w:r w:rsidRPr="006978E5">
          <w:rPr>
            <w:rFonts w:asciiTheme="minorHAnsi" w:hAnsiTheme="minorHAnsi" w:cstheme="minorHAnsi"/>
            <w:color w:val="0000FF"/>
            <w:u w:val="single"/>
          </w:rPr>
          <w:t>Design</w:t>
        </w:r>
      </w:hyperlink>
      <w:hyperlink r:id="rId143" w:history="1">
        <w:r w:rsidRPr="006978E5">
          <w:rPr>
            <w:rFonts w:asciiTheme="minorHAnsi" w:hAnsiTheme="minorHAnsi" w:cstheme="minorHAnsi"/>
            <w:color w:val="0000FF"/>
            <w:u w:val="single"/>
          </w:rPr>
          <w:t>_</w:t>
        </w:r>
      </w:hyperlink>
      <w:hyperlink r:id="rId144" w:history="1">
        <w:r w:rsidRPr="006978E5">
          <w:rPr>
            <w:rFonts w:asciiTheme="minorHAnsi" w:hAnsiTheme="minorHAnsi" w:cstheme="minorHAnsi"/>
            <w:color w:val="0000FF"/>
            <w:u w:val="single"/>
          </w:rPr>
          <w:t>Document</w:t>
        </w:r>
      </w:hyperlink>
      <w:hyperlink r:id="rId145" w:history="1">
        <w:r w:rsidRPr="006978E5">
          <w:rPr>
            <w:rFonts w:asciiTheme="minorHAnsi" w:hAnsiTheme="minorHAnsi" w:cstheme="minorHAnsi"/>
            <w:color w:val="0000FF"/>
            <w:u w:val="single"/>
          </w:rPr>
          <w:t>_</w:t>
        </w:r>
      </w:hyperlink>
      <w:hyperlink r:id="rId146" w:history="1">
        <w:r w:rsidRPr="006978E5">
          <w:rPr>
            <w:rFonts w:asciiTheme="minorHAnsi" w:hAnsiTheme="minorHAnsi" w:cstheme="minorHAnsi"/>
            <w:color w:val="0000FF"/>
            <w:u w:val="single"/>
          </w:rPr>
          <w:t>Library</w:t>
        </w:r>
      </w:hyperlink>
      <w:hyperlink r:id="rId147" w:history="1">
        <w:r w:rsidRPr="006978E5">
          <w:rPr>
            <w:rFonts w:asciiTheme="minorHAnsi" w:hAnsiTheme="minorHAnsi" w:cstheme="minorHAnsi"/>
            <w:color w:val="0000FF"/>
            <w:u w:val="single"/>
          </w:rPr>
          <w:t>/</w:t>
        </w:r>
      </w:hyperlink>
      <w:hyperlink r:id="rId148" w:history="1">
        <w:r w:rsidRPr="006978E5">
          <w:rPr>
            <w:rFonts w:asciiTheme="minorHAnsi" w:hAnsiTheme="minorHAnsi" w:cstheme="minorHAnsi"/>
            <w:color w:val="0000FF"/>
            <w:u w:val="single"/>
          </w:rPr>
          <w:t>Senior</w:t>
        </w:r>
      </w:hyperlink>
      <w:hyperlink r:id="rId149" w:history="1">
        <w:r w:rsidRPr="006978E5">
          <w:rPr>
            <w:rFonts w:asciiTheme="minorHAnsi" w:hAnsiTheme="minorHAnsi" w:cstheme="minorHAnsi"/>
            <w:color w:val="0000FF"/>
            <w:u w:val="single"/>
          </w:rPr>
          <w:t>_</w:t>
        </w:r>
      </w:hyperlink>
      <w:hyperlink r:id="rId150" w:history="1">
        <w:r w:rsidRPr="006978E5">
          <w:rPr>
            <w:rFonts w:asciiTheme="minorHAnsi" w:hAnsiTheme="minorHAnsi" w:cstheme="minorHAnsi"/>
            <w:color w:val="0000FF"/>
            <w:u w:val="single"/>
          </w:rPr>
          <w:t>Design</w:t>
        </w:r>
      </w:hyperlink>
      <w:hyperlink r:id="rId151" w:history="1">
        <w:r w:rsidRPr="006978E5">
          <w:rPr>
            <w:rFonts w:asciiTheme="minorHAnsi" w:hAnsiTheme="minorHAnsi" w:cstheme="minorHAnsi"/>
            <w:color w:val="0000FF"/>
            <w:u w:val="single"/>
          </w:rPr>
          <w:t>_</w:t>
        </w:r>
      </w:hyperlink>
      <w:hyperlink r:id="rId152" w:history="1">
        <w:r w:rsidRPr="006978E5">
          <w:rPr>
            <w:rFonts w:asciiTheme="minorHAnsi" w:hAnsiTheme="minorHAnsi" w:cstheme="minorHAnsi"/>
            <w:color w:val="0000FF"/>
            <w:u w:val="single"/>
          </w:rPr>
          <w:t>Document</w:t>
        </w:r>
      </w:hyperlink>
      <w:hyperlink r:id="rId153" w:history="1">
        <w:r w:rsidRPr="006978E5">
          <w:rPr>
            <w:rFonts w:asciiTheme="minorHAnsi" w:hAnsiTheme="minorHAnsi" w:cstheme="minorHAnsi"/>
            <w:color w:val="0000FF"/>
            <w:u w:val="single"/>
          </w:rPr>
          <w:t>_</w:t>
        </w:r>
      </w:hyperlink>
      <w:hyperlink r:id="rId154" w:history="1">
        <w:r w:rsidRPr="006978E5">
          <w:rPr>
            <w:rFonts w:asciiTheme="minorHAnsi" w:hAnsiTheme="minorHAnsi" w:cstheme="minorHAnsi"/>
            <w:color w:val="0000FF"/>
            <w:u w:val="single"/>
          </w:rPr>
          <w:t>Library</w:t>
        </w:r>
      </w:hyperlink>
      <w:hyperlink r:id="rId155" w:history="1">
        <w:r w:rsidRPr="006978E5">
          <w:rPr>
            <w:rFonts w:asciiTheme="minorHAnsi" w:hAnsiTheme="minorHAnsi" w:cstheme="minorHAnsi"/>
            <w:color w:val="0000FF"/>
            <w:u w:val="single"/>
          </w:rPr>
          <w:t>.</w:t>
        </w:r>
      </w:hyperlink>
      <w:hyperlink r:id="rId156" w:history="1">
        <w:r w:rsidRPr="006978E5">
          <w:rPr>
            <w:rFonts w:asciiTheme="minorHAnsi" w:hAnsiTheme="minorHAnsi" w:cstheme="minorHAnsi"/>
            <w:color w:val="0000FF"/>
            <w:u w:val="single"/>
          </w:rPr>
          <w:t>html</w:t>
        </w:r>
      </w:hyperlink>
    </w:p>
    <w:p w:rsidR="00D84BD1" w:rsidRPr="006978E5" w:rsidRDefault="00D84BD1" w:rsidP="00D84BD1">
      <w:pPr>
        <w:pStyle w:val="ListParagraph"/>
        <w:spacing w:before="0"/>
        <w:rPr>
          <w:rFonts w:asciiTheme="minorHAnsi" w:hAnsiTheme="minorHAnsi" w:cstheme="minorHAnsi"/>
        </w:rPr>
      </w:pPr>
    </w:p>
    <w:p w:rsidR="00D84BD1" w:rsidRPr="006978E5" w:rsidRDefault="00D25537" w:rsidP="00D84BD1">
      <w:pPr>
        <w:pStyle w:val="ListParagraph"/>
        <w:numPr>
          <w:ilvl w:val="0"/>
          <w:numId w:val="44"/>
        </w:numPr>
        <w:spacing w:before="0"/>
        <w:rPr>
          <w:rFonts w:asciiTheme="minorHAnsi" w:hAnsiTheme="minorHAnsi" w:cstheme="minorHAnsi"/>
        </w:rPr>
      </w:pPr>
      <w:r w:rsidRPr="006978E5">
        <w:rPr>
          <w:rFonts w:asciiTheme="minorHAnsi" w:hAnsiTheme="minorHAnsi" w:cstheme="minorHAnsi"/>
        </w:rPr>
        <w:t>United States Consumer Product Safety Act</w:t>
      </w:r>
    </w:p>
    <w:p w:rsidR="00D25537" w:rsidRPr="006978E5" w:rsidRDefault="008C2553" w:rsidP="00D84BD1">
      <w:pPr>
        <w:spacing w:before="0"/>
        <w:ind w:left="0" w:firstLine="720"/>
        <w:rPr>
          <w:rFonts w:asciiTheme="minorHAnsi" w:hAnsiTheme="minorHAnsi" w:cstheme="minorHAnsi"/>
        </w:rPr>
      </w:pPr>
      <w:hyperlink r:id="rId157" w:history="1">
        <w:r w:rsidR="00D25537" w:rsidRPr="006978E5">
          <w:rPr>
            <w:rFonts w:asciiTheme="minorHAnsi" w:hAnsiTheme="minorHAnsi" w:cstheme="minorHAnsi"/>
            <w:color w:val="0000FF"/>
            <w:u w:val="single"/>
          </w:rPr>
          <w:t>http</w:t>
        </w:r>
      </w:hyperlink>
      <w:hyperlink r:id="rId158" w:history="1">
        <w:r w:rsidR="00D25537" w:rsidRPr="006978E5">
          <w:rPr>
            <w:rFonts w:asciiTheme="minorHAnsi" w:hAnsiTheme="minorHAnsi" w:cstheme="minorHAnsi"/>
            <w:color w:val="0000FF"/>
            <w:u w:val="single"/>
          </w:rPr>
          <w:t>://</w:t>
        </w:r>
      </w:hyperlink>
      <w:hyperlink r:id="rId159" w:history="1">
        <w:r w:rsidR="00D25537" w:rsidRPr="006978E5">
          <w:rPr>
            <w:rFonts w:asciiTheme="minorHAnsi" w:hAnsiTheme="minorHAnsi" w:cstheme="minorHAnsi"/>
            <w:color w:val="0000FF"/>
            <w:u w:val="single"/>
          </w:rPr>
          <w:t>www</w:t>
        </w:r>
      </w:hyperlink>
      <w:hyperlink r:id="rId160" w:history="1">
        <w:r w:rsidR="00D25537" w:rsidRPr="006978E5">
          <w:rPr>
            <w:rFonts w:asciiTheme="minorHAnsi" w:hAnsiTheme="minorHAnsi" w:cstheme="minorHAnsi"/>
            <w:color w:val="0000FF"/>
            <w:u w:val="single"/>
          </w:rPr>
          <w:t>.</w:t>
        </w:r>
      </w:hyperlink>
      <w:hyperlink r:id="rId161" w:history="1">
        <w:r w:rsidR="00D25537" w:rsidRPr="006978E5">
          <w:rPr>
            <w:rFonts w:asciiTheme="minorHAnsi" w:hAnsiTheme="minorHAnsi" w:cstheme="minorHAnsi"/>
            <w:color w:val="0000FF"/>
            <w:u w:val="single"/>
          </w:rPr>
          <w:t>cpsc</w:t>
        </w:r>
      </w:hyperlink>
      <w:hyperlink r:id="rId162" w:history="1">
        <w:r w:rsidR="00D25537" w:rsidRPr="006978E5">
          <w:rPr>
            <w:rFonts w:asciiTheme="minorHAnsi" w:hAnsiTheme="minorHAnsi" w:cstheme="minorHAnsi"/>
            <w:color w:val="0000FF"/>
            <w:u w:val="single"/>
          </w:rPr>
          <w:t>.</w:t>
        </w:r>
      </w:hyperlink>
      <w:hyperlink r:id="rId163" w:history="1">
        <w:r w:rsidR="00D25537" w:rsidRPr="006978E5">
          <w:rPr>
            <w:rFonts w:asciiTheme="minorHAnsi" w:hAnsiTheme="minorHAnsi" w:cstheme="minorHAnsi"/>
            <w:color w:val="0000FF"/>
            <w:u w:val="single"/>
          </w:rPr>
          <w:t>gov</w:t>
        </w:r>
      </w:hyperlink>
      <w:hyperlink r:id="rId164" w:history="1">
        <w:r w:rsidR="00D25537" w:rsidRPr="006978E5">
          <w:rPr>
            <w:rFonts w:asciiTheme="minorHAnsi" w:hAnsiTheme="minorHAnsi" w:cstheme="minorHAnsi"/>
            <w:color w:val="0000FF"/>
            <w:u w:val="single"/>
          </w:rPr>
          <w:t>/</w:t>
        </w:r>
      </w:hyperlink>
      <w:hyperlink r:id="rId165" w:history="1">
        <w:r w:rsidR="00D25537" w:rsidRPr="006978E5">
          <w:rPr>
            <w:rFonts w:asciiTheme="minorHAnsi" w:hAnsiTheme="minorHAnsi" w:cstheme="minorHAnsi"/>
            <w:color w:val="0000FF"/>
            <w:u w:val="single"/>
          </w:rPr>
          <w:t>businfo</w:t>
        </w:r>
      </w:hyperlink>
      <w:hyperlink r:id="rId166" w:history="1">
        <w:r w:rsidR="00D25537" w:rsidRPr="006978E5">
          <w:rPr>
            <w:rFonts w:asciiTheme="minorHAnsi" w:hAnsiTheme="minorHAnsi" w:cstheme="minorHAnsi"/>
            <w:color w:val="0000FF"/>
            <w:u w:val="single"/>
          </w:rPr>
          <w:t>/</w:t>
        </w:r>
      </w:hyperlink>
      <w:hyperlink r:id="rId167" w:history="1">
        <w:r w:rsidR="00D25537" w:rsidRPr="006978E5">
          <w:rPr>
            <w:rFonts w:asciiTheme="minorHAnsi" w:hAnsiTheme="minorHAnsi" w:cstheme="minorHAnsi"/>
            <w:color w:val="0000FF"/>
            <w:u w:val="single"/>
          </w:rPr>
          <w:t>cpsa</w:t>
        </w:r>
      </w:hyperlink>
      <w:hyperlink r:id="rId168" w:history="1">
        <w:r w:rsidR="00D25537" w:rsidRPr="006978E5">
          <w:rPr>
            <w:rFonts w:asciiTheme="minorHAnsi" w:hAnsiTheme="minorHAnsi" w:cstheme="minorHAnsi"/>
            <w:color w:val="0000FF"/>
            <w:u w:val="single"/>
          </w:rPr>
          <w:t>.</w:t>
        </w:r>
      </w:hyperlink>
      <w:hyperlink r:id="rId169" w:history="1">
        <w:r w:rsidR="00D25537" w:rsidRPr="006978E5">
          <w:rPr>
            <w:rFonts w:asciiTheme="minorHAnsi" w:hAnsiTheme="minorHAnsi" w:cstheme="minorHAnsi"/>
            <w:color w:val="0000FF"/>
            <w:u w:val="single"/>
          </w:rPr>
          <w:t>pdf</w:t>
        </w:r>
      </w:hyperlink>
    </w:p>
    <w:p w:rsidR="00D84BD1" w:rsidRPr="006978E5" w:rsidRDefault="00D84BD1" w:rsidP="00D84BD1">
      <w:pPr>
        <w:spacing w:before="0"/>
        <w:ind w:left="0" w:firstLine="720"/>
        <w:rPr>
          <w:rFonts w:asciiTheme="minorHAnsi" w:hAnsiTheme="minorHAnsi" w:cstheme="minorHAnsi"/>
        </w:rPr>
      </w:pPr>
    </w:p>
    <w:p w:rsidR="00D84BD1" w:rsidRPr="006978E5" w:rsidRDefault="00D25537" w:rsidP="00D84BD1">
      <w:pPr>
        <w:pStyle w:val="ListParagraph"/>
        <w:numPr>
          <w:ilvl w:val="0"/>
          <w:numId w:val="44"/>
        </w:numPr>
        <w:spacing w:before="0"/>
        <w:rPr>
          <w:rFonts w:asciiTheme="minorHAnsi" w:hAnsiTheme="minorHAnsi" w:cstheme="minorHAnsi"/>
        </w:rPr>
      </w:pPr>
      <w:r w:rsidRPr="006978E5">
        <w:rPr>
          <w:rFonts w:asciiTheme="minorHAnsi" w:hAnsiTheme="minorHAnsi" w:cstheme="minorHAnsi"/>
        </w:rPr>
        <w:t>United States Consumer Product Safety Commission – Substantial Product Hazard Reports</w:t>
      </w:r>
    </w:p>
    <w:p w:rsidR="00D25537" w:rsidRPr="006978E5" w:rsidRDefault="008C2553" w:rsidP="00D84BD1">
      <w:pPr>
        <w:pStyle w:val="ListParagraph"/>
        <w:spacing w:before="0"/>
        <w:rPr>
          <w:rFonts w:asciiTheme="minorHAnsi" w:hAnsiTheme="minorHAnsi" w:cstheme="minorHAnsi"/>
        </w:rPr>
      </w:pPr>
      <w:hyperlink r:id="rId170" w:history="1">
        <w:r w:rsidR="00D25537" w:rsidRPr="006978E5">
          <w:rPr>
            <w:rFonts w:asciiTheme="minorHAnsi" w:hAnsiTheme="minorHAnsi" w:cstheme="minorHAnsi"/>
            <w:color w:val="0000FF"/>
            <w:u w:val="single"/>
          </w:rPr>
          <w:t>http</w:t>
        </w:r>
      </w:hyperlink>
      <w:hyperlink r:id="rId171" w:history="1">
        <w:r w:rsidR="00D25537" w:rsidRPr="006978E5">
          <w:rPr>
            <w:rFonts w:asciiTheme="minorHAnsi" w:hAnsiTheme="minorHAnsi" w:cstheme="minorHAnsi"/>
            <w:color w:val="0000FF"/>
            <w:u w:val="single"/>
          </w:rPr>
          <w:t>://</w:t>
        </w:r>
      </w:hyperlink>
      <w:hyperlink r:id="rId172" w:history="1">
        <w:r w:rsidR="00D25537" w:rsidRPr="006978E5">
          <w:rPr>
            <w:rFonts w:asciiTheme="minorHAnsi" w:hAnsiTheme="minorHAnsi" w:cstheme="minorHAnsi"/>
            <w:color w:val="0000FF"/>
            <w:u w:val="single"/>
          </w:rPr>
          <w:t>www</w:t>
        </w:r>
      </w:hyperlink>
      <w:hyperlink r:id="rId173" w:history="1">
        <w:r w:rsidR="00D25537" w:rsidRPr="006978E5">
          <w:rPr>
            <w:rFonts w:asciiTheme="minorHAnsi" w:hAnsiTheme="minorHAnsi" w:cstheme="minorHAnsi"/>
            <w:color w:val="0000FF"/>
            <w:u w:val="single"/>
          </w:rPr>
          <w:t>.</w:t>
        </w:r>
      </w:hyperlink>
      <w:hyperlink r:id="rId174" w:history="1">
        <w:r w:rsidR="00D25537" w:rsidRPr="006978E5">
          <w:rPr>
            <w:rFonts w:asciiTheme="minorHAnsi" w:hAnsiTheme="minorHAnsi" w:cstheme="minorHAnsi"/>
            <w:color w:val="0000FF"/>
            <w:u w:val="single"/>
          </w:rPr>
          <w:t>cpsc</w:t>
        </w:r>
      </w:hyperlink>
      <w:hyperlink r:id="rId175" w:history="1">
        <w:r w:rsidR="00D25537" w:rsidRPr="006978E5">
          <w:rPr>
            <w:rFonts w:asciiTheme="minorHAnsi" w:hAnsiTheme="minorHAnsi" w:cstheme="minorHAnsi"/>
            <w:color w:val="0000FF"/>
            <w:u w:val="single"/>
          </w:rPr>
          <w:t>.</w:t>
        </w:r>
      </w:hyperlink>
      <w:hyperlink r:id="rId176" w:history="1">
        <w:r w:rsidR="00D25537" w:rsidRPr="006978E5">
          <w:rPr>
            <w:rFonts w:asciiTheme="minorHAnsi" w:hAnsiTheme="minorHAnsi" w:cstheme="minorHAnsi"/>
            <w:color w:val="0000FF"/>
            <w:u w:val="single"/>
          </w:rPr>
          <w:t>gov</w:t>
        </w:r>
      </w:hyperlink>
      <w:hyperlink r:id="rId177" w:history="1">
        <w:r w:rsidR="00D25537" w:rsidRPr="006978E5">
          <w:rPr>
            <w:rFonts w:asciiTheme="minorHAnsi" w:hAnsiTheme="minorHAnsi" w:cstheme="minorHAnsi"/>
            <w:color w:val="0000FF"/>
            <w:u w:val="single"/>
          </w:rPr>
          <w:t>/</w:t>
        </w:r>
      </w:hyperlink>
      <w:hyperlink r:id="rId178" w:history="1">
        <w:r w:rsidR="00D25537" w:rsidRPr="006978E5">
          <w:rPr>
            <w:rFonts w:asciiTheme="minorHAnsi" w:hAnsiTheme="minorHAnsi" w:cstheme="minorHAnsi"/>
            <w:color w:val="0000FF"/>
            <w:u w:val="single"/>
          </w:rPr>
          <w:t>LIBRARY</w:t>
        </w:r>
      </w:hyperlink>
      <w:hyperlink r:id="rId179" w:history="1">
        <w:r w:rsidR="00D25537" w:rsidRPr="006978E5">
          <w:rPr>
            <w:rFonts w:asciiTheme="minorHAnsi" w:hAnsiTheme="minorHAnsi" w:cstheme="minorHAnsi"/>
            <w:color w:val="0000FF"/>
            <w:u w:val="single"/>
          </w:rPr>
          <w:t>/</w:t>
        </w:r>
      </w:hyperlink>
      <w:hyperlink r:id="rId180" w:history="1">
        <w:r w:rsidR="00D25537" w:rsidRPr="006978E5">
          <w:rPr>
            <w:rFonts w:asciiTheme="minorHAnsi" w:hAnsiTheme="minorHAnsi" w:cstheme="minorHAnsi"/>
            <w:color w:val="0000FF"/>
            <w:u w:val="single"/>
          </w:rPr>
          <w:t>FOIA</w:t>
        </w:r>
      </w:hyperlink>
      <w:hyperlink r:id="rId181" w:history="1">
        <w:r w:rsidR="00D25537" w:rsidRPr="006978E5">
          <w:rPr>
            <w:rFonts w:asciiTheme="minorHAnsi" w:hAnsiTheme="minorHAnsi" w:cstheme="minorHAnsi"/>
            <w:color w:val="0000FF"/>
            <w:u w:val="single"/>
          </w:rPr>
          <w:t>/</w:t>
        </w:r>
      </w:hyperlink>
      <w:hyperlink r:id="rId182" w:history="1">
        <w:r w:rsidR="00D25537" w:rsidRPr="006978E5">
          <w:rPr>
            <w:rFonts w:asciiTheme="minorHAnsi" w:hAnsiTheme="minorHAnsi" w:cstheme="minorHAnsi"/>
            <w:color w:val="0000FF"/>
            <w:u w:val="single"/>
          </w:rPr>
          <w:t>FOIA</w:t>
        </w:r>
      </w:hyperlink>
      <w:hyperlink r:id="rId183" w:history="1">
        <w:r w:rsidR="00D25537" w:rsidRPr="006978E5">
          <w:rPr>
            <w:rFonts w:asciiTheme="minorHAnsi" w:hAnsiTheme="minorHAnsi" w:cstheme="minorHAnsi"/>
            <w:color w:val="0000FF"/>
            <w:u w:val="single"/>
          </w:rPr>
          <w:t>06/</w:t>
        </w:r>
      </w:hyperlink>
      <w:hyperlink r:id="rId184" w:history="1">
        <w:r w:rsidR="00D25537" w:rsidRPr="006978E5">
          <w:rPr>
            <w:rFonts w:asciiTheme="minorHAnsi" w:hAnsiTheme="minorHAnsi" w:cstheme="minorHAnsi"/>
            <w:color w:val="0000FF"/>
            <w:u w:val="single"/>
          </w:rPr>
          <w:t>brief</w:t>
        </w:r>
      </w:hyperlink>
      <w:hyperlink r:id="rId185" w:history="1">
        <w:r w:rsidR="00D25537" w:rsidRPr="006978E5">
          <w:rPr>
            <w:rFonts w:asciiTheme="minorHAnsi" w:hAnsiTheme="minorHAnsi" w:cstheme="minorHAnsi"/>
            <w:color w:val="0000FF"/>
            <w:u w:val="single"/>
          </w:rPr>
          <w:t>/</w:t>
        </w:r>
      </w:hyperlink>
      <w:hyperlink r:id="rId186" w:history="1">
        <w:r w:rsidR="00D25537" w:rsidRPr="006978E5">
          <w:rPr>
            <w:rFonts w:asciiTheme="minorHAnsi" w:hAnsiTheme="minorHAnsi" w:cstheme="minorHAnsi"/>
            <w:color w:val="0000FF"/>
            <w:u w:val="single"/>
          </w:rPr>
          <w:t>part</w:t>
        </w:r>
      </w:hyperlink>
      <w:hyperlink r:id="rId187" w:history="1">
        <w:r w:rsidR="00D25537" w:rsidRPr="006978E5">
          <w:rPr>
            <w:rFonts w:asciiTheme="minorHAnsi" w:hAnsiTheme="minorHAnsi" w:cstheme="minorHAnsi"/>
            <w:color w:val="0000FF"/>
            <w:u w:val="single"/>
          </w:rPr>
          <w:t>1115.</w:t>
        </w:r>
      </w:hyperlink>
      <w:hyperlink r:id="rId188" w:history="1">
        <w:r w:rsidR="00D25537" w:rsidRPr="006978E5">
          <w:rPr>
            <w:rFonts w:asciiTheme="minorHAnsi" w:hAnsiTheme="minorHAnsi" w:cstheme="minorHAnsi"/>
            <w:color w:val="0000FF"/>
            <w:u w:val="single"/>
          </w:rPr>
          <w:t>pdf</w:t>
        </w:r>
      </w:hyperlink>
    </w:p>
    <w:p w:rsidR="00D84BD1" w:rsidRPr="006978E5" w:rsidRDefault="00D84BD1" w:rsidP="00D84BD1">
      <w:pPr>
        <w:pStyle w:val="ListParagraph"/>
        <w:spacing w:before="0"/>
        <w:rPr>
          <w:rFonts w:asciiTheme="minorHAnsi" w:hAnsiTheme="minorHAnsi" w:cstheme="minorHAnsi"/>
        </w:rPr>
      </w:pPr>
    </w:p>
    <w:p w:rsidR="00D25537" w:rsidRPr="006978E5" w:rsidRDefault="00D84BD1" w:rsidP="00DC17DF">
      <w:pPr>
        <w:pStyle w:val="Heading1"/>
        <w:pageBreakBefore/>
        <w:numPr>
          <w:ilvl w:val="0"/>
          <w:numId w:val="38"/>
        </w:numPr>
        <w:spacing w:before="0" w:after="0"/>
        <w:rPr>
          <w:rFonts w:asciiTheme="minorHAnsi" w:hAnsiTheme="minorHAnsi" w:cstheme="minorHAnsi"/>
        </w:rPr>
      </w:pPr>
      <w:bookmarkStart w:id="560" w:name="_Toc297759805"/>
      <w:r w:rsidRPr="006978E5">
        <w:rPr>
          <w:rFonts w:asciiTheme="minorHAnsi" w:hAnsiTheme="minorHAnsi" w:cstheme="minorHAnsi"/>
        </w:rPr>
        <w:lastRenderedPageBreak/>
        <w:t xml:space="preserve">  </w:t>
      </w:r>
      <w:bookmarkStart w:id="561" w:name="_Toc297769347"/>
      <w:bookmarkStart w:id="562" w:name="_Toc299277661"/>
      <w:r w:rsidR="00D25537" w:rsidRPr="006978E5">
        <w:rPr>
          <w:rFonts w:asciiTheme="minorHAnsi" w:hAnsiTheme="minorHAnsi" w:cstheme="minorHAnsi"/>
        </w:rPr>
        <w:t>Use Cases</w:t>
      </w:r>
      <w:bookmarkStart w:id="563" w:name="id.000bd667475a"/>
      <w:bookmarkEnd w:id="560"/>
      <w:bookmarkEnd w:id="561"/>
      <w:bookmarkEnd w:id="562"/>
      <w:bookmarkEnd w:id="563"/>
    </w:p>
    <w:p w:rsidR="00D84BD1" w:rsidRPr="006978E5" w:rsidRDefault="00D84BD1" w:rsidP="00D84BD1">
      <w:pPr>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564" w:name="_Toc297759806"/>
      <w:bookmarkStart w:id="565" w:name="_Toc297769348"/>
      <w:bookmarkStart w:id="566" w:name="_Toc299277662"/>
      <w:r w:rsidRPr="006978E5">
        <w:rPr>
          <w:rFonts w:asciiTheme="minorHAnsi" w:hAnsiTheme="minorHAnsi" w:cstheme="minorHAnsi"/>
        </w:rPr>
        <w:t>General</w:t>
      </w:r>
      <w:bookmarkEnd w:id="564"/>
      <w:bookmarkEnd w:id="565"/>
      <w:bookmarkEnd w:id="566"/>
      <w:r w:rsidRPr="006978E5">
        <w:rPr>
          <w:rFonts w:asciiTheme="minorHAnsi" w:hAnsiTheme="minorHAnsi" w:cstheme="minorHAnsi"/>
        </w:rPr>
        <w:t xml:space="preserve"> </w:t>
      </w:r>
    </w:p>
    <w:p w:rsidR="00D25537" w:rsidRPr="006978E5" w:rsidRDefault="00D25537" w:rsidP="00D84BD1">
      <w:pPr>
        <w:ind w:left="360"/>
        <w:rPr>
          <w:rFonts w:asciiTheme="minorHAnsi" w:hAnsiTheme="minorHAnsi" w:cstheme="minorHAnsi"/>
        </w:rPr>
      </w:pPr>
      <w:r w:rsidRPr="006978E5">
        <w:rPr>
          <w:rFonts w:asciiTheme="minorHAnsi" w:hAnsiTheme="minorHAnsi" w:cstheme="minorHAnsi"/>
        </w:rPr>
        <w:t>Use cases are included for all major external functions. These are the result of analysis of the requirements and represent the workings of the product externals.</w:t>
      </w:r>
      <w:bookmarkStart w:id="567" w:name="id.024064711c9f"/>
      <w:bookmarkEnd w:id="567"/>
    </w:p>
    <w:p w:rsidR="00D84BD1" w:rsidRPr="006978E5" w:rsidRDefault="00D84BD1" w:rsidP="00D84BD1">
      <w:pPr>
        <w:ind w:left="360"/>
        <w:rPr>
          <w:rFonts w:asciiTheme="minorHAnsi" w:hAnsiTheme="minorHAnsi" w:cstheme="minorHAnsi"/>
        </w:rPr>
      </w:pPr>
    </w:p>
    <w:p w:rsidR="00D25537" w:rsidRPr="006978E5" w:rsidRDefault="00D25537" w:rsidP="00DC17DF">
      <w:pPr>
        <w:pStyle w:val="Heading2"/>
        <w:numPr>
          <w:ilvl w:val="1"/>
          <w:numId w:val="38"/>
        </w:numPr>
        <w:spacing w:before="0" w:after="0"/>
        <w:rPr>
          <w:rFonts w:asciiTheme="minorHAnsi" w:hAnsiTheme="minorHAnsi" w:cstheme="minorHAnsi"/>
        </w:rPr>
      </w:pPr>
      <w:bookmarkStart w:id="568" w:name="_Toc297759807"/>
      <w:bookmarkStart w:id="569" w:name="_Toc297769349"/>
      <w:bookmarkStart w:id="570" w:name="_Toc299277663"/>
      <w:r w:rsidRPr="006978E5">
        <w:rPr>
          <w:rFonts w:asciiTheme="minorHAnsi" w:hAnsiTheme="minorHAnsi" w:cstheme="minorHAnsi"/>
        </w:rPr>
        <w:t>Use Cases</w:t>
      </w:r>
      <w:bookmarkEnd w:id="568"/>
      <w:bookmarkEnd w:id="569"/>
      <w:bookmarkEnd w:id="570"/>
    </w:p>
    <w:p w:rsidR="00D84BD1" w:rsidRPr="006978E5" w:rsidRDefault="00D84BD1" w:rsidP="00D84BD1">
      <w:pPr>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571" w:name="_Toc297759808"/>
      <w:r w:rsidRPr="006978E5">
        <w:rPr>
          <w:rFonts w:asciiTheme="minorHAnsi" w:hAnsiTheme="minorHAnsi" w:cstheme="minorHAnsi"/>
        </w:rPr>
        <w:t>The user arms the system</w:t>
      </w:r>
      <w:bookmarkEnd w:id="571"/>
    </w:p>
    <w:p w:rsidR="00D84BD1" w:rsidRPr="006978E5" w:rsidRDefault="00D84BD1" w:rsidP="00D84BD1">
      <w:pPr>
        <w:rPr>
          <w:rFonts w:asciiTheme="minorHAnsi" w:hAnsiTheme="minorHAnsi" w:cstheme="minorHAnsi"/>
        </w:rPr>
      </w:pPr>
    </w:p>
    <w:p w:rsidR="00D25537" w:rsidRPr="006978E5" w:rsidRDefault="00D25537" w:rsidP="00D84BD1">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General</w:t>
      </w:r>
    </w:p>
    <w:p w:rsidR="00D84BD1" w:rsidRPr="006978E5" w:rsidRDefault="00D25537" w:rsidP="00D84BD1">
      <w:pPr>
        <w:pStyle w:val="Heading5"/>
        <w:ind w:firstLine="360"/>
        <w:jc w:val="left"/>
        <w:rPr>
          <w:rFonts w:asciiTheme="minorHAnsi" w:hAnsiTheme="minorHAnsi" w:cstheme="minorHAnsi"/>
        </w:rPr>
      </w:pPr>
      <w:r w:rsidRPr="006978E5">
        <w:rPr>
          <w:rFonts w:asciiTheme="minorHAnsi" w:eastAsia="Times New Roman" w:hAnsiTheme="minorHAnsi" w:cstheme="minorHAnsi"/>
          <w:i w:val="0"/>
          <w:iCs w:val="0"/>
        </w:rPr>
        <w:t>Actors</w:t>
      </w:r>
      <w:r w:rsidR="00D84BD1" w:rsidRPr="006978E5">
        <w:rPr>
          <w:rFonts w:asciiTheme="minorHAnsi" w:eastAsia="Times New Roman" w:hAnsiTheme="minorHAnsi" w:cstheme="minorHAnsi"/>
          <w:i w:val="0"/>
          <w:iCs w:val="0"/>
        </w:rPr>
        <w:t xml:space="preserve">:  </w:t>
      </w:r>
      <w:r w:rsidRPr="006978E5">
        <w:rPr>
          <w:rFonts w:asciiTheme="minorHAnsi" w:hAnsiTheme="minorHAnsi" w:cstheme="minorHAnsi"/>
        </w:rPr>
        <w:t>User</w:t>
      </w:r>
    </w:p>
    <w:p w:rsidR="00D25537" w:rsidRPr="006978E5" w:rsidRDefault="00D25537" w:rsidP="00D84BD1">
      <w:pPr>
        <w:pStyle w:val="Heading5"/>
        <w:ind w:firstLine="360"/>
        <w:jc w:val="left"/>
        <w:rPr>
          <w:rFonts w:asciiTheme="minorHAnsi" w:hAnsiTheme="minorHAnsi" w:cstheme="minorHAnsi"/>
        </w:rPr>
      </w:pPr>
      <w:r w:rsidRPr="006978E5">
        <w:rPr>
          <w:rFonts w:asciiTheme="minorHAnsi" w:eastAsia="Times New Roman" w:hAnsiTheme="minorHAnsi" w:cstheme="minorHAnsi"/>
          <w:i w:val="0"/>
          <w:iCs w:val="0"/>
        </w:rPr>
        <w:t>Preconditions</w:t>
      </w:r>
      <w:r w:rsidR="00D84BD1" w:rsidRPr="006978E5">
        <w:rPr>
          <w:rFonts w:asciiTheme="minorHAnsi" w:eastAsia="Times New Roman" w:hAnsiTheme="minorHAnsi" w:cstheme="minorHAnsi"/>
          <w:i w:val="0"/>
          <w:iCs w:val="0"/>
        </w:rPr>
        <w:t>:  T</w:t>
      </w:r>
      <w:r w:rsidR="00D84BD1" w:rsidRPr="006978E5">
        <w:rPr>
          <w:rFonts w:asciiTheme="minorHAnsi" w:hAnsiTheme="minorHAnsi" w:cstheme="minorHAnsi"/>
        </w:rPr>
        <w:t xml:space="preserve">he user has an internet </w:t>
      </w:r>
      <w:r w:rsidRPr="006978E5">
        <w:rPr>
          <w:rFonts w:asciiTheme="minorHAnsi" w:hAnsiTheme="minorHAnsi" w:cstheme="minorHAnsi"/>
        </w:rPr>
        <w:t>connection.</w:t>
      </w:r>
    </w:p>
    <w:p w:rsidR="00D25537" w:rsidRPr="006978E5" w:rsidRDefault="00D25537" w:rsidP="00D84BD1">
      <w:pPr>
        <w:pStyle w:val="Heading5"/>
        <w:ind w:firstLine="360"/>
        <w:jc w:val="left"/>
        <w:rPr>
          <w:rFonts w:asciiTheme="minorHAnsi" w:hAnsiTheme="minorHAnsi" w:cstheme="minorHAnsi"/>
        </w:rPr>
      </w:pPr>
      <w:r w:rsidRPr="006978E5">
        <w:rPr>
          <w:rFonts w:asciiTheme="minorHAnsi" w:eastAsia="Times New Roman" w:hAnsiTheme="minorHAnsi" w:cstheme="minorHAnsi"/>
          <w:i w:val="0"/>
          <w:iCs w:val="0"/>
        </w:rPr>
        <w:t>Description</w:t>
      </w:r>
      <w:r w:rsidR="00D84BD1" w:rsidRPr="006978E5">
        <w:rPr>
          <w:rFonts w:asciiTheme="minorHAnsi" w:eastAsia="Times New Roman" w:hAnsiTheme="minorHAnsi" w:cstheme="minorHAnsi"/>
          <w:i w:val="0"/>
          <w:iCs w:val="0"/>
        </w:rPr>
        <w:t xml:space="preserve">:  </w:t>
      </w:r>
      <w:r w:rsidRPr="006978E5">
        <w:rPr>
          <w:rFonts w:asciiTheme="minorHAnsi" w:hAnsiTheme="minorHAnsi" w:cstheme="minorHAnsi"/>
        </w:rPr>
        <w:t>The user navigates to the user interface accessing the system settings.</w:t>
      </w:r>
    </w:p>
    <w:p w:rsidR="00D25537" w:rsidRPr="006978E5" w:rsidRDefault="00D25537" w:rsidP="00D84BD1">
      <w:pPr>
        <w:pStyle w:val="Heading5"/>
        <w:ind w:left="1080"/>
        <w:jc w:val="left"/>
        <w:rPr>
          <w:rFonts w:asciiTheme="minorHAnsi" w:hAnsiTheme="minorHAnsi" w:cstheme="minorHAnsi"/>
        </w:rPr>
      </w:pPr>
      <w:r w:rsidRPr="006978E5">
        <w:rPr>
          <w:rFonts w:asciiTheme="minorHAnsi" w:eastAsia="Times New Roman" w:hAnsiTheme="minorHAnsi" w:cstheme="minorHAnsi"/>
          <w:i w:val="0"/>
          <w:iCs w:val="0"/>
        </w:rPr>
        <w:t>Post Conditions</w:t>
      </w:r>
      <w:r w:rsidR="00D84BD1" w:rsidRPr="006978E5">
        <w:rPr>
          <w:rFonts w:asciiTheme="minorHAnsi" w:eastAsia="Times New Roman" w:hAnsiTheme="minorHAnsi" w:cstheme="minorHAnsi"/>
          <w:i w:val="0"/>
          <w:iCs w:val="0"/>
        </w:rPr>
        <w:t xml:space="preserve"> </w:t>
      </w:r>
      <w:r w:rsidRPr="006978E5">
        <w:rPr>
          <w:rFonts w:asciiTheme="minorHAnsi" w:eastAsia="Times New Roman" w:hAnsiTheme="minorHAnsi" w:cstheme="minorHAnsi"/>
          <w:i w:val="0"/>
          <w:iCs w:val="0"/>
        </w:rPr>
        <w:t>Applying to All Paths</w:t>
      </w:r>
      <w:r w:rsidR="00D84BD1" w:rsidRPr="006978E5">
        <w:rPr>
          <w:rFonts w:asciiTheme="minorHAnsi" w:eastAsia="Times New Roman" w:hAnsiTheme="minorHAnsi" w:cstheme="minorHAnsi"/>
          <w:i w:val="0"/>
          <w:iCs w:val="0"/>
        </w:rPr>
        <w:t xml:space="preserve">:  </w:t>
      </w:r>
      <w:r w:rsidRPr="006978E5">
        <w:rPr>
          <w:rFonts w:asciiTheme="minorHAnsi" w:hAnsiTheme="minorHAnsi" w:cstheme="minorHAnsi"/>
        </w:rPr>
        <w:t>The system is now armed, and can be triggered.</w:t>
      </w:r>
    </w:p>
    <w:p w:rsidR="00C319FE" w:rsidRPr="006978E5" w:rsidRDefault="00C319FE" w:rsidP="00C319FE">
      <w:pPr>
        <w:rPr>
          <w:rFonts w:asciiTheme="minorHAnsi" w:hAnsiTheme="minorHAnsi" w:cstheme="minorHAnsi"/>
        </w:rPr>
      </w:pPr>
    </w:p>
    <w:p w:rsidR="00D25537" w:rsidRPr="006978E5" w:rsidRDefault="00D25537" w:rsidP="00D84BD1">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Primary Path</w:t>
      </w:r>
    </w:p>
    <w:p w:rsidR="00D25537" w:rsidRPr="006978E5" w:rsidRDefault="00C319FE" w:rsidP="00C319FE">
      <w:pPr>
        <w:pStyle w:val="Heading5"/>
        <w:ind w:left="1080"/>
        <w:jc w:val="left"/>
        <w:rPr>
          <w:rFonts w:asciiTheme="minorHAnsi" w:hAnsiTheme="minorHAnsi" w:cstheme="minorHAnsi"/>
        </w:rPr>
      </w:pPr>
      <w:r w:rsidRPr="006978E5">
        <w:rPr>
          <w:rFonts w:asciiTheme="minorHAnsi" w:eastAsia="Times New Roman" w:hAnsiTheme="minorHAnsi" w:cstheme="minorHAnsi"/>
          <w:i w:val="0"/>
          <w:iCs w:val="0"/>
        </w:rPr>
        <w:t xml:space="preserve">Summary: </w:t>
      </w:r>
      <w:r w:rsidR="00D25537" w:rsidRPr="006978E5">
        <w:rPr>
          <w:rFonts w:asciiTheme="minorHAnsi" w:hAnsiTheme="minorHAnsi" w:cstheme="minorHAnsi"/>
        </w:rPr>
        <w:t>The user opens the user interface on a mobile device and connects to the central computer over the network. The user navigates to the system settings.</w:t>
      </w:r>
    </w:p>
    <w:p w:rsidR="00D25537" w:rsidRPr="006978E5" w:rsidRDefault="00D25537" w:rsidP="00C319FE">
      <w:pPr>
        <w:pStyle w:val="Heading5"/>
        <w:ind w:left="1080"/>
        <w:jc w:val="left"/>
        <w:rPr>
          <w:rFonts w:asciiTheme="minorHAnsi" w:hAnsiTheme="minorHAnsi" w:cstheme="minorHAnsi"/>
        </w:rPr>
      </w:pPr>
      <w:r w:rsidRPr="006978E5">
        <w:rPr>
          <w:rFonts w:asciiTheme="minorHAnsi" w:eastAsia="Times New Roman" w:hAnsiTheme="minorHAnsi" w:cstheme="minorHAnsi"/>
          <w:i w:val="0"/>
          <w:iCs w:val="0"/>
        </w:rPr>
        <w:t>Post Conditions</w:t>
      </w:r>
      <w:r w:rsidR="00C319FE" w:rsidRPr="006978E5">
        <w:rPr>
          <w:rFonts w:asciiTheme="minorHAnsi" w:eastAsia="Times New Roman" w:hAnsiTheme="minorHAnsi" w:cstheme="minorHAnsi"/>
          <w:i w:val="0"/>
          <w:iCs w:val="0"/>
        </w:rPr>
        <w:t xml:space="preserve">:  </w:t>
      </w:r>
      <w:r w:rsidRPr="006978E5">
        <w:rPr>
          <w:rFonts w:asciiTheme="minorHAnsi" w:hAnsiTheme="minorHAnsi" w:cstheme="minorHAnsi"/>
        </w:rPr>
        <w:t>The user sees a notification within the mobile GUI that the system has been armed.</w:t>
      </w:r>
    </w:p>
    <w:p w:rsidR="00D25537" w:rsidRPr="006978E5" w:rsidRDefault="00C319FE" w:rsidP="00C319FE">
      <w:pPr>
        <w:pStyle w:val="Heading5"/>
        <w:ind w:firstLine="360"/>
        <w:jc w:val="left"/>
        <w:rPr>
          <w:rFonts w:asciiTheme="minorHAnsi" w:eastAsia="Times New Roman" w:hAnsiTheme="minorHAnsi" w:cstheme="minorHAnsi"/>
          <w:i w:val="0"/>
          <w:iCs w:val="0"/>
        </w:rPr>
      </w:pPr>
      <w:r w:rsidRPr="006978E5">
        <w:rPr>
          <w:rFonts w:asciiTheme="minorHAnsi" w:eastAsia="Times New Roman" w:hAnsiTheme="minorHAnsi" w:cstheme="minorHAnsi"/>
          <w:i w:val="0"/>
          <w:iCs w:val="0"/>
        </w:rPr>
        <w:t>S</w:t>
      </w:r>
      <w:r w:rsidR="00D25537" w:rsidRPr="006978E5">
        <w:rPr>
          <w:rFonts w:asciiTheme="minorHAnsi" w:eastAsia="Times New Roman" w:hAnsiTheme="minorHAnsi" w:cstheme="minorHAnsi"/>
          <w:i w:val="0"/>
          <w:iCs w:val="0"/>
        </w:rPr>
        <w:t>pecial Requirements</w:t>
      </w:r>
      <w:r w:rsidRPr="006978E5">
        <w:rPr>
          <w:rFonts w:asciiTheme="minorHAnsi" w:eastAsia="Times New Roman" w:hAnsiTheme="minorHAnsi" w:cstheme="minorHAnsi"/>
          <w:i w:val="0"/>
          <w:iCs w:val="0"/>
        </w:rPr>
        <w:t xml:space="preserve">:  </w:t>
      </w:r>
      <w:r w:rsidR="00D25537" w:rsidRPr="006978E5">
        <w:rPr>
          <w:rFonts w:asciiTheme="minorHAnsi" w:hAnsiTheme="minorHAnsi" w:cstheme="minorHAnsi"/>
        </w:rPr>
        <w:t>None</w:t>
      </w:r>
    </w:p>
    <w:p w:rsidR="00D25537" w:rsidRPr="006978E5" w:rsidRDefault="00D25537" w:rsidP="00C319FE">
      <w:pPr>
        <w:pStyle w:val="Heading5"/>
        <w:ind w:firstLine="360"/>
        <w:jc w:val="left"/>
        <w:rPr>
          <w:rFonts w:asciiTheme="minorHAnsi" w:hAnsiTheme="minorHAnsi" w:cstheme="minorHAnsi"/>
        </w:rPr>
      </w:pPr>
      <w:r w:rsidRPr="006978E5">
        <w:rPr>
          <w:rFonts w:asciiTheme="minorHAnsi" w:eastAsia="Times New Roman" w:hAnsiTheme="minorHAnsi" w:cstheme="minorHAnsi"/>
          <w:i w:val="0"/>
          <w:iCs w:val="0"/>
        </w:rPr>
        <w:t>Frequency of Occurrence</w:t>
      </w:r>
      <w:r w:rsidR="00C319FE" w:rsidRPr="006978E5">
        <w:rPr>
          <w:rFonts w:asciiTheme="minorHAnsi" w:eastAsia="Times New Roman" w:hAnsiTheme="minorHAnsi" w:cstheme="minorHAnsi"/>
          <w:i w:val="0"/>
          <w:iCs w:val="0"/>
        </w:rPr>
        <w:t xml:space="preserve">:  </w:t>
      </w:r>
      <w:r w:rsidRPr="006978E5">
        <w:rPr>
          <w:rFonts w:asciiTheme="minorHAnsi" w:hAnsiTheme="minorHAnsi" w:cstheme="minorHAnsi"/>
        </w:rPr>
        <w:t>None</w:t>
      </w:r>
    </w:p>
    <w:p w:rsidR="00C319FE" w:rsidRPr="006978E5" w:rsidRDefault="00C319FE" w:rsidP="00C319F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Alternate paths</w:t>
      </w:r>
    </w:p>
    <w:p w:rsidR="00D25537" w:rsidRPr="006978E5" w:rsidRDefault="00D25537" w:rsidP="00C319FE">
      <w:pPr>
        <w:ind w:left="1080"/>
        <w:rPr>
          <w:rFonts w:asciiTheme="minorHAnsi" w:hAnsiTheme="minorHAnsi" w:cstheme="minorHAnsi"/>
        </w:rPr>
      </w:pPr>
      <w:r w:rsidRPr="006978E5">
        <w:rPr>
          <w:rFonts w:asciiTheme="minorHAnsi" w:hAnsiTheme="minorHAnsi" w:cstheme="minorHAnsi"/>
        </w:rPr>
        <w:t>The user opens the user interface directly on the central computer and navigates to the system settings.</w:t>
      </w:r>
    </w:p>
    <w:p w:rsidR="00C319FE" w:rsidRPr="006978E5" w:rsidRDefault="00C319FE" w:rsidP="00C319F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Outstanding Issues</w:t>
      </w:r>
    </w:p>
    <w:p w:rsidR="00D25537" w:rsidRPr="006978E5" w:rsidRDefault="00D25537" w:rsidP="00C319FE">
      <w:pPr>
        <w:ind w:firstLine="216"/>
        <w:rPr>
          <w:rFonts w:asciiTheme="minorHAnsi" w:hAnsiTheme="minorHAnsi" w:cstheme="minorHAnsi"/>
        </w:rPr>
      </w:pPr>
      <w:r w:rsidRPr="006978E5">
        <w:rPr>
          <w:rFonts w:asciiTheme="minorHAnsi" w:hAnsiTheme="minorHAnsi" w:cstheme="minorHAnsi"/>
        </w:rPr>
        <w:t>None</w:t>
      </w:r>
    </w:p>
    <w:p w:rsidR="00C319FE" w:rsidRPr="006978E5" w:rsidRDefault="00C319FE" w:rsidP="00C319FE">
      <w:pPr>
        <w:ind w:firstLine="216"/>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572" w:name="_Toc297759809"/>
      <w:r w:rsidRPr="006978E5">
        <w:rPr>
          <w:rFonts w:asciiTheme="minorHAnsi" w:hAnsiTheme="minorHAnsi" w:cstheme="minorHAnsi"/>
        </w:rPr>
        <w:t>The user controls the camera</w:t>
      </w:r>
      <w:bookmarkEnd w:id="572"/>
    </w:p>
    <w:p w:rsidR="00C319FE" w:rsidRPr="006978E5" w:rsidRDefault="00C319FE" w:rsidP="00C319F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General</w:t>
      </w:r>
    </w:p>
    <w:p w:rsidR="00D25537" w:rsidRPr="006978E5" w:rsidRDefault="00D25537" w:rsidP="00C319FE">
      <w:pPr>
        <w:pStyle w:val="Heading5"/>
        <w:ind w:firstLine="360"/>
        <w:rPr>
          <w:rFonts w:asciiTheme="minorHAnsi" w:eastAsia="Times New Roman" w:hAnsiTheme="minorHAnsi" w:cstheme="minorHAnsi"/>
          <w:i w:val="0"/>
          <w:iCs w:val="0"/>
        </w:rPr>
      </w:pPr>
      <w:r w:rsidRPr="006978E5">
        <w:rPr>
          <w:rFonts w:asciiTheme="minorHAnsi" w:eastAsia="Times New Roman" w:hAnsiTheme="minorHAnsi" w:cstheme="minorHAnsi"/>
          <w:i w:val="0"/>
          <w:iCs w:val="0"/>
        </w:rPr>
        <w:t>Actors</w:t>
      </w:r>
      <w:r w:rsidR="00C319FE" w:rsidRPr="006978E5">
        <w:rPr>
          <w:rFonts w:asciiTheme="minorHAnsi" w:eastAsia="Times New Roman" w:hAnsiTheme="minorHAnsi" w:cstheme="minorHAnsi"/>
          <w:i w:val="0"/>
          <w:iCs w:val="0"/>
        </w:rPr>
        <w:t xml:space="preserve">:  </w:t>
      </w:r>
      <w:r w:rsidRPr="006978E5">
        <w:rPr>
          <w:rFonts w:asciiTheme="minorHAnsi" w:hAnsiTheme="minorHAnsi" w:cstheme="minorHAnsi"/>
        </w:rPr>
        <w:t>User</w:t>
      </w:r>
    </w:p>
    <w:p w:rsidR="00D25537" w:rsidRPr="006978E5" w:rsidRDefault="00D25537" w:rsidP="00C319FE">
      <w:pPr>
        <w:pStyle w:val="Heading5"/>
        <w:ind w:firstLine="360"/>
        <w:rPr>
          <w:rFonts w:asciiTheme="minorHAnsi" w:eastAsia="Times New Roman" w:hAnsiTheme="minorHAnsi" w:cstheme="minorHAnsi"/>
          <w:i w:val="0"/>
          <w:iCs w:val="0"/>
        </w:rPr>
      </w:pPr>
      <w:r w:rsidRPr="006978E5">
        <w:rPr>
          <w:rFonts w:asciiTheme="minorHAnsi" w:eastAsia="Times New Roman" w:hAnsiTheme="minorHAnsi" w:cstheme="minorHAnsi"/>
          <w:i w:val="0"/>
          <w:iCs w:val="0"/>
        </w:rPr>
        <w:lastRenderedPageBreak/>
        <w:t>Preconditions</w:t>
      </w:r>
      <w:r w:rsidR="00C319FE" w:rsidRPr="006978E5">
        <w:rPr>
          <w:rFonts w:asciiTheme="minorHAnsi" w:eastAsia="Times New Roman" w:hAnsiTheme="minorHAnsi" w:cstheme="minorHAnsi"/>
          <w:i w:val="0"/>
          <w:iCs w:val="0"/>
        </w:rPr>
        <w:t xml:space="preserve">:  </w:t>
      </w:r>
      <w:r w:rsidRPr="006978E5">
        <w:rPr>
          <w:rFonts w:asciiTheme="minorHAnsi" w:hAnsiTheme="minorHAnsi" w:cstheme="minorHAnsi"/>
        </w:rPr>
        <w:t>User has GUI open</w:t>
      </w:r>
    </w:p>
    <w:p w:rsidR="00D25537" w:rsidRPr="006978E5" w:rsidRDefault="00D25537" w:rsidP="00C319FE">
      <w:pPr>
        <w:pStyle w:val="Heading5"/>
        <w:ind w:left="1080"/>
        <w:jc w:val="left"/>
        <w:rPr>
          <w:rFonts w:asciiTheme="minorHAnsi" w:eastAsia="Times New Roman" w:hAnsiTheme="minorHAnsi" w:cstheme="minorHAnsi"/>
          <w:i w:val="0"/>
          <w:iCs w:val="0"/>
        </w:rPr>
      </w:pPr>
      <w:r w:rsidRPr="006978E5">
        <w:rPr>
          <w:rFonts w:asciiTheme="minorHAnsi" w:eastAsia="Times New Roman" w:hAnsiTheme="minorHAnsi" w:cstheme="minorHAnsi"/>
          <w:i w:val="0"/>
          <w:iCs w:val="0"/>
        </w:rPr>
        <w:t>Description</w:t>
      </w:r>
      <w:r w:rsidR="00C319FE" w:rsidRPr="006978E5">
        <w:rPr>
          <w:rFonts w:asciiTheme="minorHAnsi" w:eastAsia="Times New Roman" w:hAnsiTheme="minorHAnsi" w:cstheme="minorHAnsi"/>
          <w:i w:val="0"/>
          <w:iCs w:val="0"/>
        </w:rPr>
        <w:t xml:space="preserve">:  </w:t>
      </w:r>
      <w:r w:rsidRPr="006978E5">
        <w:rPr>
          <w:rFonts w:asciiTheme="minorHAnsi" w:hAnsiTheme="minorHAnsi" w:cstheme="minorHAnsi"/>
        </w:rPr>
        <w:t>The user controls the camera’s pan, tilt, and zoom settings manually from within the GUI.</w:t>
      </w:r>
    </w:p>
    <w:p w:rsidR="00D25537" w:rsidRPr="006978E5" w:rsidRDefault="00D25537" w:rsidP="00C319FE">
      <w:pPr>
        <w:pStyle w:val="Heading5"/>
        <w:ind w:firstLine="360"/>
        <w:jc w:val="left"/>
        <w:rPr>
          <w:rFonts w:asciiTheme="minorHAnsi" w:eastAsia="Times New Roman" w:hAnsiTheme="minorHAnsi" w:cstheme="minorHAnsi"/>
          <w:i w:val="0"/>
          <w:iCs w:val="0"/>
        </w:rPr>
      </w:pPr>
      <w:r w:rsidRPr="006978E5">
        <w:rPr>
          <w:rFonts w:asciiTheme="minorHAnsi" w:eastAsia="Times New Roman" w:hAnsiTheme="minorHAnsi" w:cstheme="minorHAnsi"/>
          <w:i w:val="0"/>
          <w:iCs w:val="0"/>
        </w:rPr>
        <w:t>Post Conditions Applying to All Paths</w:t>
      </w:r>
      <w:r w:rsidR="00C319FE" w:rsidRPr="006978E5">
        <w:rPr>
          <w:rFonts w:asciiTheme="minorHAnsi" w:eastAsia="Times New Roman" w:hAnsiTheme="minorHAnsi" w:cstheme="minorHAnsi"/>
          <w:i w:val="0"/>
          <w:iCs w:val="0"/>
        </w:rPr>
        <w:t xml:space="preserve">:  </w:t>
      </w:r>
      <w:r w:rsidRPr="006978E5">
        <w:rPr>
          <w:rFonts w:asciiTheme="minorHAnsi" w:hAnsiTheme="minorHAnsi" w:cstheme="minorHAnsi"/>
        </w:rPr>
        <w:t>The camera moves to the specified location.</w:t>
      </w:r>
    </w:p>
    <w:p w:rsidR="00D25537" w:rsidRPr="006978E5" w:rsidRDefault="00D25537" w:rsidP="00C319FE">
      <w:pPr>
        <w:ind w:firstLine="216"/>
        <w:rPr>
          <w:rFonts w:asciiTheme="minorHAnsi" w:hAnsiTheme="minorHAnsi" w:cstheme="minorHAnsi"/>
        </w:rPr>
      </w:pPr>
      <w:r w:rsidRPr="006978E5">
        <w:rPr>
          <w:rFonts w:asciiTheme="minorHAnsi" w:hAnsiTheme="minorHAnsi" w:cstheme="minorHAnsi"/>
        </w:rPr>
        <w:t>The user views the video feed from within the GUI.</w:t>
      </w:r>
    </w:p>
    <w:p w:rsidR="00C319FE" w:rsidRPr="006978E5" w:rsidRDefault="00C319FE" w:rsidP="00C319FE">
      <w:pPr>
        <w:ind w:firstLine="216"/>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Primary Path</w:t>
      </w:r>
    </w:p>
    <w:p w:rsidR="00D25537" w:rsidRPr="006978E5" w:rsidRDefault="00C319FE" w:rsidP="00C319FE">
      <w:pPr>
        <w:pStyle w:val="Heading5"/>
        <w:ind w:left="1080"/>
        <w:jc w:val="left"/>
        <w:rPr>
          <w:rFonts w:asciiTheme="minorHAnsi" w:hAnsiTheme="minorHAnsi" w:cstheme="minorHAnsi"/>
        </w:rPr>
      </w:pPr>
      <w:r w:rsidRPr="006978E5">
        <w:rPr>
          <w:rFonts w:asciiTheme="minorHAnsi" w:eastAsia="Times New Roman" w:hAnsiTheme="minorHAnsi" w:cstheme="minorHAnsi"/>
          <w:i w:val="0"/>
          <w:iCs w:val="0"/>
        </w:rPr>
        <w:t xml:space="preserve">Summary:  </w:t>
      </w:r>
      <w:r w:rsidR="00D25537" w:rsidRPr="006978E5">
        <w:rPr>
          <w:rFonts w:asciiTheme="minorHAnsi" w:hAnsiTheme="minorHAnsi" w:cstheme="minorHAnsi"/>
        </w:rPr>
        <w:t>The user navigates to the camera controls in the user interface on a mobile device.</w:t>
      </w:r>
    </w:p>
    <w:p w:rsidR="00D25537" w:rsidRPr="006978E5" w:rsidRDefault="00D25537" w:rsidP="00C319FE">
      <w:pPr>
        <w:pStyle w:val="Heading5"/>
        <w:ind w:left="1080"/>
        <w:jc w:val="left"/>
        <w:rPr>
          <w:rFonts w:asciiTheme="minorHAnsi" w:eastAsia="Times New Roman" w:hAnsiTheme="minorHAnsi" w:cstheme="minorHAnsi"/>
          <w:i w:val="0"/>
          <w:iCs w:val="0"/>
        </w:rPr>
      </w:pPr>
      <w:r w:rsidRPr="006978E5">
        <w:rPr>
          <w:rFonts w:asciiTheme="minorHAnsi" w:eastAsia="Times New Roman" w:hAnsiTheme="minorHAnsi" w:cstheme="minorHAnsi"/>
          <w:i w:val="0"/>
          <w:iCs w:val="0"/>
        </w:rPr>
        <w:t>Post Conditions</w:t>
      </w:r>
      <w:r w:rsidR="00C319FE" w:rsidRPr="006978E5">
        <w:rPr>
          <w:rFonts w:asciiTheme="minorHAnsi" w:eastAsia="Times New Roman" w:hAnsiTheme="minorHAnsi" w:cstheme="minorHAnsi"/>
          <w:i w:val="0"/>
          <w:iCs w:val="0"/>
        </w:rPr>
        <w:t xml:space="preserve">:  </w:t>
      </w:r>
      <w:r w:rsidRPr="006978E5">
        <w:rPr>
          <w:rFonts w:asciiTheme="minorHAnsi" w:hAnsiTheme="minorHAnsi" w:cstheme="minorHAnsi"/>
        </w:rPr>
        <w:t xml:space="preserve">The camera moves to the specified </w:t>
      </w:r>
      <w:r w:rsidR="00657742" w:rsidRPr="006978E5">
        <w:rPr>
          <w:rFonts w:asciiTheme="minorHAnsi" w:hAnsiTheme="minorHAnsi" w:cstheme="minorHAnsi"/>
        </w:rPr>
        <w:t>location. The</w:t>
      </w:r>
      <w:r w:rsidRPr="006978E5">
        <w:rPr>
          <w:rFonts w:asciiTheme="minorHAnsi" w:hAnsiTheme="minorHAnsi" w:cstheme="minorHAnsi"/>
        </w:rPr>
        <w:t xml:space="preserve"> user views the video feed from within the GUI.</w:t>
      </w:r>
    </w:p>
    <w:p w:rsidR="00D25537" w:rsidRPr="006978E5" w:rsidRDefault="00D25537" w:rsidP="00C319FE">
      <w:pPr>
        <w:pStyle w:val="Heading5"/>
        <w:ind w:firstLine="360"/>
        <w:jc w:val="left"/>
        <w:rPr>
          <w:rFonts w:asciiTheme="minorHAnsi" w:eastAsia="Times New Roman" w:hAnsiTheme="minorHAnsi" w:cstheme="minorHAnsi"/>
          <w:i w:val="0"/>
          <w:iCs w:val="0"/>
        </w:rPr>
      </w:pPr>
      <w:r w:rsidRPr="006978E5">
        <w:rPr>
          <w:rFonts w:asciiTheme="minorHAnsi" w:eastAsia="Times New Roman" w:hAnsiTheme="minorHAnsi" w:cstheme="minorHAnsi"/>
          <w:i w:val="0"/>
          <w:iCs w:val="0"/>
        </w:rPr>
        <w:t>Special Requirements</w:t>
      </w:r>
      <w:r w:rsidR="00C319FE" w:rsidRPr="006978E5">
        <w:rPr>
          <w:rFonts w:asciiTheme="minorHAnsi" w:eastAsia="Times New Roman" w:hAnsiTheme="minorHAnsi" w:cstheme="minorHAnsi"/>
          <w:i w:val="0"/>
          <w:iCs w:val="0"/>
        </w:rPr>
        <w:t xml:space="preserve">:  </w:t>
      </w:r>
      <w:r w:rsidRPr="006978E5">
        <w:rPr>
          <w:rFonts w:asciiTheme="minorHAnsi" w:hAnsiTheme="minorHAnsi" w:cstheme="minorHAnsi"/>
        </w:rPr>
        <w:t>None</w:t>
      </w:r>
    </w:p>
    <w:p w:rsidR="00D25537" w:rsidRPr="006978E5" w:rsidRDefault="00D25537" w:rsidP="00C319FE">
      <w:pPr>
        <w:pStyle w:val="Heading5"/>
        <w:ind w:firstLine="360"/>
        <w:rPr>
          <w:rFonts w:asciiTheme="minorHAnsi" w:hAnsiTheme="minorHAnsi" w:cstheme="minorHAnsi"/>
        </w:rPr>
      </w:pPr>
      <w:r w:rsidRPr="006978E5">
        <w:rPr>
          <w:rFonts w:asciiTheme="minorHAnsi" w:eastAsia="Times New Roman" w:hAnsiTheme="minorHAnsi" w:cstheme="minorHAnsi"/>
          <w:i w:val="0"/>
          <w:iCs w:val="0"/>
        </w:rPr>
        <w:t>Frequency of Occurrence</w:t>
      </w:r>
      <w:r w:rsidR="00C319FE" w:rsidRPr="006978E5">
        <w:rPr>
          <w:rFonts w:asciiTheme="minorHAnsi" w:eastAsia="Times New Roman" w:hAnsiTheme="minorHAnsi" w:cstheme="minorHAnsi"/>
          <w:i w:val="0"/>
          <w:iCs w:val="0"/>
        </w:rPr>
        <w:t xml:space="preserve">:  </w:t>
      </w:r>
      <w:r w:rsidRPr="006978E5">
        <w:rPr>
          <w:rFonts w:asciiTheme="minorHAnsi" w:hAnsiTheme="minorHAnsi" w:cstheme="minorHAnsi"/>
        </w:rPr>
        <w:t>None</w:t>
      </w:r>
    </w:p>
    <w:p w:rsidR="00C319FE" w:rsidRPr="006978E5" w:rsidRDefault="00C319FE" w:rsidP="00C319F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Alternate paths</w:t>
      </w:r>
    </w:p>
    <w:p w:rsidR="00D25537" w:rsidRPr="006978E5" w:rsidRDefault="00C319FE" w:rsidP="00C319FE">
      <w:pPr>
        <w:pStyle w:val="Heading5"/>
        <w:ind w:left="1080"/>
        <w:jc w:val="left"/>
        <w:rPr>
          <w:rFonts w:asciiTheme="minorHAnsi" w:hAnsiTheme="minorHAnsi" w:cstheme="minorHAnsi"/>
        </w:rPr>
      </w:pPr>
      <w:r w:rsidRPr="006978E5">
        <w:rPr>
          <w:rFonts w:asciiTheme="minorHAnsi" w:eastAsia="Times New Roman" w:hAnsiTheme="minorHAnsi" w:cstheme="minorHAnsi"/>
          <w:i w:val="0"/>
          <w:iCs w:val="0"/>
        </w:rPr>
        <w:t xml:space="preserve">Summary:  </w:t>
      </w:r>
      <w:r w:rsidR="00D25537" w:rsidRPr="006978E5">
        <w:rPr>
          <w:rFonts w:asciiTheme="minorHAnsi" w:hAnsiTheme="minorHAnsi" w:cstheme="minorHAnsi"/>
        </w:rPr>
        <w:t>The user navigates to the camera controls in the user interface on the central computer.</w:t>
      </w:r>
    </w:p>
    <w:p w:rsidR="00D25537" w:rsidRPr="006978E5" w:rsidRDefault="00D25537" w:rsidP="00C319FE">
      <w:pPr>
        <w:pStyle w:val="Heading5"/>
        <w:ind w:left="1080"/>
        <w:jc w:val="left"/>
        <w:rPr>
          <w:rFonts w:asciiTheme="minorHAnsi" w:hAnsiTheme="minorHAnsi" w:cstheme="minorHAnsi"/>
        </w:rPr>
      </w:pPr>
      <w:r w:rsidRPr="006978E5">
        <w:rPr>
          <w:rFonts w:asciiTheme="minorHAnsi" w:eastAsia="Times New Roman" w:hAnsiTheme="minorHAnsi" w:cstheme="minorHAnsi"/>
          <w:i w:val="0"/>
          <w:iCs w:val="0"/>
        </w:rPr>
        <w:t>Post Conditions</w:t>
      </w:r>
      <w:r w:rsidR="00C319FE" w:rsidRPr="006978E5">
        <w:rPr>
          <w:rFonts w:asciiTheme="minorHAnsi" w:eastAsia="Times New Roman" w:hAnsiTheme="minorHAnsi" w:cstheme="minorHAnsi"/>
          <w:i w:val="0"/>
          <w:iCs w:val="0"/>
        </w:rPr>
        <w:t xml:space="preserve">:  </w:t>
      </w:r>
      <w:r w:rsidRPr="006978E5">
        <w:rPr>
          <w:rFonts w:asciiTheme="minorHAnsi" w:hAnsiTheme="minorHAnsi" w:cstheme="minorHAnsi"/>
        </w:rPr>
        <w:t>The camera moves to the specified location.</w:t>
      </w:r>
      <w:r w:rsidR="00C319FE" w:rsidRPr="006978E5">
        <w:rPr>
          <w:rFonts w:asciiTheme="minorHAnsi" w:hAnsiTheme="minorHAnsi" w:cstheme="minorHAnsi"/>
        </w:rPr>
        <w:t xml:space="preserve">  </w:t>
      </w:r>
      <w:r w:rsidRPr="006978E5">
        <w:rPr>
          <w:rFonts w:asciiTheme="minorHAnsi" w:hAnsiTheme="minorHAnsi" w:cstheme="minorHAnsi"/>
        </w:rPr>
        <w:t>The user views the video feed from within the GUI.</w:t>
      </w:r>
    </w:p>
    <w:p w:rsidR="00D25537" w:rsidRPr="006978E5" w:rsidRDefault="00D25537" w:rsidP="00C319FE">
      <w:pPr>
        <w:ind w:firstLine="216"/>
        <w:rPr>
          <w:rFonts w:asciiTheme="minorHAnsi" w:hAnsiTheme="minorHAnsi" w:cstheme="minorHAnsi"/>
        </w:rPr>
      </w:pPr>
      <w:r w:rsidRPr="006978E5">
        <w:rPr>
          <w:rFonts w:asciiTheme="minorHAnsi" w:hAnsiTheme="minorHAnsi" w:cstheme="minorHAnsi"/>
          <w:i/>
          <w:iCs/>
        </w:rPr>
        <w:t>Special Requirements</w:t>
      </w:r>
      <w:r w:rsidR="00C319FE" w:rsidRPr="006978E5">
        <w:rPr>
          <w:rFonts w:asciiTheme="minorHAnsi" w:hAnsiTheme="minorHAnsi" w:cstheme="minorHAnsi"/>
          <w:i/>
          <w:iCs/>
        </w:rPr>
        <w:t xml:space="preserve">:  </w:t>
      </w:r>
      <w:r w:rsidRPr="006978E5">
        <w:rPr>
          <w:rFonts w:asciiTheme="minorHAnsi" w:hAnsiTheme="minorHAnsi" w:cstheme="minorHAnsi"/>
        </w:rPr>
        <w:t>None</w:t>
      </w:r>
    </w:p>
    <w:p w:rsidR="00D25537" w:rsidRPr="006978E5" w:rsidRDefault="00D25537" w:rsidP="00C319FE">
      <w:pPr>
        <w:pStyle w:val="Heading5"/>
        <w:ind w:firstLine="360"/>
        <w:rPr>
          <w:rFonts w:asciiTheme="minorHAnsi" w:hAnsiTheme="minorHAnsi" w:cstheme="minorHAnsi"/>
        </w:rPr>
      </w:pPr>
      <w:r w:rsidRPr="006978E5">
        <w:rPr>
          <w:rFonts w:asciiTheme="minorHAnsi" w:eastAsia="Times New Roman" w:hAnsiTheme="minorHAnsi" w:cstheme="minorHAnsi"/>
          <w:i w:val="0"/>
          <w:iCs w:val="0"/>
        </w:rPr>
        <w:t>Frequency of Occurrence</w:t>
      </w:r>
      <w:r w:rsidR="00C319FE" w:rsidRPr="006978E5">
        <w:rPr>
          <w:rFonts w:asciiTheme="minorHAnsi" w:eastAsia="Times New Roman" w:hAnsiTheme="minorHAnsi" w:cstheme="minorHAnsi"/>
          <w:i w:val="0"/>
          <w:iCs w:val="0"/>
        </w:rPr>
        <w:t xml:space="preserve">:  </w:t>
      </w:r>
      <w:r w:rsidRPr="006978E5">
        <w:rPr>
          <w:rFonts w:asciiTheme="minorHAnsi" w:hAnsiTheme="minorHAnsi" w:cstheme="minorHAnsi"/>
        </w:rPr>
        <w:t>None</w:t>
      </w:r>
    </w:p>
    <w:p w:rsidR="00C319FE" w:rsidRPr="006978E5" w:rsidRDefault="00C319FE" w:rsidP="00C319F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Outstanding Issues</w:t>
      </w:r>
    </w:p>
    <w:p w:rsidR="00D25537" w:rsidRPr="006978E5" w:rsidRDefault="00D25537" w:rsidP="00C319FE">
      <w:pPr>
        <w:ind w:firstLine="216"/>
        <w:rPr>
          <w:rFonts w:asciiTheme="minorHAnsi" w:hAnsiTheme="minorHAnsi" w:cstheme="minorHAnsi"/>
        </w:rPr>
      </w:pPr>
      <w:r w:rsidRPr="006978E5">
        <w:rPr>
          <w:rFonts w:asciiTheme="minorHAnsi" w:hAnsiTheme="minorHAnsi" w:cstheme="minorHAnsi"/>
        </w:rPr>
        <w:t>None</w:t>
      </w:r>
    </w:p>
    <w:p w:rsidR="00C319FE" w:rsidRPr="006978E5" w:rsidRDefault="00C319FE" w:rsidP="00C319FE">
      <w:pPr>
        <w:ind w:firstLine="216"/>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573" w:name="_Toc297759810"/>
      <w:r w:rsidRPr="006978E5">
        <w:rPr>
          <w:rFonts w:asciiTheme="minorHAnsi" w:hAnsiTheme="minorHAnsi" w:cstheme="minorHAnsi"/>
        </w:rPr>
        <w:t>The user accesses Video/Audio from within the GUI</w:t>
      </w:r>
      <w:bookmarkEnd w:id="573"/>
    </w:p>
    <w:p w:rsidR="00C319FE" w:rsidRPr="006978E5" w:rsidRDefault="00C319FE" w:rsidP="00C319F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General</w:t>
      </w:r>
    </w:p>
    <w:p w:rsidR="00D25537" w:rsidRPr="006978E5" w:rsidRDefault="00D25537" w:rsidP="00C319FE">
      <w:pPr>
        <w:ind w:firstLine="216"/>
        <w:rPr>
          <w:rFonts w:asciiTheme="minorHAnsi" w:hAnsiTheme="minorHAnsi" w:cstheme="minorHAnsi"/>
        </w:rPr>
      </w:pPr>
      <w:r w:rsidRPr="006978E5">
        <w:rPr>
          <w:rFonts w:asciiTheme="minorHAnsi" w:hAnsiTheme="minorHAnsi" w:cstheme="minorHAnsi"/>
        </w:rPr>
        <w:t>Actors</w:t>
      </w:r>
      <w:r w:rsidR="00C319FE" w:rsidRPr="006978E5">
        <w:rPr>
          <w:rFonts w:asciiTheme="minorHAnsi" w:hAnsiTheme="minorHAnsi" w:cstheme="minorHAnsi"/>
        </w:rPr>
        <w:t xml:space="preserve">:  </w:t>
      </w:r>
      <w:r w:rsidRPr="006978E5">
        <w:rPr>
          <w:rFonts w:asciiTheme="minorHAnsi" w:hAnsiTheme="minorHAnsi" w:cstheme="minorHAnsi"/>
        </w:rPr>
        <w:t>User</w:t>
      </w:r>
    </w:p>
    <w:p w:rsidR="00D25537" w:rsidRPr="006978E5" w:rsidRDefault="00D25537" w:rsidP="00C319FE">
      <w:pPr>
        <w:ind w:firstLine="216"/>
        <w:rPr>
          <w:rFonts w:asciiTheme="minorHAnsi" w:hAnsiTheme="minorHAnsi" w:cstheme="minorHAnsi"/>
        </w:rPr>
      </w:pPr>
      <w:r w:rsidRPr="006978E5">
        <w:rPr>
          <w:rFonts w:asciiTheme="minorHAnsi" w:hAnsiTheme="minorHAnsi" w:cstheme="minorHAnsi"/>
        </w:rPr>
        <w:t>Preconditions</w:t>
      </w:r>
      <w:r w:rsidR="00C319FE" w:rsidRPr="006978E5">
        <w:rPr>
          <w:rFonts w:asciiTheme="minorHAnsi" w:hAnsiTheme="minorHAnsi" w:cstheme="minorHAnsi"/>
        </w:rPr>
        <w:t xml:space="preserve">:  </w:t>
      </w:r>
      <w:r w:rsidRPr="006978E5">
        <w:rPr>
          <w:rFonts w:asciiTheme="minorHAnsi" w:hAnsiTheme="minorHAnsi" w:cstheme="minorHAnsi"/>
        </w:rPr>
        <w:t>The user has the GUI open.</w:t>
      </w:r>
    </w:p>
    <w:p w:rsidR="00D25537" w:rsidRPr="006978E5" w:rsidRDefault="00C319FE" w:rsidP="00C319FE">
      <w:pPr>
        <w:ind w:firstLine="216"/>
        <w:rPr>
          <w:rFonts w:asciiTheme="minorHAnsi" w:hAnsiTheme="minorHAnsi" w:cstheme="minorHAnsi"/>
        </w:rPr>
      </w:pPr>
      <w:r w:rsidRPr="006978E5">
        <w:rPr>
          <w:rFonts w:asciiTheme="minorHAnsi" w:hAnsiTheme="minorHAnsi" w:cstheme="minorHAnsi"/>
        </w:rPr>
        <w:t xml:space="preserve">Description:  </w:t>
      </w:r>
      <w:r w:rsidR="00D25537" w:rsidRPr="006978E5">
        <w:rPr>
          <w:rFonts w:asciiTheme="minorHAnsi" w:hAnsiTheme="minorHAnsi" w:cstheme="minorHAnsi"/>
        </w:rPr>
        <w:t>The user accesses video from within the GUI.</w:t>
      </w:r>
    </w:p>
    <w:p w:rsidR="00D25537" w:rsidRPr="006978E5" w:rsidRDefault="00D25537" w:rsidP="00C319FE">
      <w:pPr>
        <w:ind w:left="360" w:firstLine="720"/>
        <w:rPr>
          <w:rFonts w:asciiTheme="minorHAnsi" w:hAnsiTheme="minorHAnsi" w:cstheme="minorHAnsi"/>
        </w:rPr>
      </w:pPr>
      <w:r w:rsidRPr="006978E5">
        <w:rPr>
          <w:rFonts w:asciiTheme="minorHAnsi" w:hAnsiTheme="minorHAnsi" w:cstheme="minorHAnsi"/>
        </w:rPr>
        <w:t>Post Conditions Applying to All Paths</w:t>
      </w:r>
      <w:r w:rsidR="00C319FE" w:rsidRPr="006978E5">
        <w:rPr>
          <w:rFonts w:asciiTheme="minorHAnsi" w:hAnsiTheme="minorHAnsi" w:cstheme="minorHAnsi"/>
        </w:rPr>
        <w:t>:  Th</w:t>
      </w:r>
      <w:r w:rsidRPr="006978E5">
        <w:rPr>
          <w:rFonts w:asciiTheme="minorHAnsi" w:hAnsiTheme="minorHAnsi" w:cstheme="minorHAnsi"/>
        </w:rPr>
        <w:t>e user sees video displayed.</w:t>
      </w:r>
    </w:p>
    <w:p w:rsidR="00C319FE" w:rsidRPr="006978E5" w:rsidRDefault="00C319FE" w:rsidP="00C319FE">
      <w:pPr>
        <w:ind w:left="360" w:firstLine="72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Primary Path</w:t>
      </w:r>
    </w:p>
    <w:p w:rsidR="00D25537" w:rsidRPr="006978E5" w:rsidRDefault="00D25537" w:rsidP="00C319FE">
      <w:pPr>
        <w:ind w:left="1080"/>
        <w:rPr>
          <w:rFonts w:asciiTheme="minorHAnsi" w:hAnsiTheme="minorHAnsi" w:cstheme="minorHAnsi"/>
        </w:rPr>
      </w:pPr>
      <w:r w:rsidRPr="006978E5">
        <w:rPr>
          <w:rFonts w:asciiTheme="minorHAnsi" w:hAnsiTheme="minorHAnsi" w:cstheme="minorHAnsi"/>
        </w:rPr>
        <w:t>Summary</w:t>
      </w:r>
      <w:r w:rsidR="00C319FE" w:rsidRPr="006978E5">
        <w:rPr>
          <w:rFonts w:asciiTheme="minorHAnsi" w:hAnsiTheme="minorHAnsi" w:cstheme="minorHAnsi"/>
        </w:rPr>
        <w:t xml:space="preserve">:  </w:t>
      </w:r>
      <w:r w:rsidRPr="006978E5">
        <w:rPr>
          <w:rFonts w:asciiTheme="minorHAnsi" w:hAnsiTheme="minorHAnsi" w:cstheme="minorHAnsi"/>
        </w:rPr>
        <w:t>Video/audio is streamed over the network from the camera, through the central computer to a mobile device.</w:t>
      </w:r>
    </w:p>
    <w:p w:rsidR="00D25537" w:rsidRPr="006978E5" w:rsidRDefault="00D25537" w:rsidP="00C319FE">
      <w:pPr>
        <w:ind w:firstLine="216"/>
        <w:rPr>
          <w:rFonts w:asciiTheme="minorHAnsi" w:hAnsiTheme="minorHAnsi" w:cstheme="minorHAnsi"/>
        </w:rPr>
      </w:pPr>
      <w:r w:rsidRPr="006978E5">
        <w:rPr>
          <w:rFonts w:asciiTheme="minorHAnsi" w:hAnsiTheme="minorHAnsi" w:cstheme="minorHAnsi"/>
        </w:rPr>
        <w:lastRenderedPageBreak/>
        <w:t>Post Conditions</w:t>
      </w:r>
      <w:r w:rsidR="00C319FE" w:rsidRPr="006978E5">
        <w:rPr>
          <w:rFonts w:asciiTheme="minorHAnsi" w:hAnsiTheme="minorHAnsi" w:cstheme="minorHAnsi"/>
        </w:rPr>
        <w:t xml:space="preserve">:  </w:t>
      </w:r>
      <w:r w:rsidRPr="006978E5">
        <w:rPr>
          <w:rFonts w:asciiTheme="minorHAnsi" w:hAnsiTheme="minorHAnsi" w:cstheme="minorHAnsi"/>
        </w:rPr>
        <w:t>None</w:t>
      </w:r>
    </w:p>
    <w:p w:rsidR="00D25537" w:rsidRPr="006978E5" w:rsidRDefault="00D25537" w:rsidP="00C319FE">
      <w:pPr>
        <w:ind w:firstLine="216"/>
        <w:rPr>
          <w:rFonts w:asciiTheme="minorHAnsi" w:hAnsiTheme="minorHAnsi" w:cstheme="minorHAnsi"/>
        </w:rPr>
      </w:pPr>
      <w:r w:rsidRPr="006978E5">
        <w:rPr>
          <w:rFonts w:asciiTheme="minorHAnsi" w:hAnsiTheme="minorHAnsi" w:cstheme="minorHAnsi"/>
        </w:rPr>
        <w:t>Special Requirements</w:t>
      </w:r>
      <w:r w:rsidR="00C319FE" w:rsidRPr="006978E5">
        <w:rPr>
          <w:rFonts w:asciiTheme="minorHAnsi" w:hAnsiTheme="minorHAnsi" w:cstheme="minorHAnsi"/>
        </w:rPr>
        <w:t xml:space="preserve">:  </w:t>
      </w:r>
      <w:r w:rsidRPr="006978E5">
        <w:rPr>
          <w:rFonts w:asciiTheme="minorHAnsi" w:hAnsiTheme="minorHAnsi" w:cstheme="minorHAnsi"/>
        </w:rPr>
        <w:t>None</w:t>
      </w:r>
    </w:p>
    <w:p w:rsidR="00D25537" w:rsidRPr="006978E5" w:rsidRDefault="00D25537" w:rsidP="00C319FE">
      <w:pPr>
        <w:ind w:firstLine="216"/>
        <w:rPr>
          <w:rFonts w:asciiTheme="minorHAnsi" w:hAnsiTheme="minorHAnsi" w:cstheme="minorHAnsi"/>
        </w:rPr>
      </w:pPr>
      <w:r w:rsidRPr="006978E5">
        <w:rPr>
          <w:rFonts w:asciiTheme="minorHAnsi" w:hAnsiTheme="minorHAnsi" w:cstheme="minorHAnsi"/>
        </w:rPr>
        <w:t>Frequency of Occurrence</w:t>
      </w:r>
      <w:r w:rsidR="00C319FE" w:rsidRPr="006978E5">
        <w:rPr>
          <w:rFonts w:asciiTheme="minorHAnsi" w:hAnsiTheme="minorHAnsi" w:cstheme="minorHAnsi"/>
        </w:rPr>
        <w:t xml:space="preserve">: </w:t>
      </w:r>
      <w:r w:rsidRPr="006978E5">
        <w:rPr>
          <w:rFonts w:asciiTheme="minorHAnsi" w:hAnsiTheme="minorHAnsi" w:cstheme="minorHAnsi"/>
        </w:rPr>
        <w:t>None</w:t>
      </w:r>
    </w:p>
    <w:p w:rsidR="00C319FE" w:rsidRPr="006978E5" w:rsidRDefault="00C319FE" w:rsidP="00C319FE">
      <w:pPr>
        <w:ind w:firstLine="216"/>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Alternate paths</w:t>
      </w:r>
    </w:p>
    <w:p w:rsidR="00D25537" w:rsidRPr="006978E5" w:rsidRDefault="00D25537" w:rsidP="00C319FE">
      <w:pPr>
        <w:ind w:left="1080"/>
        <w:rPr>
          <w:rFonts w:asciiTheme="minorHAnsi" w:hAnsiTheme="minorHAnsi" w:cstheme="minorHAnsi"/>
        </w:rPr>
      </w:pPr>
      <w:r w:rsidRPr="006978E5">
        <w:rPr>
          <w:rFonts w:asciiTheme="minorHAnsi" w:hAnsiTheme="minorHAnsi" w:cstheme="minorHAnsi"/>
        </w:rPr>
        <w:t>Summary</w:t>
      </w:r>
      <w:r w:rsidR="00C319FE" w:rsidRPr="006978E5">
        <w:rPr>
          <w:rFonts w:asciiTheme="minorHAnsi" w:hAnsiTheme="minorHAnsi" w:cstheme="minorHAnsi"/>
        </w:rPr>
        <w:t xml:space="preserve">:  </w:t>
      </w:r>
      <w:r w:rsidRPr="006978E5">
        <w:rPr>
          <w:rFonts w:asciiTheme="minorHAnsi" w:hAnsiTheme="minorHAnsi" w:cstheme="minorHAnsi"/>
        </w:rPr>
        <w:t>Video/audio is streamed over the network from the camera to the central computer.</w:t>
      </w:r>
    </w:p>
    <w:p w:rsidR="00D25537" w:rsidRPr="006978E5" w:rsidRDefault="00D25537" w:rsidP="00C319FE">
      <w:pPr>
        <w:ind w:firstLine="216"/>
        <w:rPr>
          <w:rFonts w:asciiTheme="minorHAnsi" w:hAnsiTheme="minorHAnsi" w:cstheme="minorHAnsi"/>
        </w:rPr>
      </w:pPr>
      <w:r w:rsidRPr="006978E5">
        <w:rPr>
          <w:rFonts w:asciiTheme="minorHAnsi" w:hAnsiTheme="minorHAnsi" w:cstheme="minorHAnsi"/>
        </w:rPr>
        <w:t>Post Conditions</w:t>
      </w:r>
      <w:r w:rsidR="00C319FE" w:rsidRPr="006978E5">
        <w:rPr>
          <w:rFonts w:asciiTheme="minorHAnsi" w:hAnsiTheme="minorHAnsi" w:cstheme="minorHAnsi"/>
        </w:rPr>
        <w:t xml:space="preserve">:  </w:t>
      </w:r>
      <w:r w:rsidRPr="006978E5">
        <w:rPr>
          <w:rFonts w:asciiTheme="minorHAnsi" w:hAnsiTheme="minorHAnsi" w:cstheme="minorHAnsi"/>
        </w:rPr>
        <w:t>The user views video from within the GUI.</w:t>
      </w:r>
    </w:p>
    <w:p w:rsidR="00D25537" w:rsidRPr="006978E5" w:rsidRDefault="00D25537" w:rsidP="00C319FE">
      <w:pPr>
        <w:ind w:firstLine="216"/>
        <w:rPr>
          <w:rFonts w:asciiTheme="minorHAnsi" w:hAnsiTheme="minorHAnsi" w:cstheme="minorHAnsi"/>
        </w:rPr>
      </w:pPr>
      <w:r w:rsidRPr="006978E5">
        <w:rPr>
          <w:rFonts w:asciiTheme="minorHAnsi" w:hAnsiTheme="minorHAnsi" w:cstheme="minorHAnsi"/>
        </w:rPr>
        <w:t>Special Requirements</w:t>
      </w:r>
      <w:r w:rsidR="00C319FE" w:rsidRPr="006978E5">
        <w:rPr>
          <w:rFonts w:asciiTheme="minorHAnsi" w:hAnsiTheme="minorHAnsi" w:cstheme="minorHAnsi"/>
        </w:rPr>
        <w:t xml:space="preserve">:  </w:t>
      </w:r>
      <w:r w:rsidRPr="006978E5">
        <w:rPr>
          <w:rFonts w:asciiTheme="minorHAnsi" w:hAnsiTheme="minorHAnsi" w:cstheme="minorHAnsi"/>
        </w:rPr>
        <w:t>None</w:t>
      </w:r>
    </w:p>
    <w:p w:rsidR="00D25537" w:rsidRPr="006978E5" w:rsidRDefault="00D25537" w:rsidP="00C319FE">
      <w:pPr>
        <w:ind w:firstLine="216"/>
        <w:rPr>
          <w:rFonts w:asciiTheme="minorHAnsi" w:hAnsiTheme="minorHAnsi" w:cstheme="minorHAnsi"/>
        </w:rPr>
      </w:pPr>
      <w:r w:rsidRPr="006978E5">
        <w:rPr>
          <w:rFonts w:asciiTheme="minorHAnsi" w:hAnsiTheme="minorHAnsi" w:cstheme="minorHAnsi"/>
        </w:rPr>
        <w:t>Frequency of Occurrence</w:t>
      </w:r>
      <w:r w:rsidR="00C319FE" w:rsidRPr="006978E5">
        <w:rPr>
          <w:rFonts w:asciiTheme="minorHAnsi" w:hAnsiTheme="minorHAnsi" w:cstheme="minorHAnsi"/>
        </w:rPr>
        <w:t xml:space="preserve">:  </w:t>
      </w:r>
      <w:r w:rsidRPr="006978E5">
        <w:rPr>
          <w:rFonts w:asciiTheme="minorHAnsi" w:hAnsiTheme="minorHAnsi" w:cstheme="minorHAnsi"/>
        </w:rPr>
        <w:t>None</w:t>
      </w:r>
    </w:p>
    <w:p w:rsidR="00C319FE" w:rsidRPr="006978E5" w:rsidRDefault="00C319FE" w:rsidP="00C319FE">
      <w:pPr>
        <w:ind w:firstLine="216"/>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Outstanding Issues</w:t>
      </w:r>
    </w:p>
    <w:p w:rsidR="00D25537" w:rsidRPr="006978E5" w:rsidRDefault="00D25537" w:rsidP="00C319FE">
      <w:pPr>
        <w:ind w:firstLine="216"/>
        <w:rPr>
          <w:rFonts w:asciiTheme="minorHAnsi" w:hAnsiTheme="minorHAnsi" w:cstheme="minorHAnsi"/>
        </w:rPr>
      </w:pPr>
      <w:r w:rsidRPr="006978E5">
        <w:rPr>
          <w:rFonts w:asciiTheme="minorHAnsi" w:hAnsiTheme="minorHAnsi" w:cstheme="minorHAnsi"/>
        </w:rPr>
        <w:t>None</w:t>
      </w:r>
    </w:p>
    <w:p w:rsidR="00C319FE" w:rsidRPr="006978E5" w:rsidRDefault="00C319FE" w:rsidP="00C319FE">
      <w:pPr>
        <w:ind w:firstLine="216"/>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574" w:name="_Toc297759811"/>
      <w:r w:rsidRPr="006978E5">
        <w:rPr>
          <w:rFonts w:asciiTheme="minorHAnsi" w:hAnsiTheme="minorHAnsi" w:cstheme="minorHAnsi"/>
        </w:rPr>
        <w:t>Subject triggers alert</w:t>
      </w:r>
      <w:bookmarkEnd w:id="574"/>
    </w:p>
    <w:p w:rsidR="00C319FE" w:rsidRPr="006978E5" w:rsidRDefault="00C319FE" w:rsidP="00C319F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General</w:t>
      </w:r>
    </w:p>
    <w:p w:rsidR="00D25537" w:rsidRPr="006978E5" w:rsidRDefault="00D25537" w:rsidP="00C319FE">
      <w:pPr>
        <w:ind w:firstLine="216"/>
        <w:rPr>
          <w:rFonts w:asciiTheme="minorHAnsi" w:hAnsiTheme="minorHAnsi" w:cstheme="minorHAnsi"/>
        </w:rPr>
      </w:pPr>
      <w:r w:rsidRPr="006978E5">
        <w:rPr>
          <w:rFonts w:asciiTheme="minorHAnsi" w:hAnsiTheme="minorHAnsi" w:cstheme="minorHAnsi"/>
        </w:rPr>
        <w:t>Actors</w:t>
      </w:r>
      <w:r w:rsidR="00C319FE" w:rsidRPr="006978E5">
        <w:rPr>
          <w:rFonts w:asciiTheme="minorHAnsi" w:hAnsiTheme="minorHAnsi" w:cstheme="minorHAnsi"/>
        </w:rPr>
        <w:t xml:space="preserve">:  </w:t>
      </w:r>
      <w:r w:rsidRPr="006978E5">
        <w:rPr>
          <w:rFonts w:asciiTheme="minorHAnsi" w:hAnsiTheme="minorHAnsi" w:cstheme="minorHAnsi"/>
        </w:rPr>
        <w:t>Subject, User</w:t>
      </w:r>
    </w:p>
    <w:p w:rsidR="00D25537" w:rsidRPr="006978E5" w:rsidRDefault="00D25537" w:rsidP="00C319FE">
      <w:pPr>
        <w:ind w:firstLine="216"/>
        <w:rPr>
          <w:rFonts w:asciiTheme="minorHAnsi" w:hAnsiTheme="minorHAnsi" w:cstheme="minorHAnsi"/>
        </w:rPr>
      </w:pPr>
      <w:r w:rsidRPr="006978E5">
        <w:rPr>
          <w:rFonts w:asciiTheme="minorHAnsi" w:hAnsiTheme="minorHAnsi" w:cstheme="minorHAnsi"/>
        </w:rPr>
        <w:t>Preconditions</w:t>
      </w:r>
      <w:r w:rsidR="00C319FE" w:rsidRPr="006978E5">
        <w:rPr>
          <w:rFonts w:asciiTheme="minorHAnsi" w:hAnsiTheme="minorHAnsi" w:cstheme="minorHAnsi"/>
        </w:rPr>
        <w:t xml:space="preserve">:  </w:t>
      </w:r>
      <w:r w:rsidRPr="006978E5">
        <w:rPr>
          <w:rFonts w:asciiTheme="minorHAnsi" w:hAnsiTheme="minorHAnsi" w:cstheme="minorHAnsi"/>
        </w:rPr>
        <w:t>The system is armed.</w:t>
      </w:r>
    </w:p>
    <w:p w:rsidR="00D25537" w:rsidRPr="006978E5" w:rsidRDefault="00D25537" w:rsidP="00C319FE">
      <w:pPr>
        <w:ind w:left="1080"/>
        <w:rPr>
          <w:rFonts w:asciiTheme="minorHAnsi" w:hAnsiTheme="minorHAnsi" w:cstheme="minorHAnsi"/>
        </w:rPr>
      </w:pPr>
      <w:r w:rsidRPr="006978E5">
        <w:rPr>
          <w:rFonts w:asciiTheme="minorHAnsi" w:hAnsiTheme="minorHAnsi" w:cstheme="minorHAnsi"/>
        </w:rPr>
        <w:t>Description</w:t>
      </w:r>
      <w:r w:rsidR="00C319FE" w:rsidRPr="006978E5">
        <w:rPr>
          <w:rFonts w:asciiTheme="minorHAnsi" w:hAnsiTheme="minorHAnsi" w:cstheme="minorHAnsi"/>
        </w:rPr>
        <w:t xml:space="preserve">:  </w:t>
      </w:r>
      <w:r w:rsidRPr="006978E5">
        <w:rPr>
          <w:rFonts w:asciiTheme="minorHAnsi" w:hAnsiTheme="minorHAnsi" w:cstheme="minorHAnsi"/>
        </w:rPr>
        <w:t xml:space="preserve">A subject’s movement is detected by a motion sensor, and </w:t>
      </w:r>
      <w:r w:rsidR="00F723ED" w:rsidRPr="006978E5">
        <w:rPr>
          <w:rFonts w:asciiTheme="minorHAnsi" w:hAnsiTheme="minorHAnsi" w:cstheme="minorHAnsi"/>
        </w:rPr>
        <w:t>an alert</w:t>
      </w:r>
      <w:r w:rsidRPr="006978E5">
        <w:rPr>
          <w:rFonts w:asciiTheme="minorHAnsi" w:hAnsiTheme="minorHAnsi" w:cstheme="minorHAnsi"/>
        </w:rPr>
        <w:t xml:space="preserve"> is triggered.</w:t>
      </w:r>
    </w:p>
    <w:p w:rsidR="00D25537" w:rsidRPr="006978E5" w:rsidRDefault="00D25537" w:rsidP="00C319FE">
      <w:pPr>
        <w:ind w:left="1080"/>
        <w:rPr>
          <w:rFonts w:asciiTheme="minorHAnsi" w:hAnsiTheme="minorHAnsi" w:cstheme="minorHAnsi"/>
        </w:rPr>
      </w:pPr>
      <w:r w:rsidRPr="006978E5">
        <w:rPr>
          <w:rFonts w:asciiTheme="minorHAnsi" w:hAnsiTheme="minorHAnsi" w:cstheme="minorHAnsi"/>
        </w:rPr>
        <w:t>Post Conditions Applying to All Paths</w:t>
      </w:r>
      <w:r w:rsidR="00C319FE" w:rsidRPr="006978E5">
        <w:rPr>
          <w:rFonts w:asciiTheme="minorHAnsi" w:hAnsiTheme="minorHAnsi" w:cstheme="minorHAnsi"/>
        </w:rPr>
        <w:t xml:space="preserve">:  </w:t>
      </w:r>
      <w:r w:rsidRPr="006978E5">
        <w:rPr>
          <w:rFonts w:asciiTheme="minorHAnsi" w:hAnsiTheme="minorHAnsi" w:cstheme="minorHAnsi"/>
        </w:rPr>
        <w:t>Alert is sent to user’s mobile device based on profile settings.</w:t>
      </w:r>
    </w:p>
    <w:p w:rsidR="00C319FE" w:rsidRPr="006978E5" w:rsidRDefault="00C319FE" w:rsidP="00C319F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Primary Path</w:t>
      </w:r>
    </w:p>
    <w:p w:rsidR="00D25537" w:rsidRPr="006978E5" w:rsidRDefault="00D25537" w:rsidP="00815F8E">
      <w:pPr>
        <w:ind w:firstLine="216"/>
        <w:rPr>
          <w:rFonts w:asciiTheme="minorHAnsi" w:hAnsiTheme="minorHAnsi" w:cstheme="minorHAnsi"/>
        </w:rPr>
      </w:pPr>
      <w:r w:rsidRPr="006978E5">
        <w:rPr>
          <w:rFonts w:asciiTheme="minorHAnsi" w:hAnsiTheme="minorHAnsi" w:cstheme="minorHAnsi"/>
        </w:rPr>
        <w:t>Summary</w:t>
      </w:r>
      <w:r w:rsidR="00815F8E" w:rsidRPr="006978E5">
        <w:rPr>
          <w:rFonts w:asciiTheme="minorHAnsi" w:hAnsiTheme="minorHAnsi" w:cstheme="minorHAnsi"/>
        </w:rPr>
        <w:t xml:space="preserve">: </w:t>
      </w:r>
      <w:r w:rsidR="00F723ED" w:rsidRPr="006978E5">
        <w:rPr>
          <w:rFonts w:asciiTheme="minorHAnsi" w:hAnsiTheme="minorHAnsi" w:cstheme="minorHAnsi"/>
        </w:rPr>
        <w:t>S</w:t>
      </w:r>
      <w:r w:rsidRPr="006978E5">
        <w:rPr>
          <w:rFonts w:asciiTheme="minorHAnsi" w:hAnsiTheme="minorHAnsi" w:cstheme="minorHAnsi"/>
        </w:rPr>
        <w:t>ubject’s movement is detected by a sensor, which triggers an alert.</w:t>
      </w:r>
    </w:p>
    <w:p w:rsidR="00D25537" w:rsidRPr="006978E5" w:rsidRDefault="00D25537" w:rsidP="00815F8E">
      <w:pPr>
        <w:ind w:firstLine="216"/>
        <w:rPr>
          <w:rFonts w:asciiTheme="minorHAnsi" w:hAnsiTheme="minorHAnsi" w:cstheme="minorHAnsi"/>
        </w:rPr>
      </w:pPr>
      <w:r w:rsidRPr="006978E5">
        <w:rPr>
          <w:rFonts w:asciiTheme="minorHAnsi" w:hAnsiTheme="minorHAnsi" w:cstheme="minorHAnsi"/>
        </w:rPr>
        <w:t>Post Conditions</w:t>
      </w:r>
      <w:r w:rsidR="00815F8E" w:rsidRPr="006978E5">
        <w:rPr>
          <w:rFonts w:asciiTheme="minorHAnsi" w:hAnsiTheme="minorHAnsi" w:cstheme="minorHAnsi"/>
        </w:rPr>
        <w:t xml:space="preserve">:  </w:t>
      </w:r>
      <w:r w:rsidRPr="006978E5">
        <w:rPr>
          <w:rFonts w:asciiTheme="minorHAnsi" w:hAnsiTheme="minorHAnsi" w:cstheme="minorHAnsi"/>
        </w:rPr>
        <w:t>User receives alert on mobile device.</w:t>
      </w:r>
    </w:p>
    <w:p w:rsidR="00D25537" w:rsidRPr="006978E5" w:rsidRDefault="00D25537" w:rsidP="00815F8E">
      <w:pPr>
        <w:ind w:firstLine="216"/>
        <w:rPr>
          <w:rFonts w:asciiTheme="minorHAnsi" w:hAnsiTheme="minorHAnsi" w:cstheme="minorHAnsi"/>
        </w:rPr>
      </w:pPr>
      <w:r w:rsidRPr="006978E5">
        <w:rPr>
          <w:rFonts w:asciiTheme="minorHAnsi" w:hAnsiTheme="minorHAnsi" w:cstheme="minorHAnsi"/>
        </w:rPr>
        <w:t>Special Requirements</w:t>
      </w:r>
      <w:r w:rsidR="00815F8E" w:rsidRPr="006978E5">
        <w:rPr>
          <w:rFonts w:asciiTheme="minorHAnsi" w:hAnsiTheme="minorHAnsi" w:cstheme="minorHAnsi"/>
        </w:rPr>
        <w:t xml:space="preserve">:  </w:t>
      </w:r>
      <w:r w:rsidRPr="006978E5">
        <w:rPr>
          <w:rFonts w:asciiTheme="minorHAnsi" w:hAnsiTheme="minorHAnsi" w:cstheme="minorHAnsi"/>
        </w:rPr>
        <w:t>None</w:t>
      </w:r>
    </w:p>
    <w:p w:rsidR="00D25537" w:rsidRPr="006978E5" w:rsidRDefault="00D25537" w:rsidP="00815F8E">
      <w:pPr>
        <w:ind w:firstLine="216"/>
        <w:rPr>
          <w:rFonts w:asciiTheme="minorHAnsi" w:hAnsiTheme="minorHAnsi" w:cstheme="minorHAnsi"/>
        </w:rPr>
      </w:pPr>
      <w:r w:rsidRPr="006978E5">
        <w:rPr>
          <w:rFonts w:asciiTheme="minorHAnsi" w:hAnsiTheme="minorHAnsi" w:cstheme="minorHAnsi"/>
        </w:rPr>
        <w:t>Frequency of Occurrence</w:t>
      </w:r>
      <w:r w:rsidR="00815F8E" w:rsidRPr="006978E5">
        <w:rPr>
          <w:rFonts w:asciiTheme="minorHAnsi" w:hAnsiTheme="minorHAnsi" w:cstheme="minorHAnsi"/>
        </w:rPr>
        <w:t xml:space="preserve">:  </w:t>
      </w:r>
      <w:r w:rsidRPr="006978E5">
        <w:rPr>
          <w:rFonts w:asciiTheme="minorHAnsi" w:hAnsiTheme="minorHAnsi" w:cstheme="minorHAnsi"/>
        </w:rPr>
        <w:t>None</w:t>
      </w:r>
    </w:p>
    <w:p w:rsidR="00815F8E" w:rsidRPr="006978E5" w:rsidRDefault="00815F8E" w:rsidP="00815F8E">
      <w:pPr>
        <w:ind w:firstLine="216"/>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Alternate paths</w:t>
      </w:r>
    </w:p>
    <w:p w:rsidR="00D25537" w:rsidRPr="006978E5" w:rsidRDefault="00D25537" w:rsidP="00815F8E">
      <w:pPr>
        <w:ind w:firstLine="216"/>
        <w:rPr>
          <w:rFonts w:asciiTheme="minorHAnsi" w:hAnsiTheme="minorHAnsi" w:cstheme="minorHAnsi"/>
        </w:rPr>
      </w:pPr>
      <w:r w:rsidRPr="006978E5">
        <w:rPr>
          <w:rFonts w:asciiTheme="minorHAnsi" w:hAnsiTheme="minorHAnsi" w:cstheme="minorHAnsi"/>
        </w:rPr>
        <w:t>None</w:t>
      </w:r>
    </w:p>
    <w:p w:rsidR="00815F8E" w:rsidRPr="006978E5" w:rsidRDefault="00815F8E" w:rsidP="00815F8E">
      <w:pPr>
        <w:ind w:firstLine="216"/>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Outstanding Issues</w:t>
      </w:r>
    </w:p>
    <w:p w:rsidR="00D25537" w:rsidRPr="006978E5" w:rsidRDefault="00D25537" w:rsidP="00815F8E">
      <w:pPr>
        <w:ind w:firstLine="216"/>
        <w:rPr>
          <w:rFonts w:asciiTheme="minorHAnsi" w:hAnsiTheme="minorHAnsi" w:cstheme="minorHAnsi"/>
        </w:rPr>
      </w:pPr>
      <w:r w:rsidRPr="006978E5">
        <w:rPr>
          <w:rFonts w:asciiTheme="minorHAnsi" w:hAnsiTheme="minorHAnsi" w:cstheme="minorHAnsi"/>
        </w:rPr>
        <w:t>None</w:t>
      </w:r>
    </w:p>
    <w:p w:rsidR="00815F8E" w:rsidRPr="006978E5" w:rsidRDefault="00815F8E" w:rsidP="00815F8E">
      <w:pPr>
        <w:ind w:firstLine="216"/>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575" w:name="_Toc297759812"/>
      <w:r w:rsidRPr="006978E5">
        <w:rPr>
          <w:rFonts w:asciiTheme="minorHAnsi" w:hAnsiTheme="minorHAnsi" w:cstheme="minorHAnsi"/>
        </w:rPr>
        <w:lastRenderedPageBreak/>
        <w:t>User dials 9-1-1 from within the mobile application</w:t>
      </w:r>
      <w:bookmarkEnd w:id="575"/>
    </w:p>
    <w:p w:rsidR="00815F8E" w:rsidRPr="006978E5" w:rsidRDefault="00815F8E" w:rsidP="00815F8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General</w:t>
      </w:r>
    </w:p>
    <w:p w:rsidR="00D25537" w:rsidRPr="006978E5" w:rsidRDefault="00D25537" w:rsidP="00815F8E">
      <w:pPr>
        <w:ind w:firstLine="216"/>
        <w:rPr>
          <w:rFonts w:asciiTheme="minorHAnsi" w:hAnsiTheme="minorHAnsi" w:cstheme="minorHAnsi"/>
        </w:rPr>
      </w:pPr>
      <w:r w:rsidRPr="006978E5">
        <w:rPr>
          <w:rFonts w:asciiTheme="minorHAnsi" w:hAnsiTheme="minorHAnsi" w:cstheme="minorHAnsi"/>
        </w:rPr>
        <w:t>Actors</w:t>
      </w:r>
      <w:r w:rsidR="00815F8E" w:rsidRPr="006978E5">
        <w:rPr>
          <w:rFonts w:asciiTheme="minorHAnsi" w:hAnsiTheme="minorHAnsi" w:cstheme="minorHAnsi"/>
        </w:rPr>
        <w:t xml:space="preserve">:  </w:t>
      </w:r>
      <w:r w:rsidRPr="006978E5">
        <w:rPr>
          <w:rFonts w:asciiTheme="minorHAnsi" w:hAnsiTheme="minorHAnsi" w:cstheme="minorHAnsi"/>
        </w:rPr>
        <w:t>User</w:t>
      </w:r>
    </w:p>
    <w:p w:rsidR="00D25537" w:rsidRPr="006978E5" w:rsidRDefault="00D25537" w:rsidP="00815F8E">
      <w:pPr>
        <w:ind w:left="1080"/>
        <w:rPr>
          <w:rFonts w:asciiTheme="minorHAnsi" w:hAnsiTheme="minorHAnsi" w:cstheme="minorHAnsi"/>
        </w:rPr>
      </w:pPr>
      <w:r w:rsidRPr="006978E5">
        <w:rPr>
          <w:rFonts w:asciiTheme="minorHAnsi" w:hAnsiTheme="minorHAnsi" w:cstheme="minorHAnsi"/>
        </w:rPr>
        <w:t>Preconditions</w:t>
      </w:r>
      <w:r w:rsidR="00815F8E" w:rsidRPr="006978E5">
        <w:rPr>
          <w:rFonts w:asciiTheme="minorHAnsi" w:hAnsiTheme="minorHAnsi" w:cstheme="minorHAnsi"/>
        </w:rPr>
        <w:t xml:space="preserve">:  </w:t>
      </w:r>
      <w:r w:rsidRPr="006978E5">
        <w:rPr>
          <w:rFonts w:asciiTheme="minorHAnsi" w:hAnsiTheme="minorHAnsi" w:cstheme="minorHAnsi"/>
        </w:rPr>
        <w:t>An alert is triggered and mobile device is connected to a mobile network.</w:t>
      </w:r>
    </w:p>
    <w:p w:rsidR="00D25537" w:rsidRPr="006978E5" w:rsidRDefault="00815F8E" w:rsidP="00815F8E">
      <w:pPr>
        <w:ind w:left="1080"/>
        <w:rPr>
          <w:rFonts w:asciiTheme="minorHAnsi" w:hAnsiTheme="minorHAnsi" w:cstheme="minorHAnsi"/>
        </w:rPr>
      </w:pPr>
      <w:r w:rsidRPr="006978E5">
        <w:rPr>
          <w:rFonts w:asciiTheme="minorHAnsi" w:hAnsiTheme="minorHAnsi" w:cstheme="minorHAnsi"/>
        </w:rPr>
        <w:t xml:space="preserve">Description:  </w:t>
      </w:r>
      <w:r w:rsidR="00D25537" w:rsidRPr="006978E5">
        <w:rPr>
          <w:rFonts w:asciiTheme="minorHAnsi" w:hAnsiTheme="minorHAnsi" w:cstheme="minorHAnsi"/>
        </w:rPr>
        <w:t>The user pushes a single button in the user interface and the mobile device dials 9-1-1.</w:t>
      </w:r>
    </w:p>
    <w:p w:rsidR="00D25537" w:rsidRPr="006978E5" w:rsidRDefault="00815F8E" w:rsidP="00815F8E">
      <w:pPr>
        <w:ind w:left="1080"/>
        <w:rPr>
          <w:rFonts w:asciiTheme="minorHAnsi" w:hAnsiTheme="minorHAnsi" w:cstheme="minorHAnsi"/>
        </w:rPr>
      </w:pPr>
      <w:r w:rsidRPr="006978E5">
        <w:rPr>
          <w:rFonts w:asciiTheme="minorHAnsi" w:hAnsiTheme="minorHAnsi" w:cstheme="minorHAnsi"/>
        </w:rPr>
        <w:t>P</w:t>
      </w:r>
      <w:r w:rsidR="00D25537" w:rsidRPr="006978E5">
        <w:rPr>
          <w:rFonts w:asciiTheme="minorHAnsi" w:hAnsiTheme="minorHAnsi" w:cstheme="minorHAnsi"/>
        </w:rPr>
        <w:t>ost Conditions Applying to All Paths</w:t>
      </w:r>
      <w:r w:rsidRPr="006978E5">
        <w:rPr>
          <w:rFonts w:asciiTheme="minorHAnsi" w:hAnsiTheme="minorHAnsi" w:cstheme="minorHAnsi"/>
        </w:rPr>
        <w:t xml:space="preserve">:  </w:t>
      </w:r>
      <w:r w:rsidR="00D25537" w:rsidRPr="006978E5">
        <w:rPr>
          <w:rFonts w:asciiTheme="minorHAnsi" w:hAnsiTheme="minorHAnsi" w:cstheme="minorHAnsi"/>
        </w:rPr>
        <w:t>User speaks with emergency operator on mobile device.</w:t>
      </w:r>
    </w:p>
    <w:p w:rsidR="00815F8E" w:rsidRPr="006978E5" w:rsidRDefault="00815F8E" w:rsidP="00815F8E">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Primary Path</w:t>
      </w:r>
    </w:p>
    <w:p w:rsidR="00D25537" w:rsidRPr="006978E5" w:rsidRDefault="00D25537" w:rsidP="00815F8E">
      <w:pPr>
        <w:ind w:left="1080"/>
        <w:rPr>
          <w:rFonts w:asciiTheme="minorHAnsi" w:hAnsiTheme="minorHAnsi" w:cstheme="minorHAnsi"/>
        </w:rPr>
      </w:pPr>
      <w:r w:rsidRPr="006978E5">
        <w:rPr>
          <w:rFonts w:asciiTheme="minorHAnsi" w:hAnsiTheme="minorHAnsi" w:cstheme="minorHAnsi"/>
        </w:rPr>
        <w:t>Summary</w:t>
      </w:r>
      <w:r w:rsidR="00815F8E" w:rsidRPr="006978E5">
        <w:rPr>
          <w:rFonts w:asciiTheme="minorHAnsi" w:hAnsiTheme="minorHAnsi" w:cstheme="minorHAnsi"/>
        </w:rPr>
        <w:t xml:space="preserve">:  </w:t>
      </w:r>
      <w:r w:rsidRPr="006978E5">
        <w:rPr>
          <w:rFonts w:asciiTheme="minorHAnsi" w:hAnsiTheme="minorHAnsi" w:cstheme="minorHAnsi"/>
        </w:rPr>
        <w:t>An alert is triggered. The 9-1-1 button becomes active. The user presses the button on the mobile device. The mobile device dials 9-1-1.</w:t>
      </w:r>
    </w:p>
    <w:p w:rsidR="00D25537" w:rsidRPr="006978E5" w:rsidRDefault="00D25537" w:rsidP="00815F8E">
      <w:pPr>
        <w:ind w:firstLine="216"/>
        <w:rPr>
          <w:rFonts w:asciiTheme="minorHAnsi" w:hAnsiTheme="minorHAnsi" w:cstheme="minorHAnsi"/>
        </w:rPr>
      </w:pPr>
      <w:r w:rsidRPr="006978E5">
        <w:rPr>
          <w:rFonts w:asciiTheme="minorHAnsi" w:hAnsiTheme="minorHAnsi" w:cstheme="minorHAnsi"/>
        </w:rPr>
        <w:t>Post Conditions</w:t>
      </w:r>
      <w:r w:rsidR="00815F8E" w:rsidRPr="006978E5">
        <w:rPr>
          <w:rFonts w:asciiTheme="minorHAnsi" w:hAnsiTheme="minorHAnsi" w:cstheme="minorHAnsi"/>
        </w:rPr>
        <w:t xml:space="preserve">:  </w:t>
      </w:r>
      <w:r w:rsidRPr="006978E5">
        <w:rPr>
          <w:rFonts w:asciiTheme="minorHAnsi" w:hAnsiTheme="minorHAnsi" w:cstheme="minorHAnsi"/>
        </w:rPr>
        <w:t>The user speaks with emergency operator on mobile device.</w:t>
      </w:r>
    </w:p>
    <w:p w:rsidR="00D25537" w:rsidRPr="006978E5" w:rsidRDefault="00D25537" w:rsidP="00815F8E">
      <w:pPr>
        <w:ind w:firstLine="216"/>
        <w:rPr>
          <w:rFonts w:asciiTheme="minorHAnsi" w:hAnsiTheme="minorHAnsi" w:cstheme="minorHAnsi"/>
        </w:rPr>
      </w:pPr>
      <w:r w:rsidRPr="006978E5">
        <w:rPr>
          <w:rFonts w:asciiTheme="minorHAnsi" w:hAnsiTheme="minorHAnsi" w:cstheme="minorHAnsi"/>
        </w:rPr>
        <w:t>Special Requirements</w:t>
      </w:r>
      <w:r w:rsidR="00815F8E" w:rsidRPr="006978E5">
        <w:rPr>
          <w:rFonts w:asciiTheme="minorHAnsi" w:hAnsiTheme="minorHAnsi" w:cstheme="minorHAnsi"/>
        </w:rPr>
        <w:t xml:space="preserve">:  </w:t>
      </w:r>
      <w:r w:rsidRPr="006978E5">
        <w:rPr>
          <w:rFonts w:asciiTheme="minorHAnsi" w:hAnsiTheme="minorHAnsi" w:cstheme="minorHAnsi"/>
        </w:rPr>
        <w:t>None</w:t>
      </w:r>
    </w:p>
    <w:p w:rsidR="00D25537" w:rsidRPr="006978E5" w:rsidRDefault="00D25537" w:rsidP="00815F8E">
      <w:pPr>
        <w:ind w:firstLine="216"/>
        <w:rPr>
          <w:rFonts w:asciiTheme="minorHAnsi" w:hAnsiTheme="minorHAnsi" w:cstheme="minorHAnsi"/>
        </w:rPr>
      </w:pPr>
      <w:r w:rsidRPr="006978E5">
        <w:rPr>
          <w:rFonts w:asciiTheme="minorHAnsi" w:hAnsiTheme="minorHAnsi" w:cstheme="minorHAnsi"/>
        </w:rPr>
        <w:t>Frequency of Occurrence</w:t>
      </w:r>
      <w:r w:rsidR="00815F8E" w:rsidRPr="006978E5">
        <w:rPr>
          <w:rFonts w:asciiTheme="minorHAnsi" w:hAnsiTheme="minorHAnsi" w:cstheme="minorHAnsi"/>
        </w:rPr>
        <w:t xml:space="preserve">:  </w:t>
      </w:r>
      <w:r w:rsidRPr="006978E5">
        <w:rPr>
          <w:rFonts w:asciiTheme="minorHAnsi" w:hAnsiTheme="minorHAnsi" w:cstheme="minorHAnsi"/>
        </w:rPr>
        <w:t>None</w:t>
      </w:r>
    </w:p>
    <w:p w:rsidR="00815F8E" w:rsidRPr="006978E5" w:rsidRDefault="00815F8E" w:rsidP="00815F8E">
      <w:pPr>
        <w:ind w:firstLine="216"/>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Alternate paths</w:t>
      </w:r>
    </w:p>
    <w:p w:rsidR="00D25537" w:rsidRPr="006978E5" w:rsidRDefault="00D25537" w:rsidP="00815F8E">
      <w:pPr>
        <w:ind w:firstLine="216"/>
        <w:rPr>
          <w:rFonts w:asciiTheme="minorHAnsi" w:hAnsiTheme="minorHAnsi" w:cstheme="minorHAnsi"/>
        </w:rPr>
      </w:pPr>
      <w:r w:rsidRPr="006978E5">
        <w:rPr>
          <w:rFonts w:asciiTheme="minorHAnsi" w:hAnsiTheme="minorHAnsi" w:cstheme="minorHAnsi"/>
        </w:rPr>
        <w:t>None</w:t>
      </w:r>
    </w:p>
    <w:p w:rsidR="00815F8E" w:rsidRPr="006978E5" w:rsidRDefault="00815F8E" w:rsidP="00815F8E">
      <w:pPr>
        <w:ind w:firstLine="216"/>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Outstanding Issues</w:t>
      </w:r>
    </w:p>
    <w:p w:rsidR="00D25537" w:rsidRPr="006978E5" w:rsidRDefault="00D25537" w:rsidP="00815F8E">
      <w:pPr>
        <w:ind w:firstLine="216"/>
        <w:rPr>
          <w:rFonts w:asciiTheme="minorHAnsi" w:hAnsiTheme="minorHAnsi" w:cstheme="minorHAnsi"/>
        </w:rPr>
      </w:pPr>
      <w:r w:rsidRPr="006978E5">
        <w:rPr>
          <w:rFonts w:asciiTheme="minorHAnsi" w:hAnsiTheme="minorHAnsi" w:cstheme="minorHAnsi"/>
        </w:rPr>
        <w:t>None</w:t>
      </w:r>
    </w:p>
    <w:p w:rsidR="00D25537" w:rsidRPr="006978E5" w:rsidRDefault="00D25537">
      <w:pPr>
        <w:pStyle w:val="Heading3"/>
        <w:ind w:left="1440" w:firstLine="0"/>
        <w:rPr>
          <w:rFonts w:asciiTheme="minorHAnsi" w:eastAsia="Times New Roman" w:hAnsiTheme="minorHAnsi" w:cstheme="minorHAnsi"/>
          <w:b w:val="0"/>
          <w:bCs w:val="0"/>
          <w:i w:val="0"/>
          <w:iCs w:val="0"/>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576" w:name="_Toc297759813"/>
      <w:r w:rsidRPr="006978E5">
        <w:rPr>
          <w:rFonts w:asciiTheme="minorHAnsi" w:hAnsiTheme="minorHAnsi" w:cstheme="minorHAnsi"/>
        </w:rPr>
        <w:t>The user disarms the system</w:t>
      </w:r>
      <w:bookmarkEnd w:id="576"/>
    </w:p>
    <w:p w:rsidR="00815F8E" w:rsidRPr="006978E5" w:rsidRDefault="00815F8E" w:rsidP="00815F8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General</w:t>
      </w:r>
    </w:p>
    <w:p w:rsidR="00D25537" w:rsidRPr="006978E5" w:rsidRDefault="00D25537" w:rsidP="00815F8E">
      <w:pPr>
        <w:ind w:firstLine="216"/>
        <w:rPr>
          <w:rFonts w:asciiTheme="minorHAnsi" w:hAnsiTheme="minorHAnsi" w:cstheme="minorHAnsi"/>
        </w:rPr>
      </w:pPr>
      <w:r w:rsidRPr="006978E5">
        <w:rPr>
          <w:rFonts w:asciiTheme="minorHAnsi" w:hAnsiTheme="minorHAnsi" w:cstheme="minorHAnsi"/>
        </w:rPr>
        <w:t>Actors</w:t>
      </w:r>
      <w:r w:rsidR="00815F8E" w:rsidRPr="006978E5">
        <w:rPr>
          <w:rFonts w:asciiTheme="minorHAnsi" w:hAnsiTheme="minorHAnsi" w:cstheme="minorHAnsi"/>
        </w:rPr>
        <w:t xml:space="preserve">:  </w:t>
      </w:r>
      <w:r w:rsidRPr="006978E5">
        <w:rPr>
          <w:rFonts w:asciiTheme="minorHAnsi" w:hAnsiTheme="minorHAnsi" w:cstheme="minorHAnsi"/>
        </w:rPr>
        <w:t>User</w:t>
      </w:r>
    </w:p>
    <w:p w:rsidR="00D25537" w:rsidRPr="006978E5" w:rsidRDefault="00D25537" w:rsidP="0027037A">
      <w:pPr>
        <w:ind w:firstLine="216"/>
        <w:rPr>
          <w:rFonts w:asciiTheme="minorHAnsi" w:hAnsiTheme="minorHAnsi" w:cstheme="minorHAnsi"/>
        </w:rPr>
      </w:pPr>
      <w:r w:rsidRPr="006978E5">
        <w:rPr>
          <w:rFonts w:asciiTheme="minorHAnsi" w:hAnsiTheme="minorHAnsi" w:cstheme="minorHAnsi"/>
        </w:rPr>
        <w:t>Preconditions</w:t>
      </w:r>
      <w:r w:rsidR="00815F8E" w:rsidRPr="006978E5">
        <w:rPr>
          <w:rFonts w:asciiTheme="minorHAnsi" w:hAnsiTheme="minorHAnsi" w:cstheme="minorHAnsi"/>
        </w:rPr>
        <w:t xml:space="preserve">:  </w:t>
      </w:r>
      <w:r w:rsidRPr="006978E5">
        <w:rPr>
          <w:rFonts w:asciiTheme="minorHAnsi" w:hAnsiTheme="minorHAnsi" w:cstheme="minorHAnsi"/>
        </w:rPr>
        <w:t xml:space="preserve">The </w:t>
      </w:r>
      <w:r w:rsidR="00090F88" w:rsidRPr="006978E5">
        <w:rPr>
          <w:rFonts w:asciiTheme="minorHAnsi" w:hAnsiTheme="minorHAnsi" w:cstheme="minorHAnsi"/>
        </w:rPr>
        <w:t>security system</w:t>
      </w:r>
      <w:r w:rsidRPr="006978E5">
        <w:rPr>
          <w:rFonts w:asciiTheme="minorHAnsi" w:hAnsiTheme="minorHAnsi" w:cstheme="minorHAnsi"/>
        </w:rPr>
        <w:t xml:space="preserve"> is armed.</w:t>
      </w:r>
    </w:p>
    <w:p w:rsidR="00D25537" w:rsidRPr="006978E5" w:rsidRDefault="0027037A" w:rsidP="0027037A">
      <w:pPr>
        <w:ind w:left="1080"/>
        <w:rPr>
          <w:rFonts w:asciiTheme="minorHAnsi" w:hAnsiTheme="minorHAnsi" w:cstheme="minorHAnsi"/>
        </w:rPr>
      </w:pPr>
      <w:r w:rsidRPr="006978E5">
        <w:rPr>
          <w:rFonts w:asciiTheme="minorHAnsi" w:hAnsiTheme="minorHAnsi" w:cstheme="minorHAnsi"/>
        </w:rPr>
        <w:t xml:space="preserve">Description:  </w:t>
      </w:r>
      <w:r w:rsidR="00D25537" w:rsidRPr="006978E5">
        <w:rPr>
          <w:rFonts w:asciiTheme="minorHAnsi" w:hAnsiTheme="minorHAnsi" w:cstheme="minorHAnsi"/>
        </w:rPr>
        <w:t xml:space="preserve">The user navigates to the system settings in the user interface and disarms the </w:t>
      </w:r>
      <w:r w:rsidR="00090F88" w:rsidRPr="006978E5">
        <w:rPr>
          <w:rFonts w:asciiTheme="minorHAnsi" w:hAnsiTheme="minorHAnsi" w:cstheme="minorHAnsi"/>
        </w:rPr>
        <w:t>security system</w:t>
      </w:r>
      <w:r w:rsidR="00D25537" w:rsidRPr="006978E5">
        <w:rPr>
          <w:rFonts w:asciiTheme="minorHAnsi" w:hAnsiTheme="minorHAnsi" w:cstheme="minorHAnsi"/>
        </w:rPr>
        <w:t>.</w:t>
      </w:r>
    </w:p>
    <w:p w:rsidR="00D25537" w:rsidRPr="006978E5" w:rsidRDefault="00D25537" w:rsidP="0027037A">
      <w:pPr>
        <w:ind w:left="1080"/>
        <w:rPr>
          <w:rFonts w:asciiTheme="minorHAnsi" w:hAnsiTheme="minorHAnsi" w:cstheme="minorHAnsi"/>
        </w:rPr>
      </w:pPr>
      <w:r w:rsidRPr="006978E5">
        <w:rPr>
          <w:rFonts w:asciiTheme="minorHAnsi" w:hAnsiTheme="minorHAnsi" w:cstheme="minorHAnsi"/>
        </w:rPr>
        <w:t>Post Conditions Applying to All Paths</w:t>
      </w:r>
      <w:r w:rsidR="0027037A" w:rsidRPr="006978E5">
        <w:rPr>
          <w:rFonts w:asciiTheme="minorHAnsi" w:hAnsiTheme="minorHAnsi" w:cstheme="minorHAnsi"/>
        </w:rPr>
        <w:t xml:space="preserve">:  </w:t>
      </w:r>
      <w:r w:rsidRPr="006978E5">
        <w:rPr>
          <w:rFonts w:asciiTheme="minorHAnsi" w:hAnsiTheme="minorHAnsi" w:cstheme="minorHAnsi"/>
        </w:rPr>
        <w:t xml:space="preserve">User receives notification that the </w:t>
      </w:r>
      <w:r w:rsidR="00090F88" w:rsidRPr="006978E5">
        <w:rPr>
          <w:rFonts w:asciiTheme="minorHAnsi" w:hAnsiTheme="minorHAnsi" w:cstheme="minorHAnsi"/>
        </w:rPr>
        <w:t xml:space="preserve">security </w:t>
      </w:r>
      <w:r w:rsidRPr="006978E5">
        <w:rPr>
          <w:rFonts w:asciiTheme="minorHAnsi" w:hAnsiTheme="minorHAnsi" w:cstheme="minorHAnsi"/>
        </w:rPr>
        <w:t>system has been disarmed.</w:t>
      </w:r>
    </w:p>
    <w:p w:rsidR="0027037A" w:rsidRPr="006978E5" w:rsidRDefault="0027037A" w:rsidP="0027037A">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Primary Path</w:t>
      </w:r>
    </w:p>
    <w:p w:rsidR="00D25537" w:rsidRPr="006978E5" w:rsidRDefault="00D25537" w:rsidP="0027037A">
      <w:pPr>
        <w:ind w:left="1080"/>
        <w:rPr>
          <w:rFonts w:asciiTheme="minorHAnsi" w:hAnsiTheme="minorHAnsi" w:cstheme="minorHAnsi"/>
        </w:rPr>
      </w:pPr>
      <w:r w:rsidRPr="006978E5">
        <w:rPr>
          <w:rFonts w:asciiTheme="minorHAnsi" w:hAnsiTheme="minorHAnsi" w:cstheme="minorHAnsi"/>
        </w:rPr>
        <w:lastRenderedPageBreak/>
        <w:t>Summary</w:t>
      </w:r>
      <w:r w:rsidR="0027037A" w:rsidRPr="006978E5">
        <w:rPr>
          <w:rFonts w:asciiTheme="minorHAnsi" w:hAnsiTheme="minorHAnsi" w:cstheme="minorHAnsi"/>
        </w:rPr>
        <w:t xml:space="preserve">:  </w:t>
      </w:r>
      <w:r w:rsidRPr="006978E5">
        <w:rPr>
          <w:rFonts w:asciiTheme="minorHAnsi" w:hAnsiTheme="minorHAnsi" w:cstheme="minorHAnsi"/>
        </w:rPr>
        <w:t xml:space="preserve">The user navigates to the </w:t>
      </w:r>
      <w:r w:rsidR="00090F88" w:rsidRPr="006978E5">
        <w:rPr>
          <w:rFonts w:asciiTheme="minorHAnsi" w:hAnsiTheme="minorHAnsi" w:cstheme="minorHAnsi"/>
        </w:rPr>
        <w:t xml:space="preserve">security </w:t>
      </w:r>
      <w:r w:rsidRPr="006978E5">
        <w:rPr>
          <w:rFonts w:asciiTheme="minorHAnsi" w:hAnsiTheme="minorHAnsi" w:cstheme="minorHAnsi"/>
        </w:rPr>
        <w:t xml:space="preserve">system settings in the user interface on the mobile device and disarms </w:t>
      </w:r>
      <w:r w:rsidR="00090F88" w:rsidRPr="006978E5">
        <w:rPr>
          <w:rFonts w:asciiTheme="minorHAnsi" w:hAnsiTheme="minorHAnsi" w:cstheme="minorHAnsi"/>
        </w:rPr>
        <w:t>the system</w:t>
      </w:r>
      <w:r w:rsidRPr="006978E5">
        <w:rPr>
          <w:rFonts w:asciiTheme="minorHAnsi" w:hAnsiTheme="minorHAnsi" w:cstheme="minorHAnsi"/>
        </w:rPr>
        <w:t>.</w:t>
      </w:r>
    </w:p>
    <w:p w:rsidR="00D25537" w:rsidRPr="006978E5" w:rsidRDefault="00D25537" w:rsidP="0027037A">
      <w:pPr>
        <w:ind w:firstLine="216"/>
        <w:rPr>
          <w:rFonts w:asciiTheme="minorHAnsi" w:hAnsiTheme="minorHAnsi" w:cstheme="minorHAnsi"/>
        </w:rPr>
      </w:pPr>
      <w:r w:rsidRPr="006978E5">
        <w:rPr>
          <w:rFonts w:asciiTheme="minorHAnsi" w:hAnsiTheme="minorHAnsi" w:cstheme="minorHAnsi"/>
        </w:rPr>
        <w:t>Post Conditions</w:t>
      </w:r>
      <w:r w:rsidR="0027037A" w:rsidRPr="006978E5">
        <w:rPr>
          <w:rFonts w:asciiTheme="minorHAnsi" w:hAnsiTheme="minorHAnsi" w:cstheme="minorHAnsi"/>
        </w:rPr>
        <w:t xml:space="preserve">:  </w:t>
      </w:r>
      <w:r w:rsidRPr="006978E5">
        <w:rPr>
          <w:rFonts w:asciiTheme="minorHAnsi" w:hAnsiTheme="minorHAnsi" w:cstheme="minorHAnsi"/>
        </w:rPr>
        <w:t>The user receives notification that the system has been disarmed.</w:t>
      </w:r>
    </w:p>
    <w:p w:rsidR="00D25537" w:rsidRPr="006978E5" w:rsidRDefault="00D25537" w:rsidP="0027037A">
      <w:pPr>
        <w:ind w:firstLine="216"/>
        <w:rPr>
          <w:rFonts w:asciiTheme="minorHAnsi" w:hAnsiTheme="minorHAnsi" w:cstheme="minorHAnsi"/>
        </w:rPr>
      </w:pPr>
      <w:r w:rsidRPr="006978E5">
        <w:rPr>
          <w:rFonts w:asciiTheme="minorHAnsi" w:hAnsiTheme="minorHAnsi" w:cstheme="minorHAnsi"/>
        </w:rPr>
        <w:t>Special Requirements</w:t>
      </w:r>
      <w:r w:rsidR="0027037A" w:rsidRPr="006978E5">
        <w:rPr>
          <w:rFonts w:asciiTheme="minorHAnsi" w:hAnsiTheme="minorHAnsi" w:cstheme="minorHAnsi"/>
        </w:rPr>
        <w:t xml:space="preserve">:  </w:t>
      </w:r>
      <w:r w:rsidRPr="006978E5">
        <w:rPr>
          <w:rFonts w:asciiTheme="minorHAnsi" w:hAnsiTheme="minorHAnsi" w:cstheme="minorHAnsi"/>
        </w:rPr>
        <w:t>None</w:t>
      </w:r>
    </w:p>
    <w:p w:rsidR="00D25537" w:rsidRPr="006978E5" w:rsidRDefault="00D25537" w:rsidP="0027037A">
      <w:pPr>
        <w:ind w:firstLine="216"/>
        <w:rPr>
          <w:rFonts w:asciiTheme="minorHAnsi" w:hAnsiTheme="minorHAnsi" w:cstheme="minorHAnsi"/>
        </w:rPr>
      </w:pPr>
      <w:r w:rsidRPr="006978E5">
        <w:rPr>
          <w:rFonts w:asciiTheme="minorHAnsi" w:hAnsiTheme="minorHAnsi" w:cstheme="minorHAnsi"/>
        </w:rPr>
        <w:t>Frequency of Occurrence</w:t>
      </w:r>
      <w:r w:rsidR="0027037A" w:rsidRPr="006978E5">
        <w:rPr>
          <w:rFonts w:asciiTheme="minorHAnsi" w:hAnsiTheme="minorHAnsi" w:cstheme="minorHAnsi"/>
        </w:rPr>
        <w:t xml:space="preserve">:  </w:t>
      </w:r>
      <w:r w:rsidRPr="006978E5">
        <w:rPr>
          <w:rFonts w:asciiTheme="minorHAnsi" w:hAnsiTheme="minorHAnsi" w:cstheme="minorHAnsi"/>
        </w:rPr>
        <w:t>None</w:t>
      </w:r>
    </w:p>
    <w:p w:rsidR="0027037A" w:rsidRPr="006978E5" w:rsidRDefault="0027037A" w:rsidP="0027037A">
      <w:pPr>
        <w:ind w:firstLine="216"/>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Alternate paths</w:t>
      </w:r>
    </w:p>
    <w:p w:rsidR="00D25537" w:rsidRPr="006978E5" w:rsidRDefault="00D25537" w:rsidP="0027037A">
      <w:pPr>
        <w:ind w:left="1080"/>
        <w:rPr>
          <w:rFonts w:asciiTheme="minorHAnsi" w:hAnsiTheme="minorHAnsi" w:cstheme="minorHAnsi"/>
        </w:rPr>
      </w:pPr>
      <w:r w:rsidRPr="006978E5">
        <w:rPr>
          <w:rFonts w:asciiTheme="minorHAnsi" w:hAnsiTheme="minorHAnsi" w:cstheme="minorHAnsi"/>
        </w:rPr>
        <w:t>Summary</w:t>
      </w:r>
      <w:r w:rsidR="0027037A" w:rsidRPr="006978E5">
        <w:rPr>
          <w:rFonts w:asciiTheme="minorHAnsi" w:hAnsiTheme="minorHAnsi" w:cstheme="minorHAnsi"/>
        </w:rPr>
        <w:t xml:space="preserve">:  </w:t>
      </w:r>
      <w:r w:rsidRPr="006978E5">
        <w:rPr>
          <w:rFonts w:asciiTheme="minorHAnsi" w:hAnsiTheme="minorHAnsi" w:cstheme="minorHAnsi"/>
        </w:rPr>
        <w:t xml:space="preserve">The user navigates to the </w:t>
      </w:r>
      <w:r w:rsidR="00090F88" w:rsidRPr="006978E5">
        <w:rPr>
          <w:rFonts w:asciiTheme="minorHAnsi" w:hAnsiTheme="minorHAnsi" w:cstheme="minorHAnsi"/>
        </w:rPr>
        <w:t xml:space="preserve">security </w:t>
      </w:r>
      <w:r w:rsidRPr="006978E5">
        <w:rPr>
          <w:rFonts w:asciiTheme="minorHAnsi" w:hAnsiTheme="minorHAnsi" w:cstheme="minorHAnsi"/>
        </w:rPr>
        <w:t xml:space="preserve">system settings in the user interface on the central computer and disarms the </w:t>
      </w:r>
      <w:r w:rsidR="00987D6A" w:rsidRPr="006978E5">
        <w:rPr>
          <w:rFonts w:asciiTheme="minorHAnsi" w:hAnsiTheme="minorHAnsi" w:cstheme="minorHAnsi"/>
        </w:rPr>
        <w:t>system</w:t>
      </w:r>
      <w:r w:rsidRPr="006978E5">
        <w:rPr>
          <w:rFonts w:asciiTheme="minorHAnsi" w:hAnsiTheme="minorHAnsi" w:cstheme="minorHAnsi"/>
        </w:rPr>
        <w:t>.</w:t>
      </w:r>
    </w:p>
    <w:p w:rsidR="00D25537" w:rsidRPr="006978E5" w:rsidRDefault="0027037A" w:rsidP="0027037A">
      <w:pPr>
        <w:ind w:firstLine="216"/>
        <w:rPr>
          <w:rFonts w:asciiTheme="minorHAnsi" w:hAnsiTheme="minorHAnsi" w:cstheme="minorHAnsi"/>
        </w:rPr>
      </w:pPr>
      <w:r w:rsidRPr="006978E5">
        <w:rPr>
          <w:rFonts w:asciiTheme="minorHAnsi" w:hAnsiTheme="minorHAnsi" w:cstheme="minorHAnsi"/>
        </w:rPr>
        <w:t>P</w:t>
      </w:r>
      <w:r w:rsidR="00D25537" w:rsidRPr="006978E5">
        <w:rPr>
          <w:rFonts w:asciiTheme="minorHAnsi" w:hAnsiTheme="minorHAnsi" w:cstheme="minorHAnsi"/>
        </w:rPr>
        <w:t>ost Conditions</w:t>
      </w:r>
      <w:r w:rsidRPr="006978E5">
        <w:rPr>
          <w:rFonts w:asciiTheme="minorHAnsi" w:hAnsiTheme="minorHAnsi" w:cstheme="minorHAnsi"/>
        </w:rPr>
        <w:t xml:space="preserve">:  </w:t>
      </w:r>
      <w:r w:rsidR="00D25537" w:rsidRPr="006978E5">
        <w:rPr>
          <w:rFonts w:asciiTheme="minorHAnsi" w:hAnsiTheme="minorHAnsi" w:cstheme="minorHAnsi"/>
        </w:rPr>
        <w:t xml:space="preserve">The </w:t>
      </w:r>
      <w:r w:rsidR="00090F88" w:rsidRPr="006978E5">
        <w:rPr>
          <w:rFonts w:asciiTheme="minorHAnsi" w:hAnsiTheme="minorHAnsi" w:cstheme="minorHAnsi"/>
        </w:rPr>
        <w:t>system</w:t>
      </w:r>
      <w:r w:rsidR="00D25537" w:rsidRPr="006978E5">
        <w:rPr>
          <w:rFonts w:asciiTheme="minorHAnsi" w:hAnsiTheme="minorHAnsi" w:cstheme="minorHAnsi"/>
        </w:rPr>
        <w:t xml:space="preserve"> is not armed.</w:t>
      </w:r>
    </w:p>
    <w:p w:rsidR="00D25537" w:rsidRPr="006978E5" w:rsidRDefault="00D25537" w:rsidP="0027037A">
      <w:pPr>
        <w:ind w:firstLine="216"/>
        <w:rPr>
          <w:rFonts w:asciiTheme="minorHAnsi" w:hAnsiTheme="minorHAnsi" w:cstheme="minorHAnsi"/>
        </w:rPr>
      </w:pPr>
      <w:r w:rsidRPr="006978E5">
        <w:rPr>
          <w:rFonts w:asciiTheme="minorHAnsi" w:hAnsiTheme="minorHAnsi" w:cstheme="minorHAnsi"/>
        </w:rPr>
        <w:t>Special Requirements</w:t>
      </w:r>
      <w:r w:rsidR="0027037A" w:rsidRPr="006978E5">
        <w:rPr>
          <w:rFonts w:asciiTheme="minorHAnsi" w:hAnsiTheme="minorHAnsi" w:cstheme="minorHAnsi"/>
        </w:rPr>
        <w:t xml:space="preserve">:  </w:t>
      </w:r>
      <w:r w:rsidRPr="006978E5">
        <w:rPr>
          <w:rFonts w:asciiTheme="minorHAnsi" w:hAnsiTheme="minorHAnsi" w:cstheme="minorHAnsi"/>
        </w:rPr>
        <w:t>None</w:t>
      </w:r>
    </w:p>
    <w:p w:rsidR="00D25537" w:rsidRPr="006978E5" w:rsidRDefault="00D25537" w:rsidP="0027037A">
      <w:pPr>
        <w:ind w:firstLine="216"/>
        <w:rPr>
          <w:rFonts w:asciiTheme="minorHAnsi" w:hAnsiTheme="minorHAnsi" w:cstheme="minorHAnsi"/>
        </w:rPr>
      </w:pPr>
      <w:r w:rsidRPr="006978E5">
        <w:rPr>
          <w:rFonts w:asciiTheme="minorHAnsi" w:hAnsiTheme="minorHAnsi" w:cstheme="minorHAnsi"/>
        </w:rPr>
        <w:t>Frequency of Occurrence</w:t>
      </w:r>
      <w:r w:rsidR="0027037A" w:rsidRPr="006978E5">
        <w:rPr>
          <w:rFonts w:asciiTheme="minorHAnsi" w:hAnsiTheme="minorHAnsi" w:cstheme="minorHAnsi"/>
        </w:rPr>
        <w:t xml:space="preserve">:  </w:t>
      </w:r>
      <w:r w:rsidRPr="006978E5">
        <w:rPr>
          <w:rFonts w:asciiTheme="minorHAnsi" w:hAnsiTheme="minorHAnsi" w:cstheme="minorHAnsi"/>
        </w:rPr>
        <w:t>None</w:t>
      </w:r>
    </w:p>
    <w:p w:rsidR="0027037A" w:rsidRPr="006978E5" w:rsidRDefault="0027037A" w:rsidP="0027037A">
      <w:pPr>
        <w:ind w:firstLine="216"/>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Outstanding Issues</w:t>
      </w:r>
    </w:p>
    <w:p w:rsidR="00D25537" w:rsidRPr="006978E5" w:rsidRDefault="00D25537" w:rsidP="0027037A">
      <w:pPr>
        <w:ind w:firstLine="216"/>
        <w:rPr>
          <w:rFonts w:asciiTheme="minorHAnsi" w:hAnsiTheme="minorHAnsi" w:cstheme="minorHAnsi"/>
        </w:rPr>
      </w:pPr>
      <w:r w:rsidRPr="006978E5">
        <w:rPr>
          <w:rFonts w:asciiTheme="minorHAnsi" w:hAnsiTheme="minorHAnsi" w:cstheme="minorHAnsi"/>
        </w:rPr>
        <w:t>None</w:t>
      </w:r>
    </w:p>
    <w:p w:rsidR="0027037A" w:rsidRPr="006978E5" w:rsidRDefault="0027037A" w:rsidP="0027037A">
      <w:pPr>
        <w:ind w:firstLine="216"/>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577" w:name="_Toc297759814"/>
      <w:r w:rsidRPr="006978E5">
        <w:rPr>
          <w:rFonts w:asciiTheme="minorHAnsi" w:hAnsiTheme="minorHAnsi" w:cstheme="minorHAnsi"/>
        </w:rPr>
        <w:t>The user speaks to subject</w:t>
      </w:r>
      <w:bookmarkEnd w:id="577"/>
    </w:p>
    <w:p w:rsidR="0027037A" w:rsidRPr="006978E5" w:rsidRDefault="0027037A" w:rsidP="0027037A">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General</w:t>
      </w:r>
    </w:p>
    <w:p w:rsidR="00D25537" w:rsidRPr="006978E5" w:rsidRDefault="00D25537" w:rsidP="0027037A">
      <w:pPr>
        <w:ind w:firstLine="216"/>
        <w:rPr>
          <w:rFonts w:asciiTheme="minorHAnsi" w:hAnsiTheme="minorHAnsi" w:cstheme="minorHAnsi"/>
        </w:rPr>
      </w:pPr>
      <w:r w:rsidRPr="006978E5">
        <w:rPr>
          <w:rFonts w:asciiTheme="minorHAnsi" w:hAnsiTheme="minorHAnsi" w:cstheme="minorHAnsi"/>
        </w:rPr>
        <w:t>Actors</w:t>
      </w:r>
      <w:r w:rsidR="0027037A" w:rsidRPr="006978E5">
        <w:rPr>
          <w:rFonts w:asciiTheme="minorHAnsi" w:hAnsiTheme="minorHAnsi" w:cstheme="minorHAnsi"/>
        </w:rPr>
        <w:t xml:space="preserve">:  </w:t>
      </w:r>
      <w:r w:rsidRPr="006978E5">
        <w:rPr>
          <w:rFonts w:asciiTheme="minorHAnsi" w:hAnsiTheme="minorHAnsi" w:cstheme="minorHAnsi"/>
        </w:rPr>
        <w:t>User, subject</w:t>
      </w:r>
    </w:p>
    <w:p w:rsidR="00D25537" w:rsidRPr="006978E5" w:rsidRDefault="00D25537" w:rsidP="0027037A">
      <w:pPr>
        <w:ind w:left="1080"/>
        <w:rPr>
          <w:rFonts w:asciiTheme="minorHAnsi" w:hAnsiTheme="minorHAnsi" w:cstheme="minorHAnsi"/>
        </w:rPr>
      </w:pPr>
      <w:r w:rsidRPr="006978E5">
        <w:rPr>
          <w:rFonts w:asciiTheme="minorHAnsi" w:hAnsiTheme="minorHAnsi" w:cstheme="minorHAnsi"/>
        </w:rPr>
        <w:t>Preconditions</w:t>
      </w:r>
      <w:r w:rsidR="0027037A" w:rsidRPr="006978E5">
        <w:rPr>
          <w:rFonts w:asciiTheme="minorHAnsi" w:hAnsiTheme="minorHAnsi" w:cstheme="minorHAnsi"/>
        </w:rPr>
        <w:t xml:space="preserve">:  </w:t>
      </w:r>
      <w:r w:rsidRPr="006978E5">
        <w:rPr>
          <w:rFonts w:asciiTheme="minorHAnsi" w:hAnsiTheme="minorHAnsi" w:cstheme="minorHAnsi"/>
        </w:rPr>
        <w:t>Subject is within audible range of camera with two way sound capability.</w:t>
      </w:r>
    </w:p>
    <w:p w:rsidR="00D25537" w:rsidRPr="006978E5" w:rsidRDefault="00C71DB4" w:rsidP="00C71DB4">
      <w:pPr>
        <w:ind w:left="1080"/>
        <w:rPr>
          <w:rFonts w:asciiTheme="minorHAnsi" w:hAnsiTheme="minorHAnsi" w:cstheme="minorHAnsi"/>
        </w:rPr>
      </w:pPr>
      <w:r w:rsidRPr="006978E5">
        <w:rPr>
          <w:rFonts w:asciiTheme="minorHAnsi" w:hAnsiTheme="minorHAnsi" w:cstheme="minorHAnsi"/>
        </w:rPr>
        <w:t xml:space="preserve">Description:  </w:t>
      </w:r>
      <w:r w:rsidR="00D25537" w:rsidRPr="006978E5">
        <w:rPr>
          <w:rFonts w:asciiTheme="minorHAnsi" w:hAnsiTheme="minorHAnsi" w:cstheme="minorHAnsi"/>
        </w:rPr>
        <w:t>The user speaks into mobile device and sound is transmitted to speakers mounted with camera.</w:t>
      </w:r>
    </w:p>
    <w:p w:rsidR="00D25537" w:rsidRPr="006978E5" w:rsidRDefault="00C71DB4" w:rsidP="00C71DB4">
      <w:pPr>
        <w:ind w:firstLine="216"/>
        <w:rPr>
          <w:rFonts w:asciiTheme="minorHAnsi" w:hAnsiTheme="minorHAnsi" w:cstheme="minorHAnsi"/>
        </w:rPr>
      </w:pPr>
      <w:r w:rsidRPr="006978E5">
        <w:rPr>
          <w:rFonts w:asciiTheme="minorHAnsi" w:hAnsiTheme="minorHAnsi" w:cstheme="minorHAnsi"/>
        </w:rPr>
        <w:t>P</w:t>
      </w:r>
      <w:r w:rsidR="00D25537" w:rsidRPr="006978E5">
        <w:rPr>
          <w:rFonts w:asciiTheme="minorHAnsi" w:hAnsiTheme="minorHAnsi" w:cstheme="minorHAnsi"/>
        </w:rPr>
        <w:t>ost Conditions Applying to All Paths</w:t>
      </w:r>
      <w:r w:rsidRPr="006978E5">
        <w:rPr>
          <w:rFonts w:asciiTheme="minorHAnsi" w:hAnsiTheme="minorHAnsi" w:cstheme="minorHAnsi"/>
        </w:rPr>
        <w:t xml:space="preserve">:  </w:t>
      </w:r>
      <w:r w:rsidR="00D25537" w:rsidRPr="006978E5">
        <w:rPr>
          <w:rFonts w:asciiTheme="minorHAnsi" w:hAnsiTheme="minorHAnsi" w:cstheme="minorHAnsi"/>
        </w:rPr>
        <w:t xml:space="preserve">Subject hears user’s voice </w:t>
      </w:r>
    </w:p>
    <w:p w:rsidR="00C71DB4" w:rsidRPr="006978E5" w:rsidRDefault="00C71DB4" w:rsidP="00C71DB4">
      <w:pPr>
        <w:ind w:firstLine="216"/>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Primary Path</w:t>
      </w:r>
    </w:p>
    <w:p w:rsidR="00D25537" w:rsidRPr="006978E5" w:rsidRDefault="00D25537" w:rsidP="00C71DB4">
      <w:pPr>
        <w:ind w:left="1080"/>
        <w:rPr>
          <w:rFonts w:asciiTheme="minorHAnsi" w:hAnsiTheme="minorHAnsi" w:cstheme="minorHAnsi"/>
        </w:rPr>
      </w:pPr>
      <w:r w:rsidRPr="006978E5">
        <w:rPr>
          <w:rFonts w:asciiTheme="minorHAnsi" w:hAnsiTheme="minorHAnsi" w:cstheme="minorHAnsi"/>
        </w:rPr>
        <w:t>Summary</w:t>
      </w:r>
      <w:r w:rsidR="00C71DB4" w:rsidRPr="006978E5">
        <w:rPr>
          <w:rFonts w:asciiTheme="minorHAnsi" w:hAnsiTheme="minorHAnsi" w:cstheme="minorHAnsi"/>
        </w:rPr>
        <w:t xml:space="preserve">:  </w:t>
      </w:r>
      <w:r w:rsidRPr="006978E5">
        <w:rPr>
          <w:rFonts w:asciiTheme="minorHAnsi" w:hAnsiTheme="minorHAnsi" w:cstheme="minorHAnsi"/>
        </w:rPr>
        <w:t>The user speaks into mobile device and sound is transmitted to speakers mounted with camera.</w:t>
      </w:r>
    </w:p>
    <w:p w:rsidR="00D25537" w:rsidRPr="006978E5" w:rsidRDefault="00D25537" w:rsidP="00C71DB4">
      <w:pPr>
        <w:ind w:firstLine="216"/>
        <w:rPr>
          <w:rFonts w:asciiTheme="minorHAnsi" w:hAnsiTheme="minorHAnsi" w:cstheme="minorHAnsi"/>
        </w:rPr>
      </w:pPr>
      <w:r w:rsidRPr="006978E5">
        <w:rPr>
          <w:rFonts w:asciiTheme="minorHAnsi" w:hAnsiTheme="minorHAnsi" w:cstheme="minorHAnsi"/>
        </w:rPr>
        <w:t>Post Conditions</w:t>
      </w:r>
      <w:r w:rsidR="00C71DB4" w:rsidRPr="006978E5">
        <w:rPr>
          <w:rFonts w:asciiTheme="minorHAnsi" w:hAnsiTheme="minorHAnsi" w:cstheme="minorHAnsi"/>
        </w:rPr>
        <w:t xml:space="preserve">:  </w:t>
      </w:r>
      <w:r w:rsidRPr="006978E5">
        <w:rPr>
          <w:rFonts w:asciiTheme="minorHAnsi" w:hAnsiTheme="minorHAnsi" w:cstheme="minorHAnsi"/>
        </w:rPr>
        <w:t>Subject hears user’s voice.</w:t>
      </w:r>
    </w:p>
    <w:p w:rsidR="00D25537" w:rsidRPr="006978E5" w:rsidRDefault="00D25537" w:rsidP="00C71DB4">
      <w:pPr>
        <w:ind w:firstLine="216"/>
        <w:rPr>
          <w:rFonts w:asciiTheme="minorHAnsi" w:hAnsiTheme="minorHAnsi" w:cstheme="minorHAnsi"/>
        </w:rPr>
      </w:pPr>
      <w:r w:rsidRPr="006978E5">
        <w:rPr>
          <w:rFonts w:asciiTheme="minorHAnsi" w:hAnsiTheme="minorHAnsi" w:cstheme="minorHAnsi"/>
        </w:rPr>
        <w:t>Special Requirements</w:t>
      </w:r>
      <w:r w:rsidR="00C71DB4" w:rsidRPr="006978E5">
        <w:rPr>
          <w:rFonts w:asciiTheme="minorHAnsi" w:hAnsiTheme="minorHAnsi" w:cstheme="minorHAnsi"/>
        </w:rPr>
        <w:t xml:space="preserve">:  </w:t>
      </w:r>
      <w:r w:rsidRPr="006978E5">
        <w:rPr>
          <w:rFonts w:asciiTheme="minorHAnsi" w:hAnsiTheme="minorHAnsi" w:cstheme="minorHAnsi"/>
        </w:rPr>
        <w:t>None</w:t>
      </w:r>
    </w:p>
    <w:p w:rsidR="00D25537" w:rsidRPr="006978E5" w:rsidRDefault="00D25537" w:rsidP="00C71DB4">
      <w:pPr>
        <w:ind w:firstLine="216"/>
        <w:rPr>
          <w:rFonts w:asciiTheme="minorHAnsi" w:hAnsiTheme="minorHAnsi" w:cstheme="minorHAnsi"/>
        </w:rPr>
      </w:pPr>
      <w:r w:rsidRPr="006978E5">
        <w:rPr>
          <w:rFonts w:asciiTheme="minorHAnsi" w:hAnsiTheme="minorHAnsi" w:cstheme="minorHAnsi"/>
        </w:rPr>
        <w:t>Frequency of Occurrence</w:t>
      </w:r>
      <w:r w:rsidR="00C71DB4" w:rsidRPr="006978E5">
        <w:rPr>
          <w:rFonts w:asciiTheme="minorHAnsi" w:hAnsiTheme="minorHAnsi" w:cstheme="minorHAnsi"/>
        </w:rPr>
        <w:t xml:space="preserve">:  </w:t>
      </w:r>
      <w:r w:rsidRPr="006978E5">
        <w:rPr>
          <w:rFonts w:asciiTheme="minorHAnsi" w:hAnsiTheme="minorHAnsi" w:cstheme="minorHAnsi"/>
        </w:rPr>
        <w:t>None</w:t>
      </w:r>
    </w:p>
    <w:p w:rsidR="00C71DB4" w:rsidRPr="006978E5" w:rsidRDefault="00C71DB4" w:rsidP="00C71DB4">
      <w:pPr>
        <w:ind w:firstLine="216"/>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Alternate paths</w:t>
      </w:r>
    </w:p>
    <w:p w:rsidR="00D25537" w:rsidRPr="006978E5" w:rsidRDefault="00D25537" w:rsidP="00C71DB4">
      <w:pPr>
        <w:ind w:left="1080"/>
        <w:rPr>
          <w:rFonts w:asciiTheme="minorHAnsi" w:hAnsiTheme="minorHAnsi" w:cstheme="minorHAnsi"/>
        </w:rPr>
      </w:pPr>
      <w:r w:rsidRPr="006978E5">
        <w:rPr>
          <w:rFonts w:asciiTheme="minorHAnsi" w:hAnsiTheme="minorHAnsi" w:cstheme="minorHAnsi"/>
        </w:rPr>
        <w:t>Summary</w:t>
      </w:r>
      <w:r w:rsidR="00C71DB4" w:rsidRPr="006978E5">
        <w:rPr>
          <w:rFonts w:asciiTheme="minorHAnsi" w:hAnsiTheme="minorHAnsi" w:cstheme="minorHAnsi"/>
        </w:rPr>
        <w:t xml:space="preserve">:  </w:t>
      </w:r>
      <w:r w:rsidRPr="006978E5">
        <w:rPr>
          <w:rFonts w:asciiTheme="minorHAnsi" w:hAnsiTheme="minorHAnsi" w:cstheme="minorHAnsi"/>
        </w:rPr>
        <w:t xml:space="preserve">The user speaks into a microphone attached to central </w:t>
      </w:r>
      <w:r w:rsidR="008D7E2E" w:rsidRPr="006978E5">
        <w:rPr>
          <w:rFonts w:asciiTheme="minorHAnsi" w:hAnsiTheme="minorHAnsi" w:cstheme="minorHAnsi"/>
        </w:rPr>
        <w:t>computer to record sound which is later transmitted to speakers with camera.</w:t>
      </w:r>
    </w:p>
    <w:p w:rsidR="00D25537" w:rsidRPr="006978E5" w:rsidRDefault="00D25537" w:rsidP="00C71DB4">
      <w:pPr>
        <w:ind w:left="1080"/>
        <w:rPr>
          <w:rFonts w:asciiTheme="minorHAnsi" w:hAnsiTheme="minorHAnsi" w:cstheme="minorHAnsi"/>
        </w:rPr>
      </w:pPr>
      <w:r w:rsidRPr="006978E5">
        <w:rPr>
          <w:rFonts w:asciiTheme="minorHAnsi" w:hAnsiTheme="minorHAnsi" w:cstheme="minorHAnsi"/>
        </w:rPr>
        <w:lastRenderedPageBreak/>
        <w:t>Post Conditions</w:t>
      </w:r>
      <w:r w:rsidR="00C71DB4" w:rsidRPr="006978E5">
        <w:rPr>
          <w:rFonts w:asciiTheme="minorHAnsi" w:hAnsiTheme="minorHAnsi" w:cstheme="minorHAnsi"/>
        </w:rPr>
        <w:t xml:space="preserve">:  </w:t>
      </w:r>
      <w:r w:rsidR="008D7E2E" w:rsidRPr="006978E5">
        <w:rPr>
          <w:rFonts w:asciiTheme="minorHAnsi" w:hAnsiTheme="minorHAnsi" w:cstheme="minorHAnsi"/>
        </w:rPr>
        <w:t>Subject hears user’s recording</w:t>
      </w:r>
    </w:p>
    <w:p w:rsidR="00D25537" w:rsidRPr="006978E5" w:rsidRDefault="00D25537" w:rsidP="00C71DB4">
      <w:pPr>
        <w:ind w:firstLine="216"/>
        <w:rPr>
          <w:rFonts w:asciiTheme="minorHAnsi" w:hAnsiTheme="minorHAnsi" w:cstheme="minorHAnsi"/>
        </w:rPr>
      </w:pPr>
      <w:r w:rsidRPr="006978E5">
        <w:rPr>
          <w:rFonts w:asciiTheme="minorHAnsi" w:hAnsiTheme="minorHAnsi" w:cstheme="minorHAnsi"/>
        </w:rPr>
        <w:t>Special Requirements</w:t>
      </w:r>
      <w:r w:rsidR="00C71DB4" w:rsidRPr="006978E5">
        <w:rPr>
          <w:rFonts w:asciiTheme="minorHAnsi" w:hAnsiTheme="minorHAnsi" w:cstheme="minorHAnsi"/>
        </w:rPr>
        <w:t xml:space="preserve">:  </w:t>
      </w:r>
      <w:r w:rsidRPr="006978E5">
        <w:rPr>
          <w:rFonts w:asciiTheme="minorHAnsi" w:hAnsiTheme="minorHAnsi" w:cstheme="minorHAnsi"/>
        </w:rPr>
        <w:t>None</w:t>
      </w:r>
    </w:p>
    <w:p w:rsidR="00D25537" w:rsidRPr="006978E5" w:rsidRDefault="00C71DB4" w:rsidP="00C71DB4">
      <w:pPr>
        <w:ind w:firstLine="216"/>
        <w:rPr>
          <w:rFonts w:asciiTheme="minorHAnsi" w:hAnsiTheme="minorHAnsi" w:cstheme="minorHAnsi"/>
        </w:rPr>
      </w:pPr>
      <w:r w:rsidRPr="006978E5">
        <w:rPr>
          <w:rFonts w:asciiTheme="minorHAnsi" w:hAnsiTheme="minorHAnsi" w:cstheme="minorHAnsi"/>
        </w:rPr>
        <w:t>F</w:t>
      </w:r>
      <w:r w:rsidR="00D25537" w:rsidRPr="006978E5">
        <w:rPr>
          <w:rFonts w:asciiTheme="minorHAnsi" w:hAnsiTheme="minorHAnsi" w:cstheme="minorHAnsi"/>
        </w:rPr>
        <w:t>requency of Occurrence</w:t>
      </w:r>
      <w:r w:rsidRPr="006978E5">
        <w:rPr>
          <w:rFonts w:asciiTheme="minorHAnsi" w:hAnsiTheme="minorHAnsi" w:cstheme="minorHAnsi"/>
        </w:rPr>
        <w:t xml:space="preserve">:  </w:t>
      </w:r>
      <w:r w:rsidR="00D25537" w:rsidRPr="006978E5">
        <w:rPr>
          <w:rFonts w:asciiTheme="minorHAnsi" w:hAnsiTheme="minorHAnsi" w:cstheme="minorHAnsi"/>
        </w:rPr>
        <w:t>None</w:t>
      </w:r>
    </w:p>
    <w:p w:rsidR="00C71DB4" w:rsidRPr="006978E5" w:rsidRDefault="00C71DB4" w:rsidP="00C71DB4">
      <w:pPr>
        <w:ind w:firstLine="216"/>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Outstanding Issues</w:t>
      </w:r>
    </w:p>
    <w:p w:rsidR="00D25537" w:rsidRPr="006978E5" w:rsidRDefault="00D25537" w:rsidP="00C71DB4">
      <w:pPr>
        <w:ind w:firstLine="216"/>
        <w:rPr>
          <w:rFonts w:asciiTheme="minorHAnsi" w:hAnsiTheme="minorHAnsi" w:cstheme="minorHAnsi"/>
        </w:rPr>
      </w:pPr>
      <w:r w:rsidRPr="006978E5">
        <w:rPr>
          <w:rFonts w:asciiTheme="minorHAnsi" w:hAnsiTheme="minorHAnsi" w:cstheme="minorHAnsi"/>
        </w:rPr>
        <w:t>None</w:t>
      </w:r>
    </w:p>
    <w:p w:rsidR="00D25537" w:rsidRPr="006978E5" w:rsidRDefault="00D25537">
      <w:pPr>
        <w:ind w:left="1980"/>
        <w:rPr>
          <w:rFonts w:asciiTheme="minorHAnsi" w:hAnsiTheme="minorHAnsi" w:cstheme="minorHAnsi"/>
        </w:rPr>
      </w:pPr>
    </w:p>
    <w:p w:rsidR="00D25537" w:rsidRPr="006978E5" w:rsidRDefault="00D25537" w:rsidP="00DC17DF">
      <w:pPr>
        <w:pStyle w:val="Heading3"/>
        <w:numPr>
          <w:ilvl w:val="2"/>
          <w:numId w:val="38"/>
        </w:numPr>
        <w:spacing w:before="0" w:after="0"/>
        <w:rPr>
          <w:rFonts w:asciiTheme="minorHAnsi" w:hAnsiTheme="minorHAnsi" w:cstheme="minorHAnsi"/>
        </w:rPr>
      </w:pPr>
      <w:bookmarkStart w:id="578" w:name="_Toc297759815"/>
      <w:r w:rsidRPr="006978E5">
        <w:rPr>
          <w:rFonts w:asciiTheme="minorHAnsi" w:hAnsiTheme="minorHAnsi" w:cstheme="minorHAnsi"/>
        </w:rPr>
        <w:t>The user creates an alarm profile</w:t>
      </w:r>
      <w:bookmarkEnd w:id="578"/>
    </w:p>
    <w:p w:rsidR="008D7E2E" w:rsidRPr="006978E5" w:rsidRDefault="008D7E2E" w:rsidP="008D7E2E">
      <w:pPr>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General</w:t>
      </w:r>
    </w:p>
    <w:p w:rsidR="00D25537" w:rsidRPr="006978E5" w:rsidRDefault="00D25537" w:rsidP="00C71DB4">
      <w:pPr>
        <w:ind w:firstLine="216"/>
        <w:rPr>
          <w:rFonts w:asciiTheme="minorHAnsi" w:hAnsiTheme="minorHAnsi" w:cstheme="minorHAnsi"/>
        </w:rPr>
      </w:pPr>
      <w:r w:rsidRPr="006978E5">
        <w:rPr>
          <w:rFonts w:asciiTheme="minorHAnsi" w:hAnsiTheme="minorHAnsi" w:cstheme="minorHAnsi"/>
        </w:rPr>
        <w:t>Actors</w:t>
      </w:r>
      <w:r w:rsidR="00C71DB4" w:rsidRPr="006978E5">
        <w:rPr>
          <w:rFonts w:asciiTheme="minorHAnsi" w:hAnsiTheme="minorHAnsi" w:cstheme="minorHAnsi"/>
        </w:rPr>
        <w:t xml:space="preserve">:  </w:t>
      </w:r>
      <w:r w:rsidRPr="006978E5">
        <w:rPr>
          <w:rFonts w:asciiTheme="minorHAnsi" w:hAnsiTheme="minorHAnsi" w:cstheme="minorHAnsi"/>
        </w:rPr>
        <w:t>User</w:t>
      </w:r>
    </w:p>
    <w:p w:rsidR="00D25537" w:rsidRPr="006978E5" w:rsidRDefault="00D25537" w:rsidP="00C71DB4">
      <w:pPr>
        <w:ind w:firstLine="216"/>
        <w:rPr>
          <w:rFonts w:asciiTheme="minorHAnsi" w:hAnsiTheme="minorHAnsi" w:cstheme="minorHAnsi"/>
        </w:rPr>
      </w:pPr>
      <w:r w:rsidRPr="006978E5">
        <w:rPr>
          <w:rFonts w:asciiTheme="minorHAnsi" w:hAnsiTheme="minorHAnsi" w:cstheme="minorHAnsi"/>
        </w:rPr>
        <w:t>Preconditions</w:t>
      </w:r>
      <w:r w:rsidR="00C71DB4" w:rsidRPr="006978E5">
        <w:rPr>
          <w:rFonts w:asciiTheme="minorHAnsi" w:hAnsiTheme="minorHAnsi" w:cstheme="minorHAnsi"/>
        </w:rPr>
        <w:t xml:space="preserve">:  </w:t>
      </w:r>
      <w:r w:rsidRPr="006978E5">
        <w:rPr>
          <w:rFonts w:asciiTheme="minorHAnsi" w:hAnsiTheme="minorHAnsi" w:cstheme="minorHAnsi"/>
        </w:rPr>
        <w:t>None</w:t>
      </w:r>
    </w:p>
    <w:p w:rsidR="00D25537" w:rsidRPr="006978E5" w:rsidRDefault="00C71DB4" w:rsidP="00C71DB4">
      <w:pPr>
        <w:ind w:left="1080"/>
        <w:rPr>
          <w:rFonts w:asciiTheme="minorHAnsi" w:hAnsiTheme="minorHAnsi" w:cstheme="minorHAnsi"/>
        </w:rPr>
      </w:pPr>
      <w:r w:rsidRPr="006978E5">
        <w:rPr>
          <w:rFonts w:asciiTheme="minorHAnsi" w:hAnsiTheme="minorHAnsi" w:cstheme="minorHAnsi"/>
        </w:rPr>
        <w:t xml:space="preserve">Description:  </w:t>
      </w:r>
      <w:r w:rsidR="00D25537" w:rsidRPr="006978E5">
        <w:rPr>
          <w:rFonts w:asciiTheme="minorHAnsi" w:hAnsiTheme="minorHAnsi" w:cstheme="minorHAnsi"/>
        </w:rPr>
        <w:t>The user navigates to the system settings in the user interface and creates an alarm profile. The user can choose days of the week and/or times of days during which the alarm is active/inactive. The user can choose alert priorities and audible notification volume.</w:t>
      </w:r>
    </w:p>
    <w:p w:rsidR="00D25537" w:rsidRPr="006978E5" w:rsidRDefault="00D25537" w:rsidP="00C71DB4">
      <w:pPr>
        <w:ind w:left="1080"/>
        <w:rPr>
          <w:rFonts w:asciiTheme="minorHAnsi" w:hAnsiTheme="minorHAnsi" w:cstheme="minorHAnsi"/>
        </w:rPr>
      </w:pPr>
      <w:r w:rsidRPr="006978E5">
        <w:rPr>
          <w:rFonts w:asciiTheme="minorHAnsi" w:hAnsiTheme="minorHAnsi" w:cstheme="minorHAnsi"/>
        </w:rPr>
        <w:t>Post Conditions Applying to All Paths</w:t>
      </w:r>
      <w:r w:rsidR="00C71DB4" w:rsidRPr="006978E5">
        <w:rPr>
          <w:rFonts w:asciiTheme="minorHAnsi" w:hAnsiTheme="minorHAnsi" w:cstheme="minorHAnsi"/>
        </w:rPr>
        <w:t xml:space="preserve">:  </w:t>
      </w:r>
      <w:r w:rsidRPr="006978E5">
        <w:rPr>
          <w:rFonts w:asciiTheme="minorHAnsi" w:hAnsiTheme="minorHAnsi" w:cstheme="minorHAnsi"/>
        </w:rPr>
        <w:t>User sees notification that the alarm profile has been created and is able to select/activate it.</w:t>
      </w:r>
    </w:p>
    <w:p w:rsidR="00C71DB4" w:rsidRPr="006978E5" w:rsidRDefault="00C71DB4" w:rsidP="00C71DB4">
      <w:pPr>
        <w:ind w:left="1080"/>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Primary Path</w:t>
      </w:r>
    </w:p>
    <w:p w:rsidR="00D25537" w:rsidRPr="006978E5" w:rsidRDefault="00D25537" w:rsidP="00C71DB4">
      <w:pPr>
        <w:ind w:left="1080"/>
        <w:rPr>
          <w:rFonts w:asciiTheme="minorHAnsi" w:hAnsiTheme="minorHAnsi" w:cstheme="minorHAnsi"/>
        </w:rPr>
      </w:pPr>
      <w:r w:rsidRPr="006978E5">
        <w:rPr>
          <w:rFonts w:asciiTheme="minorHAnsi" w:hAnsiTheme="minorHAnsi" w:cstheme="minorHAnsi"/>
        </w:rPr>
        <w:t>Summary</w:t>
      </w:r>
      <w:r w:rsidR="00C71DB4" w:rsidRPr="006978E5">
        <w:rPr>
          <w:rFonts w:asciiTheme="minorHAnsi" w:hAnsiTheme="minorHAnsi" w:cstheme="minorHAnsi"/>
        </w:rPr>
        <w:t xml:space="preserve">:  </w:t>
      </w:r>
      <w:r w:rsidRPr="006978E5">
        <w:rPr>
          <w:rFonts w:asciiTheme="minorHAnsi" w:hAnsiTheme="minorHAnsi" w:cstheme="minorHAnsi"/>
        </w:rPr>
        <w:t>The user navigates to the system settings in the user interface of the mobile device and creates an alarm profile. The user can choose days of the week and/or times of days during which the alarm is active/inactive. The user can choose alert priorities and audible notification volume.</w:t>
      </w:r>
    </w:p>
    <w:p w:rsidR="00D25537" w:rsidRPr="006978E5" w:rsidRDefault="00D25537" w:rsidP="00C71DB4">
      <w:pPr>
        <w:ind w:left="1080"/>
        <w:rPr>
          <w:rFonts w:asciiTheme="minorHAnsi" w:hAnsiTheme="minorHAnsi" w:cstheme="minorHAnsi"/>
        </w:rPr>
      </w:pPr>
      <w:r w:rsidRPr="006978E5">
        <w:rPr>
          <w:rFonts w:asciiTheme="minorHAnsi" w:hAnsiTheme="minorHAnsi" w:cstheme="minorHAnsi"/>
        </w:rPr>
        <w:t>Post Conditions</w:t>
      </w:r>
      <w:r w:rsidR="00C71DB4" w:rsidRPr="006978E5">
        <w:rPr>
          <w:rFonts w:asciiTheme="minorHAnsi" w:hAnsiTheme="minorHAnsi" w:cstheme="minorHAnsi"/>
        </w:rPr>
        <w:t xml:space="preserve">:  </w:t>
      </w:r>
      <w:r w:rsidRPr="006978E5">
        <w:rPr>
          <w:rFonts w:asciiTheme="minorHAnsi" w:hAnsiTheme="minorHAnsi" w:cstheme="minorHAnsi"/>
        </w:rPr>
        <w:t>User sees notification that the alarm profile has been created and is able to select/activate it.</w:t>
      </w:r>
    </w:p>
    <w:p w:rsidR="00D25537" w:rsidRPr="006978E5" w:rsidRDefault="00D25537" w:rsidP="00C71DB4">
      <w:pPr>
        <w:ind w:firstLine="216"/>
        <w:rPr>
          <w:rFonts w:asciiTheme="minorHAnsi" w:hAnsiTheme="minorHAnsi" w:cstheme="minorHAnsi"/>
        </w:rPr>
      </w:pPr>
      <w:r w:rsidRPr="006978E5">
        <w:rPr>
          <w:rFonts w:asciiTheme="minorHAnsi" w:hAnsiTheme="minorHAnsi" w:cstheme="minorHAnsi"/>
        </w:rPr>
        <w:t>Special Requirements</w:t>
      </w:r>
      <w:r w:rsidR="00C71DB4" w:rsidRPr="006978E5">
        <w:rPr>
          <w:rFonts w:asciiTheme="minorHAnsi" w:hAnsiTheme="minorHAnsi" w:cstheme="minorHAnsi"/>
        </w:rPr>
        <w:t xml:space="preserve">:  </w:t>
      </w:r>
      <w:r w:rsidRPr="006978E5">
        <w:rPr>
          <w:rFonts w:asciiTheme="minorHAnsi" w:hAnsiTheme="minorHAnsi" w:cstheme="minorHAnsi"/>
        </w:rPr>
        <w:t>None</w:t>
      </w:r>
    </w:p>
    <w:p w:rsidR="00D25537" w:rsidRPr="006978E5" w:rsidRDefault="00D25537" w:rsidP="00C71DB4">
      <w:pPr>
        <w:ind w:firstLine="216"/>
        <w:rPr>
          <w:rFonts w:asciiTheme="minorHAnsi" w:hAnsiTheme="minorHAnsi" w:cstheme="minorHAnsi"/>
        </w:rPr>
      </w:pPr>
      <w:r w:rsidRPr="006978E5">
        <w:rPr>
          <w:rFonts w:asciiTheme="minorHAnsi" w:hAnsiTheme="minorHAnsi" w:cstheme="minorHAnsi"/>
        </w:rPr>
        <w:t>Frequency of Occurrence</w:t>
      </w:r>
      <w:r w:rsidR="00C71DB4" w:rsidRPr="006978E5">
        <w:rPr>
          <w:rFonts w:asciiTheme="minorHAnsi" w:hAnsiTheme="minorHAnsi" w:cstheme="minorHAnsi"/>
        </w:rPr>
        <w:t xml:space="preserve">:  </w:t>
      </w:r>
      <w:r w:rsidRPr="006978E5">
        <w:rPr>
          <w:rFonts w:asciiTheme="minorHAnsi" w:hAnsiTheme="minorHAnsi" w:cstheme="minorHAnsi"/>
        </w:rPr>
        <w:t>None</w:t>
      </w:r>
    </w:p>
    <w:p w:rsidR="00C71DB4" w:rsidRPr="006978E5" w:rsidRDefault="00C71DB4" w:rsidP="00C71DB4">
      <w:pPr>
        <w:ind w:firstLine="216"/>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Alternate paths</w:t>
      </w:r>
    </w:p>
    <w:p w:rsidR="00D25537" w:rsidRPr="006978E5" w:rsidRDefault="00D25537" w:rsidP="00C71DB4">
      <w:pPr>
        <w:ind w:left="1080"/>
        <w:rPr>
          <w:rFonts w:asciiTheme="minorHAnsi" w:hAnsiTheme="minorHAnsi" w:cstheme="minorHAnsi"/>
        </w:rPr>
      </w:pPr>
      <w:r w:rsidRPr="006978E5">
        <w:rPr>
          <w:rFonts w:asciiTheme="minorHAnsi" w:hAnsiTheme="minorHAnsi" w:cstheme="minorHAnsi"/>
        </w:rPr>
        <w:t>Summary</w:t>
      </w:r>
      <w:r w:rsidR="00C71DB4" w:rsidRPr="006978E5">
        <w:rPr>
          <w:rFonts w:asciiTheme="minorHAnsi" w:hAnsiTheme="minorHAnsi" w:cstheme="minorHAnsi"/>
        </w:rPr>
        <w:t xml:space="preserve">:  </w:t>
      </w:r>
      <w:r w:rsidRPr="006978E5">
        <w:rPr>
          <w:rFonts w:asciiTheme="minorHAnsi" w:hAnsiTheme="minorHAnsi" w:cstheme="minorHAnsi"/>
        </w:rPr>
        <w:t>The user navigates to the system settings in the user interface on the central computer and creates an alarm profile. The user can choose days of the week and/or times of days during which the alarm is active/inactive. The user can choose alert priorities and audible notification volume.</w:t>
      </w:r>
    </w:p>
    <w:p w:rsidR="00D25537" w:rsidRPr="006978E5" w:rsidRDefault="00D25537" w:rsidP="00C71DB4">
      <w:pPr>
        <w:ind w:left="1080"/>
        <w:rPr>
          <w:rFonts w:asciiTheme="minorHAnsi" w:hAnsiTheme="minorHAnsi" w:cstheme="minorHAnsi"/>
        </w:rPr>
      </w:pPr>
      <w:r w:rsidRPr="006978E5">
        <w:rPr>
          <w:rFonts w:asciiTheme="minorHAnsi" w:hAnsiTheme="minorHAnsi" w:cstheme="minorHAnsi"/>
        </w:rPr>
        <w:t>Post Conditions</w:t>
      </w:r>
      <w:r w:rsidR="00C71DB4" w:rsidRPr="006978E5">
        <w:rPr>
          <w:rFonts w:asciiTheme="minorHAnsi" w:hAnsiTheme="minorHAnsi" w:cstheme="minorHAnsi"/>
        </w:rPr>
        <w:t xml:space="preserve">:  </w:t>
      </w:r>
      <w:r w:rsidRPr="006978E5">
        <w:rPr>
          <w:rFonts w:asciiTheme="minorHAnsi" w:hAnsiTheme="minorHAnsi" w:cstheme="minorHAnsi"/>
        </w:rPr>
        <w:t>User sees notification that the alarm profile has been created and is able to select/activate it.</w:t>
      </w:r>
    </w:p>
    <w:p w:rsidR="00D25537" w:rsidRPr="006978E5" w:rsidRDefault="00D25537" w:rsidP="00C71DB4">
      <w:pPr>
        <w:ind w:firstLine="216"/>
        <w:rPr>
          <w:rFonts w:asciiTheme="minorHAnsi" w:hAnsiTheme="minorHAnsi" w:cstheme="minorHAnsi"/>
        </w:rPr>
      </w:pPr>
      <w:r w:rsidRPr="006978E5">
        <w:rPr>
          <w:rFonts w:asciiTheme="minorHAnsi" w:hAnsiTheme="minorHAnsi" w:cstheme="minorHAnsi"/>
        </w:rPr>
        <w:t>Special Requirements</w:t>
      </w:r>
      <w:r w:rsidR="00C71DB4" w:rsidRPr="006978E5">
        <w:rPr>
          <w:rFonts w:asciiTheme="minorHAnsi" w:hAnsiTheme="minorHAnsi" w:cstheme="minorHAnsi"/>
        </w:rPr>
        <w:t xml:space="preserve">:  </w:t>
      </w:r>
      <w:r w:rsidRPr="006978E5">
        <w:rPr>
          <w:rFonts w:asciiTheme="minorHAnsi" w:hAnsiTheme="minorHAnsi" w:cstheme="minorHAnsi"/>
        </w:rPr>
        <w:t>None</w:t>
      </w:r>
    </w:p>
    <w:p w:rsidR="00D25537" w:rsidRPr="006978E5" w:rsidRDefault="00D25537" w:rsidP="00C71DB4">
      <w:pPr>
        <w:ind w:firstLine="216"/>
        <w:rPr>
          <w:rFonts w:asciiTheme="minorHAnsi" w:hAnsiTheme="minorHAnsi" w:cstheme="minorHAnsi"/>
        </w:rPr>
      </w:pPr>
      <w:r w:rsidRPr="006978E5">
        <w:rPr>
          <w:rFonts w:asciiTheme="minorHAnsi" w:hAnsiTheme="minorHAnsi" w:cstheme="minorHAnsi"/>
        </w:rPr>
        <w:t>Frequency of Occurrence</w:t>
      </w:r>
      <w:r w:rsidR="00C71DB4" w:rsidRPr="006978E5">
        <w:rPr>
          <w:rFonts w:asciiTheme="minorHAnsi" w:hAnsiTheme="minorHAnsi" w:cstheme="minorHAnsi"/>
        </w:rPr>
        <w:t xml:space="preserve">:  </w:t>
      </w:r>
      <w:r w:rsidRPr="006978E5">
        <w:rPr>
          <w:rFonts w:asciiTheme="minorHAnsi" w:hAnsiTheme="minorHAnsi" w:cstheme="minorHAnsi"/>
        </w:rPr>
        <w:t>None</w:t>
      </w:r>
    </w:p>
    <w:p w:rsidR="00C71DB4" w:rsidRPr="006978E5" w:rsidRDefault="00C71DB4" w:rsidP="00C71DB4">
      <w:pPr>
        <w:ind w:firstLine="216"/>
        <w:rPr>
          <w:rFonts w:asciiTheme="minorHAnsi" w:hAnsiTheme="minorHAnsi" w:cstheme="minorHAnsi"/>
        </w:rPr>
      </w:pPr>
    </w:p>
    <w:p w:rsidR="00D25537" w:rsidRPr="006978E5" w:rsidRDefault="00D25537" w:rsidP="00DC17DF">
      <w:pPr>
        <w:pStyle w:val="Heading4"/>
        <w:numPr>
          <w:ilvl w:val="3"/>
          <w:numId w:val="38"/>
        </w:numPr>
        <w:spacing w:before="0" w:after="0"/>
        <w:rPr>
          <w:rFonts w:asciiTheme="minorHAnsi" w:hAnsiTheme="minorHAnsi" w:cstheme="minorHAnsi"/>
        </w:rPr>
      </w:pPr>
      <w:r w:rsidRPr="006978E5">
        <w:rPr>
          <w:rFonts w:asciiTheme="minorHAnsi" w:hAnsiTheme="minorHAnsi" w:cstheme="minorHAnsi"/>
        </w:rPr>
        <w:t>Outstanding Issues</w:t>
      </w:r>
    </w:p>
    <w:p w:rsidR="00D25537" w:rsidRPr="006978E5" w:rsidRDefault="00D25537" w:rsidP="00C71DB4">
      <w:pPr>
        <w:ind w:firstLine="216"/>
        <w:rPr>
          <w:rFonts w:asciiTheme="minorHAnsi" w:hAnsiTheme="minorHAnsi" w:cstheme="minorHAnsi"/>
        </w:rPr>
      </w:pPr>
      <w:r w:rsidRPr="006978E5">
        <w:rPr>
          <w:rFonts w:asciiTheme="minorHAnsi" w:hAnsiTheme="minorHAnsi" w:cstheme="minorHAnsi"/>
        </w:rPr>
        <w:t>None</w:t>
      </w:r>
    </w:p>
    <w:p w:rsidR="007A6402" w:rsidRPr="006978E5" w:rsidRDefault="00815F8E" w:rsidP="007A6402">
      <w:pPr>
        <w:pStyle w:val="Heading1"/>
        <w:rPr>
          <w:rFonts w:asciiTheme="minorHAnsi" w:hAnsiTheme="minorHAnsi" w:cstheme="minorHAnsi"/>
        </w:rPr>
      </w:pPr>
      <w:bookmarkStart w:id="579" w:name="id.6a694e108de1"/>
      <w:bookmarkEnd w:id="579"/>
      <w:r w:rsidRPr="006978E5">
        <w:rPr>
          <w:rFonts w:asciiTheme="minorHAnsi" w:hAnsiTheme="minorHAnsi" w:cstheme="minorHAnsi"/>
        </w:rPr>
        <w:t xml:space="preserve">  </w:t>
      </w:r>
    </w:p>
    <w:p w:rsidR="007A6402" w:rsidRPr="006978E5" w:rsidRDefault="007A6402">
      <w:pPr>
        <w:spacing w:before="0"/>
        <w:ind w:left="0"/>
        <w:rPr>
          <w:rFonts w:asciiTheme="minorHAnsi" w:eastAsia="Arial" w:hAnsiTheme="minorHAnsi" w:cstheme="minorHAnsi"/>
          <w:b/>
          <w:bCs/>
          <w:sz w:val="48"/>
          <w:szCs w:val="48"/>
        </w:rPr>
      </w:pPr>
      <w:r w:rsidRPr="006978E5">
        <w:rPr>
          <w:rFonts w:asciiTheme="minorHAnsi" w:hAnsiTheme="minorHAnsi" w:cstheme="minorHAnsi"/>
        </w:rPr>
        <w:br w:type="page"/>
      </w:r>
    </w:p>
    <w:p w:rsidR="007A6402" w:rsidRPr="006978E5" w:rsidRDefault="007A6402" w:rsidP="007A6402">
      <w:pPr>
        <w:pStyle w:val="Heading1"/>
        <w:pageBreakBefore/>
        <w:numPr>
          <w:ilvl w:val="0"/>
          <w:numId w:val="38"/>
        </w:numPr>
        <w:spacing w:before="0" w:after="0"/>
        <w:rPr>
          <w:rFonts w:asciiTheme="minorHAnsi" w:hAnsiTheme="minorHAnsi" w:cstheme="minorHAnsi"/>
        </w:rPr>
      </w:pPr>
      <w:r w:rsidRPr="006978E5">
        <w:rPr>
          <w:rFonts w:asciiTheme="minorHAnsi" w:hAnsiTheme="minorHAnsi" w:cstheme="minorHAnsi"/>
        </w:rPr>
        <w:lastRenderedPageBreak/>
        <w:t xml:space="preserve">  </w:t>
      </w:r>
      <w:bookmarkStart w:id="580" w:name="_Toc299277664"/>
      <w:del w:id="581" w:author="Manfred Huber" w:date="2011-07-30T12:33:00Z">
        <w:r w:rsidR="007838C6" w:rsidDel="00E1190B">
          <w:rPr>
            <w:rFonts w:asciiTheme="minorHAnsi" w:hAnsiTheme="minorHAnsi" w:cstheme="minorHAnsi"/>
          </w:rPr>
          <w:delText>s</w:delText>
        </w:r>
      </w:del>
      <w:r w:rsidRPr="006978E5">
        <w:rPr>
          <w:rFonts w:asciiTheme="minorHAnsi" w:hAnsiTheme="minorHAnsi" w:cstheme="minorHAnsi"/>
        </w:rPr>
        <w:t>Glossary of Terms</w:t>
      </w:r>
      <w:bookmarkEnd w:id="580"/>
    </w:p>
    <w:p w:rsidR="007A6402" w:rsidRPr="006978E5" w:rsidRDefault="007A6402" w:rsidP="007A6402">
      <w:pPr>
        <w:pStyle w:val="ListParagraph"/>
        <w:ind w:left="450"/>
        <w:rPr>
          <w:rFonts w:asciiTheme="minorHAnsi" w:hAnsiTheme="minorHAnsi" w:cstheme="minorHAnsi"/>
        </w:rPr>
      </w:pPr>
    </w:p>
    <w:tbl>
      <w:tblPr>
        <w:tblW w:w="0" w:type="auto"/>
        <w:jc w:val="center"/>
        <w:tblInd w:w="108" w:type="dxa"/>
        <w:tblLook w:val="0000" w:firstRow="0" w:lastRow="0" w:firstColumn="0" w:lastColumn="0" w:noHBand="0" w:noVBand="0"/>
      </w:tblPr>
      <w:tblGrid>
        <w:gridCol w:w="1903"/>
        <w:gridCol w:w="7565"/>
      </w:tblGrid>
      <w:tr w:rsidR="00D25537" w:rsidRPr="006978E5">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815F8E" w:rsidP="00815F8E">
            <w:pPr>
              <w:ind w:left="0"/>
              <w:rPr>
                <w:rFonts w:asciiTheme="minorHAnsi" w:hAnsiTheme="minorHAnsi" w:cstheme="minorHAnsi"/>
              </w:rPr>
            </w:pPr>
            <w:r w:rsidRPr="006978E5">
              <w:rPr>
                <w:rFonts w:asciiTheme="minorHAnsi" w:hAnsiTheme="minorHAnsi" w:cstheme="minorHAnsi"/>
              </w:rPr>
              <w:t xml:space="preserve">        </w:t>
            </w:r>
            <w:r w:rsidR="00D25537" w:rsidRPr="006978E5">
              <w:rPr>
                <w:rFonts w:asciiTheme="minorHAnsi" w:hAnsiTheme="minorHAnsi" w:cstheme="minorHAnsi"/>
              </w:rPr>
              <w:t>CSE</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815F8E" w:rsidP="00815F8E">
            <w:pPr>
              <w:pStyle w:val="ListParagraph"/>
              <w:ind w:left="450"/>
              <w:rPr>
                <w:rFonts w:asciiTheme="minorHAnsi" w:hAnsiTheme="minorHAnsi" w:cstheme="minorHAnsi"/>
              </w:rPr>
            </w:pPr>
            <w:r w:rsidRPr="006978E5">
              <w:rPr>
                <w:rFonts w:asciiTheme="minorHAnsi" w:hAnsiTheme="minorHAnsi" w:cstheme="minorHAnsi"/>
              </w:rPr>
              <w:t>C</w:t>
            </w:r>
            <w:r w:rsidR="00D25537" w:rsidRPr="006978E5">
              <w:rPr>
                <w:rFonts w:asciiTheme="minorHAnsi" w:hAnsiTheme="minorHAnsi" w:cstheme="minorHAnsi"/>
              </w:rPr>
              <w:t>omputer Science and Engineering</w:t>
            </w:r>
          </w:p>
        </w:tc>
      </w:tr>
      <w:tr w:rsidR="00D25537" w:rsidRPr="006978E5">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815F8E">
            <w:pPr>
              <w:pStyle w:val="ListParagraph"/>
              <w:ind w:left="450"/>
              <w:rPr>
                <w:rFonts w:asciiTheme="minorHAnsi" w:hAnsiTheme="minorHAnsi" w:cstheme="minorHAnsi"/>
              </w:rPr>
            </w:pPr>
            <w:r w:rsidRPr="006978E5">
              <w:rPr>
                <w:rFonts w:asciiTheme="minorHAnsi" w:hAnsiTheme="minorHAnsi" w:cstheme="minorHAnsi"/>
              </w:rPr>
              <w:t>MAVS System</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D25537" w:rsidP="00815F8E">
            <w:pPr>
              <w:pStyle w:val="ListParagraph"/>
              <w:ind w:left="450"/>
              <w:rPr>
                <w:rFonts w:asciiTheme="minorHAnsi" w:hAnsiTheme="minorHAnsi" w:cstheme="minorHAnsi"/>
              </w:rPr>
            </w:pPr>
            <w:r w:rsidRPr="006978E5">
              <w:rPr>
                <w:rFonts w:asciiTheme="minorHAnsi" w:hAnsiTheme="minorHAnsi" w:cstheme="minorHAnsi"/>
              </w:rPr>
              <w:t xml:space="preserve">Maverick Audio Visual Security System: The name of the </w:t>
            </w:r>
            <w:r w:rsidR="00815F8E" w:rsidRPr="006978E5">
              <w:rPr>
                <w:rFonts w:asciiTheme="minorHAnsi" w:hAnsiTheme="minorHAnsi" w:cstheme="minorHAnsi"/>
              </w:rPr>
              <w:t>product</w:t>
            </w:r>
          </w:p>
        </w:tc>
      </w:tr>
      <w:tr w:rsidR="00D25537" w:rsidRPr="006978E5">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815F8E">
            <w:pPr>
              <w:pStyle w:val="ListParagraph"/>
              <w:ind w:left="450"/>
              <w:rPr>
                <w:rFonts w:asciiTheme="minorHAnsi" w:hAnsiTheme="minorHAnsi" w:cstheme="minorHAnsi"/>
              </w:rPr>
            </w:pPr>
            <w:r w:rsidRPr="006978E5">
              <w:rPr>
                <w:rFonts w:asciiTheme="minorHAnsi" w:hAnsiTheme="minorHAnsi" w:cstheme="minorHAnsi"/>
              </w:rPr>
              <w:t xml:space="preserve">MAVS </w:t>
            </w:r>
          </w:p>
          <w:p w:rsidR="00D25537" w:rsidRPr="006978E5" w:rsidRDefault="00815F8E" w:rsidP="00815F8E">
            <w:pPr>
              <w:pStyle w:val="ListParagraph"/>
              <w:ind w:left="450"/>
              <w:rPr>
                <w:rFonts w:asciiTheme="minorHAnsi" w:hAnsiTheme="minorHAnsi" w:cstheme="minorHAnsi"/>
              </w:rPr>
            </w:pPr>
            <w:r w:rsidRPr="006978E5">
              <w:rPr>
                <w:rFonts w:asciiTheme="minorHAnsi" w:hAnsiTheme="minorHAnsi" w:cstheme="minorHAnsi"/>
              </w:rPr>
              <w:t>Team</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6978E5" w:rsidRDefault="00815F8E" w:rsidP="00815F8E">
            <w:pPr>
              <w:pStyle w:val="ListParagraph"/>
              <w:ind w:left="450"/>
              <w:rPr>
                <w:rFonts w:asciiTheme="minorHAnsi" w:hAnsiTheme="minorHAnsi" w:cstheme="minorHAnsi"/>
              </w:rPr>
            </w:pPr>
            <w:r w:rsidRPr="006978E5">
              <w:rPr>
                <w:rFonts w:asciiTheme="minorHAnsi" w:hAnsiTheme="minorHAnsi" w:cstheme="minorHAnsi"/>
              </w:rPr>
              <w:t>Maverick Audio Visual Security Team.  The name of our team</w:t>
            </w:r>
          </w:p>
        </w:tc>
      </w:tr>
      <w:tr w:rsidR="00815F8E" w:rsidRPr="006978E5">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IEEE</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IEEE (Institute of Electrical and Electronics Engineers) is the world’s largest professional association dedicated to advancing technological innovation and excellence for the benefit of humanity</w:t>
            </w:r>
          </w:p>
        </w:tc>
      </w:tr>
      <w:tr w:rsidR="00815F8E" w:rsidRPr="006978E5">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Sensor</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A device that detects or measures a physical property and records, indicates, or otherwise responds to it.</w:t>
            </w:r>
          </w:p>
        </w:tc>
      </w:tr>
      <w:tr w:rsidR="00815F8E" w:rsidRPr="006978E5">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Security</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Security is the degree of protection against danger, damage, loss, and crime.</w:t>
            </w:r>
          </w:p>
        </w:tc>
      </w:tr>
      <w:tr w:rsidR="00815F8E" w:rsidRPr="006978E5">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Central Computer</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The main hub for computing processing for the MAVS system.</w:t>
            </w:r>
          </w:p>
        </w:tc>
      </w:tr>
      <w:tr w:rsidR="00815F8E" w:rsidRPr="006978E5">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I.C.</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An integrated circuit that will be the used for sensors communication to the central computer.</w:t>
            </w:r>
          </w:p>
        </w:tc>
      </w:tr>
      <w:tr w:rsidR="00815F8E" w:rsidRPr="006978E5">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SOG</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SOG – Standard Operating Guidelines</w:t>
            </w:r>
          </w:p>
        </w:tc>
      </w:tr>
      <w:tr w:rsidR="00815F8E" w:rsidRPr="006978E5">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SOP</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SOP – Standard Operating Procedure</w:t>
            </w:r>
          </w:p>
        </w:tc>
      </w:tr>
      <w:tr w:rsidR="00815F8E" w:rsidRPr="006978E5">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SRD</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Refers to the System Requirements Document (this document)</w:t>
            </w:r>
          </w:p>
        </w:tc>
      </w:tr>
      <w:tr w:rsidR="00815F8E" w:rsidRPr="006978E5">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AC power</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Alternating Current power source.</w:t>
            </w:r>
          </w:p>
        </w:tc>
      </w:tr>
      <w:tr w:rsidR="00815F8E" w:rsidRPr="006978E5">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 xml:space="preserve">User </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Home owner using the MAVS system.</w:t>
            </w:r>
          </w:p>
        </w:tc>
      </w:tr>
      <w:tr w:rsidR="00815F8E" w:rsidRPr="006978E5">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UTA</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University of Texas at Arlington</w:t>
            </w:r>
          </w:p>
        </w:tc>
      </w:tr>
      <w:tr w:rsidR="00815F8E" w:rsidRPr="006978E5">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UPS</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6978E5" w:rsidRDefault="00815F8E" w:rsidP="00A8563D">
            <w:pPr>
              <w:pStyle w:val="ListParagraph"/>
              <w:ind w:left="450"/>
              <w:rPr>
                <w:rFonts w:asciiTheme="minorHAnsi" w:hAnsiTheme="minorHAnsi" w:cstheme="minorHAnsi"/>
              </w:rPr>
            </w:pPr>
            <w:r w:rsidRPr="006978E5">
              <w:rPr>
                <w:rFonts w:asciiTheme="minorHAnsi" w:hAnsiTheme="minorHAnsi" w:cstheme="minorHAnsi"/>
              </w:rPr>
              <w:t>Uninterruptible Power Supply</w:t>
            </w:r>
          </w:p>
        </w:tc>
      </w:tr>
    </w:tbl>
    <w:p w:rsidR="00D25537" w:rsidRPr="006978E5" w:rsidRDefault="00D25537" w:rsidP="003E08CA">
      <w:pPr>
        <w:ind w:hanging="255"/>
        <w:rPr>
          <w:rFonts w:asciiTheme="minorHAnsi" w:hAnsiTheme="minorHAnsi" w:cstheme="minorHAnsi"/>
        </w:rPr>
      </w:pPr>
      <w:bookmarkStart w:id="582" w:name="id.0bb781cc0810"/>
      <w:bookmarkEnd w:id="582"/>
    </w:p>
    <w:sectPr w:rsidR="00D25537" w:rsidRPr="006978E5" w:rsidSect="004540FD">
      <w:headerReference w:type="default" r:id="rId189"/>
      <w:footerReference w:type="default" r:id="rId190"/>
      <w:pgSz w:w="12240" w:h="15840"/>
      <w:pgMar w:top="864" w:right="1440" w:bottom="792"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3C6" w:rsidRDefault="00A473C6">
      <w:pPr>
        <w:spacing w:before="0"/>
      </w:pPr>
      <w:r>
        <w:separator/>
      </w:r>
    </w:p>
  </w:endnote>
  <w:endnote w:type="continuationSeparator" w:id="0">
    <w:p w:rsidR="00A473C6" w:rsidRDefault="00A473C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449" w:rsidRDefault="00853449">
    <w:pPr>
      <w:ind w:left="6120" w:hanging="6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3C6" w:rsidRDefault="00A473C6">
      <w:pPr>
        <w:spacing w:before="0"/>
      </w:pPr>
      <w:r>
        <w:separator/>
      </w:r>
    </w:p>
  </w:footnote>
  <w:footnote w:type="continuationSeparator" w:id="0">
    <w:p w:rsidR="00A473C6" w:rsidRDefault="00A473C6">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449" w:rsidRDefault="00853449">
    <w:pPr>
      <w:ind w:hanging="63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2F68271C"/>
    <w:lvl w:ilvl="0" w:tplc="FFFFFFFF">
      <w:start w:val="1"/>
      <w:numFmt w:val="decimal"/>
      <w:lvlText w:val="%1."/>
      <w:lvlJc w:val="left"/>
      <w:pPr>
        <w:tabs>
          <w:tab w:val="num" w:pos="432"/>
        </w:tabs>
        <w:ind w:left="432" w:hanging="72"/>
      </w:pPr>
      <w:rPr>
        <w:rFonts w:ascii="Times New Roman" w:eastAsia="Times New Roman" w:hAnsi="Times New Roman" w:cs="Times New Roman"/>
        <w:b w:val="0"/>
        <w:bCs w:val="0"/>
        <w:i w:val="0"/>
        <w:iCs w:val="0"/>
        <w:strike w:val="0"/>
        <w:color w:val="000000"/>
        <w:sz w:val="20"/>
        <w:szCs w:val="20"/>
        <w:u w:val="none"/>
      </w:rPr>
    </w:lvl>
    <w:lvl w:ilvl="1" w:tplc="4C8ACE56">
      <w:start w:val="1"/>
      <w:numFmt w:val="decimal"/>
      <w:lvlText w:val="%2."/>
      <w:lvlJc w:val="left"/>
      <w:pPr>
        <w:tabs>
          <w:tab w:val="num" w:pos="-324"/>
        </w:tabs>
        <w:ind w:left="-324" w:firstLine="504"/>
      </w:pPr>
      <w:rPr>
        <w:rFonts w:ascii="Times New Roman" w:eastAsia="Times New Roman" w:hAnsi="Times New Roman" w:cs="Times New Roman" w:hint="default"/>
        <w:b/>
        <w:bCs/>
        <w:i w:val="0"/>
        <w:iCs w:val="0"/>
        <w:strike w:val="0"/>
        <w:color w:val="000000"/>
        <w:sz w:val="20"/>
        <w:szCs w:val="20"/>
        <w:u w:val="none"/>
      </w:rPr>
    </w:lvl>
    <w:lvl w:ilvl="2" w:tplc="FFFFFFFF">
      <w:start w:val="1"/>
      <w:numFmt w:val="decimal"/>
      <w:lvlText w:val="%3."/>
      <w:lvlJc w:val="right"/>
      <w:pPr>
        <w:tabs>
          <w:tab w:val="num" w:pos="-1260"/>
        </w:tabs>
        <w:ind w:left="-126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864"/>
        </w:tabs>
        <w:ind w:left="864" w:firstLine="1656"/>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1008"/>
        </w:tabs>
        <w:ind w:left="1008" w:firstLine="2232"/>
      </w:pPr>
      <w:rPr>
        <w:rFonts w:ascii="Times New Roman" w:eastAsia="Times New Roman" w:hAnsi="Times New Roman" w:cs="Times New Roman"/>
        <w:b w:val="0"/>
        <w:bCs w:val="0"/>
        <w:i w:val="0"/>
        <w:iCs w:val="0"/>
        <w:strike w:val="0"/>
        <w:color w:val="000000"/>
        <w:sz w:val="26"/>
        <w:szCs w:val="26"/>
        <w:u w:val="none"/>
      </w:rPr>
    </w:lvl>
    <w:lvl w:ilvl="5" w:tplc="FFFFFFFF">
      <w:start w:val="1"/>
      <w:numFmt w:val="decimal"/>
      <w:lvlText w:val="%6."/>
      <w:lvlJc w:val="right"/>
      <w:pPr>
        <w:tabs>
          <w:tab w:val="num" w:pos="1152"/>
        </w:tabs>
        <w:ind w:left="1152" w:firstLine="2988"/>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1296"/>
        </w:tabs>
        <w:ind w:left="1296" w:firstLine="3384"/>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1440"/>
        </w:tabs>
        <w:ind w:left="1440" w:firstLine="39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1584"/>
        </w:tabs>
        <w:ind w:left="1584" w:firstLine="4716"/>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02"/>
    <w:multiLevelType w:val="hybridMultilevel"/>
    <w:tmpl w:val="00000002"/>
    <w:lvl w:ilvl="0" w:tplc="3D7A0084">
      <w:start w:val="1"/>
      <w:numFmt w:val="bullet"/>
      <w:lvlText w:val="●"/>
      <w:lvlJc w:val="left"/>
      <w:pPr>
        <w:tabs>
          <w:tab w:val="num" w:pos="0"/>
        </w:tabs>
        <w:ind w:left="1440" w:hanging="1080"/>
      </w:pPr>
      <w:rPr>
        <w:rFonts w:ascii="Verdana" w:eastAsia="Verdana" w:hAnsi="Verdana" w:cs="Verdana"/>
        <w:b w:val="0"/>
        <w:bCs w:val="0"/>
        <w:i w:val="0"/>
        <w:iCs w:val="0"/>
        <w:strike w:val="0"/>
        <w:color w:val="000000"/>
        <w:sz w:val="20"/>
        <w:szCs w:val="20"/>
        <w:u w:val="none"/>
      </w:rPr>
    </w:lvl>
    <w:lvl w:ilvl="1" w:tplc="119E3A7A">
      <w:start w:val="1"/>
      <w:numFmt w:val="bullet"/>
      <w:lvlText w:val="○"/>
      <w:lvlJc w:val="left"/>
      <w:pPr>
        <w:tabs>
          <w:tab w:val="num" w:pos="0"/>
        </w:tabs>
        <w:ind w:left="2160" w:hanging="1080"/>
      </w:pPr>
      <w:rPr>
        <w:rFonts w:ascii="Courier New" w:eastAsia="Courier New" w:hAnsi="Courier New" w:cs="Courier New"/>
        <w:b w:val="0"/>
        <w:bCs w:val="0"/>
        <w:i w:val="0"/>
        <w:iCs w:val="0"/>
        <w:strike w:val="0"/>
        <w:color w:val="000000"/>
        <w:sz w:val="20"/>
        <w:szCs w:val="20"/>
        <w:u w:val="none"/>
      </w:rPr>
    </w:lvl>
    <w:lvl w:ilvl="2" w:tplc="B8CABC0C">
      <w:start w:val="1"/>
      <w:numFmt w:val="bullet"/>
      <w:lvlText w:val="■"/>
      <w:lvlJc w:val="right"/>
      <w:pPr>
        <w:tabs>
          <w:tab w:val="num" w:pos="0"/>
        </w:tabs>
        <w:ind w:left="2880" w:hanging="900"/>
      </w:pPr>
      <w:rPr>
        <w:rFonts w:ascii="Verdana" w:eastAsia="Verdana" w:hAnsi="Verdana" w:cs="Verdana"/>
        <w:b w:val="0"/>
        <w:bCs w:val="0"/>
        <w:i w:val="0"/>
        <w:iCs w:val="0"/>
        <w:strike w:val="0"/>
        <w:color w:val="000000"/>
        <w:sz w:val="20"/>
        <w:szCs w:val="20"/>
        <w:u w:val="none"/>
      </w:rPr>
    </w:lvl>
    <w:lvl w:ilvl="3" w:tplc="A940784C">
      <w:start w:val="1"/>
      <w:numFmt w:val="bullet"/>
      <w:lvlText w:val="●"/>
      <w:lvlJc w:val="left"/>
      <w:pPr>
        <w:tabs>
          <w:tab w:val="num" w:pos="0"/>
        </w:tabs>
        <w:ind w:left="3600" w:hanging="1080"/>
      </w:pPr>
      <w:rPr>
        <w:rFonts w:ascii="Verdana" w:eastAsia="Verdana" w:hAnsi="Verdana" w:cs="Verdana"/>
        <w:b w:val="0"/>
        <w:bCs w:val="0"/>
        <w:i w:val="0"/>
        <w:iCs w:val="0"/>
        <w:strike w:val="0"/>
        <w:color w:val="000000"/>
        <w:sz w:val="20"/>
        <w:szCs w:val="20"/>
        <w:u w:val="none"/>
      </w:rPr>
    </w:lvl>
    <w:lvl w:ilvl="4" w:tplc="87D8DFF0">
      <w:start w:val="1"/>
      <w:numFmt w:val="bullet"/>
      <w:lvlText w:val="○"/>
      <w:lvlJc w:val="left"/>
      <w:pPr>
        <w:tabs>
          <w:tab w:val="num" w:pos="0"/>
        </w:tabs>
        <w:ind w:left="4320" w:hanging="1080"/>
      </w:pPr>
      <w:rPr>
        <w:rFonts w:ascii="Courier New" w:eastAsia="Courier New" w:hAnsi="Courier New" w:cs="Courier New"/>
        <w:b w:val="0"/>
        <w:bCs w:val="0"/>
        <w:i w:val="0"/>
        <w:iCs w:val="0"/>
        <w:strike w:val="0"/>
        <w:color w:val="000000"/>
        <w:sz w:val="20"/>
        <w:szCs w:val="20"/>
        <w:u w:val="none"/>
      </w:rPr>
    </w:lvl>
    <w:lvl w:ilvl="5" w:tplc="B20CF6C0">
      <w:start w:val="1"/>
      <w:numFmt w:val="bullet"/>
      <w:lvlText w:val="■"/>
      <w:lvlJc w:val="right"/>
      <w:pPr>
        <w:tabs>
          <w:tab w:val="num" w:pos="0"/>
        </w:tabs>
        <w:ind w:left="5040" w:hanging="900"/>
      </w:pPr>
      <w:rPr>
        <w:rFonts w:ascii="Verdana" w:eastAsia="Verdana" w:hAnsi="Verdana" w:cs="Verdana"/>
        <w:b w:val="0"/>
        <w:bCs w:val="0"/>
        <w:i w:val="0"/>
        <w:iCs w:val="0"/>
        <w:strike w:val="0"/>
        <w:color w:val="000000"/>
        <w:sz w:val="20"/>
        <w:szCs w:val="20"/>
        <w:u w:val="none"/>
      </w:rPr>
    </w:lvl>
    <w:lvl w:ilvl="6" w:tplc="BA8AE556">
      <w:start w:val="1"/>
      <w:numFmt w:val="bullet"/>
      <w:lvlText w:val="●"/>
      <w:lvlJc w:val="left"/>
      <w:pPr>
        <w:tabs>
          <w:tab w:val="num" w:pos="0"/>
        </w:tabs>
        <w:ind w:left="5760" w:hanging="1080"/>
      </w:pPr>
      <w:rPr>
        <w:rFonts w:ascii="Verdana" w:eastAsia="Verdana" w:hAnsi="Verdana" w:cs="Verdana"/>
        <w:b w:val="0"/>
        <w:bCs w:val="0"/>
        <w:i w:val="0"/>
        <w:iCs w:val="0"/>
        <w:strike w:val="0"/>
        <w:color w:val="000000"/>
        <w:sz w:val="20"/>
        <w:szCs w:val="20"/>
        <w:u w:val="none"/>
      </w:rPr>
    </w:lvl>
    <w:lvl w:ilvl="7" w:tplc="AFB07232">
      <w:start w:val="1"/>
      <w:numFmt w:val="bullet"/>
      <w:lvlText w:val="○"/>
      <w:lvlJc w:val="left"/>
      <w:pPr>
        <w:tabs>
          <w:tab w:val="num" w:pos="0"/>
        </w:tabs>
        <w:ind w:left="6480" w:hanging="1080"/>
      </w:pPr>
      <w:rPr>
        <w:rFonts w:ascii="Courier New" w:eastAsia="Courier New" w:hAnsi="Courier New" w:cs="Courier New"/>
        <w:b w:val="0"/>
        <w:bCs w:val="0"/>
        <w:i w:val="0"/>
        <w:iCs w:val="0"/>
        <w:strike w:val="0"/>
        <w:color w:val="000000"/>
        <w:sz w:val="20"/>
        <w:szCs w:val="20"/>
        <w:u w:val="none"/>
      </w:rPr>
    </w:lvl>
    <w:lvl w:ilvl="8" w:tplc="698EFEAA">
      <w:start w:val="1"/>
      <w:numFmt w:val="bullet"/>
      <w:lvlText w:val="■"/>
      <w:lvlJc w:val="right"/>
      <w:pPr>
        <w:tabs>
          <w:tab w:val="num" w:pos="0"/>
        </w:tabs>
        <w:ind w:left="7200" w:hanging="900"/>
      </w:pPr>
      <w:rPr>
        <w:rFonts w:ascii="Verdana" w:eastAsia="Verdana" w:hAnsi="Verdana" w:cs="Verdana"/>
        <w:b w:val="0"/>
        <w:bCs w:val="0"/>
        <w:i w:val="0"/>
        <w:iCs w:val="0"/>
        <w:strike w:val="0"/>
        <w:color w:val="000000"/>
        <w:sz w:val="20"/>
        <w:szCs w:val="20"/>
        <w:u w:val="none"/>
      </w:rPr>
    </w:lvl>
  </w:abstractNum>
  <w:abstractNum w:abstractNumId="2">
    <w:nsid w:val="00000003"/>
    <w:multiLevelType w:val="hybridMultilevel"/>
    <w:tmpl w:val="00000003"/>
    <w:lvl w:ilvl="0" w:tplc="DAFA528E">
      <w:start w:val="1"/>
      <w:numFmt w:val="bullet"/>
      <w:lvlText w:val="●"/>
      <w:lvlJc w:val="left"/>
      <w:pPr>
        <w:tabs>
          <w:tab w:val="num" w:pos="0"/>
        </w:tabs>
        <w:ind w:left="1440" w:hanging="1080"/>
      </w:pPr>
      <w:rPr>
        <w:rFonts w:ascii="Verdana" w:eastAsia="Verdana" w:hAnsi="Verdana" w:cs="Verdana"/>
        <w:b w:val="0"/>
        <w:bCs w:val="0"/>
        <w:i w:val="0"/>
        <w:iCs w:val="0"/>
        <w:strike w:val="0"/>
        <w:color w:val="000000"/>
        <w:sz w:val="20"/>
        <w:szCs w:val="20"/>
        <w:u w:val="none"/>
      </w:rPr>
    </w:lvl>
    <w:lvl w:ilvl="1" w:tplc="A8AC3C2E">
      <w:start w:val="1"/>
      <w:numFmt w:val="bullet"/>
      <w:lvlText w:val="○"/>
      <w:lvlJc w:val="left"/>
      <w:pPr>
        <w:tabs>
          <w:tab w:val="num" w:pos="0"/>
        </w:tabs>
        <w:ind w:left="2160" w:hanging="1080"/>
      </w:pPr>
      <w:rPr>
        <w:rFonts w:ascii="Courier New" w:eastAsia="Courier New" w:hAnsi="Courier New" w:cs="Courier New"/>
        <w:b w:val="0"/>
        <w:bCs w:val="0"/>
        <w:i w:val="0"/>
        <w:iCs w:val="0"/>
        <w:strike w:val="0"/>
        <w:color w:val="000000"/>
        <w:sz w:val="20"/>
        <w:szCs w:val="20"/>
        <w:u w:val="none"/>
      </w:rPr>
    </w:lvl>
    <w:lvl w:ilvl="2" w:tplc="3BB02368">
      <w:start w:val="1"/>
      <w:numFmt w:val="bullet"/>
      <w:lvlText w:val="■"/>
      <w:lvlJc w:val="right"/>
      <w:pPr>
        <w:tabs>
          <w:tab w:val="num" w:pos="0"/>
        </w:tabs>
        <w:ind w:left="2880" w:hanging="900"/>
      </w:pPr>
      <w:rPr>
        <w:rFonts w:ascii="Verdana" w:eastAsia="Verdana" w:hAnsi="Verdana" w:cs="Verdana"/>
        <w:b w:val="0"/>
        <w:bCs w:val="0"/>
        <w:i w:val="0"/>
        <w:iCs w:val="0"/>
        <w:strike w:val="0"/>
        <w:color w:val="000000"/>
        <w:sz w:val="20"/>
        <w:szCs w:val="20"/>
        <w:u w:val="none"/>
      </w:rPr>
    </w:lvl>
    <w:lvl w:ilvl="3" w:tplc="B9DA676C">
      <w:start w:val="1"/>
      <w:numFmt w:val="bullet"/>
      <w:lvlText w:val="●"/>
      <w:lvlJc w:val="left"/>
      <w:pPr>
        <w:tabs>
          <w:tab w:val="num" w:pos="0"/>
        </w:tabs>
        <w:ind w:left="3600" w:hanging="1080"/>
      </w:pPr>
      <w:rPr>
        <w:rFonts w:ascii="Verdana" w:eastAsia="Verdana" w:hAnsi="Verdana" w:cs="Verdana"/>
        <w:b w:val="0"/>
        <w:bCs w:val="0"/>
        <w:i w:val="0"/>
        <w:iCs w:val="0"/>
        <w:strike w:val="0"/>
        <w:color w:val="000000"/>
        <w:sz w:val="20"/>
        <w:szCs w:val="20"/>
        <w:u w:val="none"/>
      </w:rPr>
    </w:lvl>
    <w:lvl w:ilvl="4" w:tplc="F1B09646">
      <w:start w:val="1"/>
      <w:numFmt w:val="bullet"/>
      <w:lvlText w:val="○"/>
      <w:lvlJc w:val="left"/>
      <w:pPr>
        <w:tabs>
          <w:tab w:val="num" w:pos="0"/>
        </w:tabs>
        <w:ind w:left="4320" w:hanging="1080"/>
      </w:pPr>
      <w:rPr>
        <w:rFonts w:ascii="Courier New" w:eastAsia="Courier New" w:hAnsi="Courier New" w:cs="Courier New"/>
        <w:b w:val="0"/>
        <w:bCs w:val="0"/>
        <w:i w:val="0"/>
        <w:iCs w:val="0"/>
        <w:strike w:val="0"/>
        <w:color w:val="000000"/>
        <w:sz w:val="20"/>
        <w:szCs w:val="20"/>
        <w:u w:val="none"/>
      </w:rPr>
    </w:lvl>
    <w:lvl w:ilvl="5" w:tplc="91283A58">
      <w:start w:val="1"/>
      <w:numFmt w:val="bullet"/>
      <w:lvlText w:val="■"/>
      <w:lvlJc w:val="right"/>
      <w:pPr>
        <w:tabs>
          <w:tab w:val="num" w:pos="0"/>
        </w:tabs>
        <w:ind w:left="5040" w:hanging="900"/>
      </w:pPr>
      <w:rPr>
        <w:rFonts w:ascii="Verdana" w:eastAsia="Verdana" w:hAnsi="Verdana" w:cs="Verdana"/>
        <w:b w:val="0"/>
        <w:bCs w:val="0"/>
        <w:i w:val="0"/>
        <w:iCs w:val="0"/>
        <w:strike w:val="0"/>
        <w:color w:val="000000"/>
        <w:sz w:val="20"/>
        <w:szCs w:val="20"/>
        <w:u w:val="none"/>
      </w:rPr>
    </w:lvl>
    <w:lvl w:ilvl="6" w:tplc="99689F1A">
      <w:start w:val="1"/>
      <w:numFmt w:val="bullet"/>
      <w:lvlText w:val="●"/>
      <w:lvlJc w:val="left"/>
      <w:pPr>
        <w:tabs>
          <w:tab w:val="num" w:pos="0"/>
        </w:tabs>
        <w:ind w:left="5760" w:hanging="1080"/>
      </w:pPr>
      <w:rPr>
        <w:rFonts w:ascii="Verdana" w:eastAsia="Verdana" w:hAnsi="Verdana" w:cs="Verdana"/>
        <w:b w:val="0"/>
        <w:bCs w:val="0"/>
        <w:i w:val="0"/>
        <w:iCs w:val="0"/>
        <w:strike w:val="0"/>
        <w:color w:val="000000"/>
        <w:sz w:val="20"/>
        <w:szCs w:val="20"/>
        <w:u w:val="none"/>
      </w:rPr>
    </w:lvl>
    <w:lvl w:ilvl="7" w:tplc="36167B86">
      <w:start w:val="1"/>
      <w:numFmt w:val="bullet"/>
      <w:lvlText w:val="○"/>
      <w:lvlJc w:val="left"/>
      <w:pPr>
        <w:tabs>
          <w:tab w:val="num" w:pos="0"/>
        </w:tabs>
        <w:ind w:left="6480" w:hanging="1080"/>
      </w:pPr>
      <w:rPr>
        <w:rFonts w:ascii="Courier New" w:eastAsia="Courier New" w:hAnsi="Courier New" w:cs="Courier New"/>
        <w:b w:val="0"/>
        <w:bCs w:val="0"/>
        <w:i w:val="0"/>
        <w:iCs w:val="0"/>
        <w:strike w:val="0"/>
        <w:color w:val="000000"/>
        <w:sz w:val="20"/>
        <w:szCs w:val="20"/>
        <w:u w:val="none"/>
      </w:rPr>
    </w:lvl>
    <w:lvl w:ilvl="8" w:tplc="5BDC99B8">
      <w:start w:val="1"/>
      <w:numFmt w:val="bullet"/>
      <w:lvlText w:val="■"/>
      <w:lvlJc w:val="right"/>
      <w:pPr>
        <w:tabs>
          <w:tab w:val="num" w:pos="0"/>
        </w:tabs>
        <w:ind w:left="7200" w:hanging="900"/>
      </w:pPr>
      <w:rPr>
        <w:rFonts w:ascii="Verdana" w:eastAsia="Verdana" w:hAnsi="Verdana" w:cs="Verdana"/>
        <w:b w:val="0"/>
        <w:bCs w:val="0"/>
        <w:i w:val="0"/>
        <w:iCs w:val="0"/>
        <w:strike w:val="0"/>
        <w:color w:val="000000"/>
        <w:sz w:val="20"/>
        <w:szCs w:val="20"/>
        <w:u w:val="none"/>
      </w:rPr>
    </w:lvl>
  </w:abstractNum>
  <w:abstractNum w:abstractNumId="3">
    <w:nsid w:val="020649DD"/>
    <w:multiLevelType w:val="hybridMultilevel"/>
    <w:tmpl w:val="E5A47170"/>
    <w:lvl w:ilvl="0" w:tplc="FFFFFFFF">
      <w:start w:val="1"/>
      <w:numFmt w:val="decimal"/>
      <w:lvlText w:val="%1."/>
      <w:lvlJc w:val="left"/>
      <w:pPr>
        <w:tabs>
          <w:tab w:val="num" w:pos="0"/>
        </w:tabs>
        <w:ind w:left="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4">
    <w:nsid w:val="03811091"/>
    <w:multiLevelType w:val="hybridMultilevel"/>
    <w:tmpl w:val="E5A47170"/>
    <w:lvl w:ilvl="0" w:tplc="FFFFFFFF">
      <w:start w:val="1"/>
      <w:numFmt w:val="decimal"/>
      <w:lvlText w:val="%1."/>
      <w:lvlJc w:val="left"/>
      <w:pPr>
        <w:tabs>
          <w:tab w:val="num" w:pos="0"/>
        </w:tabs>
        <w:ind w:left="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5">
    <w:nsid w:val="061F0D07"/>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6">
    <w:nsid w:val="0A156D68"/>
    <w:multiLevelType w:val="hybridMultilevel"/>
    <w:tmpl w:val="D60AD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B6F587F"/>
    <w:multiLevelType w:val="multilevel"/>
    <w:tmpl w:val="AA42243A"/>
    <w:lvl w:ilvl="0">
      <w:start w:val="4"/>
      <w:numFmt w:val="decimal"/>
      <w:lvlText w:val="%1."/>
      <w:lvlJc w:val="left"/>
      <w:pPr>
        <w:ind w:left="450" w:hanging="360"/>
      </w:pPr>
      <w:rPr>
        <w:rFonts w:hint="default"/>
        <w:b/>
        <w:sz w:val="4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0B736712"/>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9">
    <w:nsid w:val="0F265B1C"/>
    <w:multiLevelType w:val="hybridMultilevel"/>
    <w:tmpl w:val="3392E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E30B04"/>
    <w:multiLevelType w:val="hybridMultilevel"/>
    <w:tmpl w:val="7430F2B0"/>
    <w:lvl w:ilvl="0" w:tplc="FFFFFFFF">
      <w:start w:val="1"/>
      <w:numFmt w:val="decimal"/>
      <w:lvlText w:val="%1."/>
      <w:lvlJc w:val="left"/>
      <w:pPr>
        <w:tabs>
          <w:tab w:val="num" w:pos="0"/>
        </w:tabs>
        <w:ind w:left="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11">
    <w:nsid w:val="11AD552F"/>
    <w:multiLevelType w:val="multilevel"/>
    <w:tmpl w:val="74264CAC"/>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nsid w:val="11D70CF0"/>
    <w:multiLevelType w:val="hybridMultilevel"/>
    <w:tmpl w:val="2EF03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2307034"/>
    <w:multiLevelType w:val="hybridMultilevel"/>
    <w:tmpl w:val="69F8B426"/>
    <w:lvl w:ilvl="0" w:tplc="83D26FE0">
      <w:start w:val="1"/>
      <w:numFmt w:val="lowerLetter"/>
      <w:lvlText w:val="%1)"/>
      <w:lvlJc w:val="left"/>
      <w:pPr>
        <w:ind w:left="1584" w:hanging="72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4">
    <w:nsid w:val="124805D3"/>
    <w:multiLevelType w:val="hybridMultilevel"/>
    <w:tmpl w:val="5F4C64A6"/>
    <w:lvl w:ilvl="0" w:tplc="FFFFFFFF">
      <w:start w:val="1"/>
      <w:numFmt w:val="decimal"/>
      <w:lvlText w:val="%1."/>
      <w:lvlJc w:val="left"/>
      <w:pPr>
        <w:tabs>
          <w:tab w:val="num" w:pos="-324"/>
        </w:tabs>
        <w:ind w:left="-324"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26F4EDD"/>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16">
    <w:nsid w:val="19C55BE7"/>
    <w:multiLevelType w:val="hybridMultilevel"/>
    <w:tmpl w:val="E5A47170"/>
    <w:lvl w:ilvl="0" w:tplc="FFFFFFFF">
      <w:start w:val="1"/>
      <w:numFmt w:val="decimal"/>
      <w:lvlText w:val="%1."/>
      <w:lvlJc w:val="left"/>
      <w:pPr>
        <w:tabs>
          <w:tab w:val="num" w:pos="0"/>
        </w:tabs>
        <w:ind w:left="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17">
    <w:nsid w:val="21A43C33"/>
    <w:multiLevelType w:val="hybridMultilevel"/>
    <w:tmpl w:val="A9E8C3A6"/>
    <w:lvl w:ilvl="0" w:tplc="EDDCC694">
      <w:start w:val="1"/>
      <w:numFmt w:val="lowerLetter"/>
      <w:lvlText w:val="%1)"/>
      <w:lvlJc w:val="left"/>
      <w:pPr>
        <w:ind w:left="1584" w:hanging="72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8">
    <w:nsid w:val="23511356"/>
    <w:multiLevelType w:val="hybridMultilevel"/>
    <w:tmpl w:val="0AC6D37A"/>
    <w:lvl w:ilvl="0" w:tplc="FFFFFFFF">
      <w:start w:val="1"/>
      <w:numFmt w:val="decimal"/>
      <w:lvlText w:val="%1."/>
      <w:lvlJc w:val="left"/>
      <w:pPr>
        <w:tabs>
          <w:tab w:val="num" w:pos="0"/>
        </w:tabs>
        <w:ind w:left="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19">
    <w:nsid w:val="23DD02F0"/>
    <w:multiLevelType w:val="hybridMultilevel"/>
    <w:tmpl w:val="D98A3C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6E01B7C"/>
    <w:multiLevelType w:val="hybridMultilevel"/>
    <w:tmpl w:val="7430F2B0"/>
    <w:lvl w:ilvl="0" w:tplc="FFFFFFFF">
      <w:start w:val="1"/>
      <w:numFmt w:val="decimal"/>
      <w:lvlText w:val="%1."/>
      <w:lvlJc w:val="left"/>
      <w:pPr>
        <w:tabs>
          <w:tab w:val="num" w:pos="0"/>
        </w:tabs>
        <w:ind w:left="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21">
    <w:nsid w:val="280A30B9"/>
    <w:multiLevelType w:val="multilevel"/>
    <w:tmpl w:val="AA42243A"/>
    <w:lvl w:ilvl="0">
      <w:start w:val="4"/>
      <w:numFmt w:val="decimal"/>
      <w:lvlText w:val="%1."/>
      <w:lvlJc w:val="left"/>
      <w:pPr>
        <w:ind w:left="450" w:hanging="360"/>
      </w:pPr>
      <w:rPr>
        <w:rFonts w:hint="default"/>
        <w:b/>
        <w:sz w:val="4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298B7F2B"/>
    <w:multiLevelType w:val="hybridMultilevel"/>
    <w:tmpl w:val="8C10C2E2"/>
    <w:lvl w:ilvl="0" w:tplc="C60E83AA">
      <w:start w:val="1"/>
      <w:numFmt w:val="lowerLetter"/>
      <w:lvlText w:val="%1)"/>
      <w:lvlJc w:val="left"/>
      <w:pPr>
        <w:ind w:left="1584" w:hanging="72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3">
    <w:nsid w:val="2A5B0E56"/>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24">
    <w:nsid w:val="2ADD2D3A"/>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25">
    <w:nsid w:val="2D3504B2"/>
    <w:multiLevelType w:val="hybridMultilevel"/>
    <w:tmpl w:val="979CB8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2E93788A"/>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27">
    <w:nsid w:val="331B4CF5"/>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28">
    <w:nsid w:val="372843C0"/>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29">
    <w:nsid w:val="48332346"/>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0">
    <w:nsid w:val="49312F53"/>
    <w:multiLevelType w:val="hybridMultilevel"/>
    <w:tmpl w:val="8D5C8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1FD2EBD"/>
    <w:multiLevelType w:val="hybridMultilevel"/>
    <w:tmpl w:val="7430F2B0"/>
    <w:lvl w:ilvl="0" w:tplc="FFFFFFFF">
      <w:start w:val="1"/>
      <w:numFmt w:val="decimal"/>
      <w:lvlText w:val="%1."/>
      <w:lvlJc w:val="left"/>
      <w:pPr>
        <w:tabs>
          <w:tab w:val="num" w:pos="0"/>
        </w:tabs>
        <w:ind w:left="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32">
    <w:nsid w:val="57AD4DA9"/>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3">
    <w:nsid w:val="5F5215D1"/>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4">
    <w:nsid w:val="5F8655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14D1125"/>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6">
    <w:nsid w:val="633D62C4"/>
    <w:multiLevelType w:val="hybridMultilevel"/>
    <w:tmpl w:val="A0100FF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7">
    <w:nsid w:val="645F535B"/>
    <w:multiLevelType w:val="hybridMultilevel"/>
    <w:tmpl w:val="D8909F4C"/>
    <w:lvl w:ilvl="0" w:tplc="1EF892CA">
      <w:start w:val="1"/>
      <w:numFmt w:val="decimal"/>
      <w:lvlText w:val="%1"/>
      <w:lvlJc w:val="left"/>
      <w:pPr>
        <w:tabs>
          <w:tab w:val="num" w:pos="36"/>
        </w:tabs>
        <w:ind w:left="36" w:firstLine="504"/>
      </w:pPr>
      <w:rPr>
        <w:rFonts w:ascii="Arial" w:hAnsi="Arial" w:cs="Times New Roman" w:hint="default"/>
        <w:b/>
        <w:bCs/>
        <w:i w:val="0"/>
        <w:iCs w:val="0"/>
        <w:strike w:val="0"/>
        <w:color w:val="000000"/>
        <w:sz w:val="48"/>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537CED"/>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9">
    <w:nsid w:val="6B0B65BF"/>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40">
    <w:nsid w:val="6F544490"/>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41">
    <w:nsid w:val="70E12694"/>
    <w:multiLevelType w:val="hybridMultilevel"/>
    <w:tmpl w:val="E5A47170"/>
    <w:lvl w:ilvl="0" w:tplc="FFFFFFFF">
      <w:start w:val="1"/>
      <w:numFmt w:val="decimal"/>
      <w:lvlText w:val="%1."/>
      <w:lvlJc w:val="left"/>
      <w:pPr>
        <w:tabs>
          <w:tab w:val="num" w:pos="0"/>
        </w:tabs>
        <w:ind w:left="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42">
    <w:nsid w:val="760B49F1"/>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43">
    <w:nsid w:val="7CF33CD4"/>
    <w:multiLevelType w:val="hybridMultilevel"/>
    <w:tmpl w:val="AD447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E1122AB"/>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num w:numId="1">
    <w:abstractNumId w:val="0"/>
  </w:num>
  <w:num w:numId="2">
    <w:abstractNumId w:val="1"/>
  </w:num>
  <w:num w:numId="3">
    <w:abstractNumId w:val="2"/>
  </w:num>
  <w:num w:numId="4">
    <w:abstractNumId w:val="14"/>
  </w:num>
  <w:num w:numId="5">
    <w:abstractNumId w:val="31"/>
  </w:num>
  <w:num w:numId="6">
    <w:abstractNumId w:val="3"/>
  </w:num>
  <w:num w:numId="7">
    <w:abstractNumId w:val="4"/>
  </w:num>
  <w:num w:numId="8">
    <w:abstractNumId w:val="10"/>
  </w:num>
  <w:num w:numId="9">
    <w:abstractNumId w:val="16"/>
  </w:num>
  <w:num w:numId="10">
    <w:abstractNumId w:val="39"/>
  </w:num>
  <w:num w:numId="11">
    <w:abstractNumId w:val="29"/>
  </w:num>
  <w:num w:numId="12">
    <w:abstractNumId w:val="27"/>
  </w:num>
  <w:num w:numId="13">
    <w:abstractNumId w:val="42"/>
  </w:num>
  <w:num w:numId="14">
    <w:abstractNumId w:val="38"/>
  </w:num>
  <w:num w:numId="15">
    <w:abstractNumId w:val="26"/>
  </w:num>
  <w:num w:numId="16">
    <w:abstractNumId w:val="15"/>
  </w:num>
  <w:num w:numId="17">
    <w:abstractNumId w:val="44"/>
  </w:num>
  <w:num w:numId="18">
    <w:abstractNumId w:val="35"/>
  </w:num>
  <w:num w:numId="19">
    <w:abstractNumId w:val="24"/>
  </w:num>
  <w:num w:numId="20">
    <w:abstractNumId w:val="8"/>
  </w:num>
  <w:num w:numId="21">
    <w:abstractNumId w:val="5"/>
  </w:num>
  <w:num w:numId="22">
    <w:abstractNumId w:val="23"/>
  </w:num>
  <w:num w:numId="23">
    <w:abstractNumId w:val="32"/>
  </w:num>
  <w:num w:numId="24">
    <w:abstractNumId w:val="28"/>
  </w:num>
  <w:num w:numId="25">
    <w:abstractNumId w:val="40"/>
  </w:num>
  <w:num w:numId="26">
    <w:abstractNumId w:val="33"/>
  </w:num>
  <w:num w:numId="27">
    <w:abstractNumId w:val="41"/>
  </w:num>
  <w:num w:numId="28">
    <w:abstractNumId w:val="20"/>
  </w:num>
  <w:num w:numId="29">
    <w:abstractNumId w:val="18"/>
  </w:num>
  <w:num w:numId="30">
    <w:abstractNumId w:val="37"/>
  </w:num>
  <w:num w:numId="31">
    <w:abstractNumId w:val="34"/>
  </w:num>
  <w:num w:numId="32">
    <w:abstractNumId w:val="13"/>
  </w:num>
  <w:num w:numId="33">
    <w:abstractNumId w:val="22"/>
  </w:num>
  <w:num w:numId="34">
    <w:abstractNumId w:val="17"/>
  </w:num>
  <w:num w:numId="35">
    <w:abstractNumId w:val="25"/>
  </w:num>
  <w:num w:numId="36">
    <w:abstractNumId w:val="19"/>
  </w:num>
  <w:num w:numId="37">
    <w:abstractNumId w:val="11"/>
  </w:num>
  <w:num w:numId="38">
    <w:abstractNumId w:val="7"/>
  </w:num>
  <w:num w:numId="39">
    <w:abstractNumId w:val="6"/>
  </w:num>
  <w:num w:numId="40">
    <w:abstractNumId w:val="30"/>
  </w:num>
  <w:num w:numId="41">
    <w:abstractNumId w:val="12"/>
  </w:num>
  <w:num w:numId="42">
    <w:abstractNumId w:val="43"/>
  </w:num>
  <w:num w:numId="43">
    <w:abstractNumId w:val="36"/>
  </w:num>
  <w:num w:numId="44">
    <w:abstractNumId w:val="9"/>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24D41"/>
    <w:rsid w:val="00090F88"/>
    <w:rsid w:val="000C0BCD"/>
    <w:rsid w:val="000E402E"/>
    <w:rsid w:val="001006BD"/>
    <w:rsid w:val="001154C5"/>
    <w:rsid w:val="00115C8E"/>
    <w:rsid w:val="001E1E2C"/>
    <w:rsid w:val="001E5C15"/>
    <w:rsid w:val="00206EC7"/>
    <w:rsid w:val="002141B5"/>
    <w:rsid w:val="00220B8D"/>
    <w:rsid w:val="002226CA"/>
    <w:rsid w:val="0027037A"/>
    <w:rsid w:val="002B28CF"/>
    <w:rsid w:val="00350181"/>
    <w:rsid w:val="003772AE"/>
    <w:rsid w:val="003D15B4"/>
    <w:rsid w:val="003E08CA"/>
    <w:rsid w:val="003F1E97"/>
    <w:rsid w:val="0040768D"/>
    <w:rsid w:val="004410F7"/>
    <w:rsid w:val="004540FD"/>
    <w:rsid w:val="00460062"/>
    <w:rsid w:val="00472404"/>
    <w:rsid w:val="00473295"/>
    <w:rsid w:val="004932E8"/>
    <w:rsid w:val="00496AF2"/>
    <w:rsid w:val="004F2367"/>
    <w:rsid w:val="0051307C"/>
    <w:rsid w:val="00547F37"/>
    <w:rsid w:val="00550EE2"/>
    <w:rsid w:val="005658B3"/>
    <w:rsid w:val="00590F91"/>
    <w:rsid w:val="0060249C"/>
    <w:rsid w:val="0063472B"/>
    <w:rsid w:val="00644560"/>
    <w:rsid w:val="00657742"/>
    <w:rsid w:val="0065797B"/>
    <w:rsid w:val="00675B17"/>
    <w:rsid w:val="00687AD6"/>
    <w:rsid w:val="006978E5"/>
    <w:rsid w:val="006D40AB"/>
    <w:rsid w:val="006D7F54"/>
    <w:rsid w:val="006E7435"/>
    <w:rsid w:val="007030FA"/>
    <w:rsid w:val="00710C4B"/>
    <w:rsid w:val="00743886"/>
    <w:rsid w:val="007838C6"/>
    <w:rsid w:val="0079738E"/>
    <w:rsid w:val="007A6402"/>
    <w:rsid w:val="007D03D7"/>
    <w:rsid w:val="007E3F71"/>
    <w:rsid w:val="007F2BEE"/>
    <w:rsid w:val="00815F8E"/>
    <w:rsid w:val="00853449"/>
    <w:rsid w:val="008C2553"/>
    <w:rsid w:val="008C64B9"/>
    <w:rsid w:val="008D7E2E"/>
    <w:rsid w:val="00943021"/>
    <w:rsid w:val="00987D6A"/>
    <w:rsid w:val="00A02934"/>
    <w:rsid w:val="00A40724"/>
    <w:rsid w:val="00A473C6"/>
    <w:rsid w:val="00A77B3E"/>
    <w:rsid w:val="00A8563D"/>
    <w:rsid w:val="00A9538D"/>
    <w:rsid w:val="00AA2F32"/>
    <w:rsid w:val="00B125A2"/>
    <w:rsid w:val="00B22EBF"/>
    <w:rsid w:val="00B63F9E"/>
    <w:rsid w:val="00BA75A3"/>
    <w:rsid w:val="00BC6900"/>
    <w:rsid w:val="00C10F81"/>
    <w:rsid w:val="00C14C47"/>
    <w:rsid w:val="00C319FE"/>
    <w:rsid w:val="00C40759"/>
    <w:rsid w:val="00C57DEC"/>
    <w:rsid w:val="00C71DB4"/>
    <w:rsid w:val="00C760E1"/>
    <w:rsid w:val="00CA274A"/>
    <w:rsid w:val="00CA34AA"/>
    <w:rsid w:val="00CA560E"/>
    <w:rsid w:val="00CC71E2"/>
    <w:rsid w:val="00CD2ED8"/>
    <w:rsid w:val="00D000E4"/>
    <w:rsid w:val="00D15444"/>
    <w:rsid w:val="00D20A87"/>
    <w:rsid w:val="00D25537"/>
    <w:rsid w:val="00D84BD1"/>
    <w:rsid w:val="00D856A1"/>
    <w:rsid w:val="00DC17DF"/>
    <w:rsid w:val="00E1190B"/>
    <w:rsid w:val="00E11D07"/>
    <w:rsid w:val="00E30013"/>
    <w:rsid w:val="00E4711F"/>
    <w:rsid w:val="00EB158F"/>
    <w:rsid w:val="00F11AD5"/>
    <w:rsid w:val="00F20A48"/>
    <w:rsid w:val="00F37A13"/>
    <w:rsid w:val="00F676A4"/>
    <w:rsid w:val="00F723ED"/>
    <w:rsid w:val="00F762CB"/>
    <w:rsid w:val="00FA07C0"/>
    <w:rsid w:val="00FE7D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ind w:left="864"/>
    </w:pPr>
    <w:rPr>
      <w:color w:val="000000"/>
      <w:sz w:val="24"/>
      <w:szCs w:val="24"/>
    </w:rPr>
  </w:style>
  <w:style w:type="paragraph" w:styleId="Heading1">
    <w:name w:val="heading 1"/>
    <w:basedOn w:val="Normal"/>
    <w:next w:val="Normal"/>
    <w:qFormat/>
    <w:rsid w:val="00EF7B96"/>
    <w:pPr>
      <w:spacing w:before="1440" w:after="480"/>
      <w:ind w:left="432" w:hanging="432"/>
      <w:jc w:val="center"/>
      <w:outlineLvl w:val="0"/>
    </w:pPr>
    <w:rPr>
      <w:rFonts w:ascii="Arial" w:eastAsia="Arial" w:hAnsi="Arial" w:cs="Arial"/>
      <w:b/>
      <w:bCs/>
      <w:sz w:val="48"/>
      <w:szCs w:val="48"/>
    </w:rPr>
  </w:style>
  <w:style w:type="paragraph" w:styleId="Heading2">
    <w:name w:val="heading 2"/>
    <w:basedOn w:val="Normal"/>
    <w:next w:val="Normal"/>
    <w:qFormat/>
    <w:rsid w:val="00EF7B96"/>
    <w:pPr>
      <w:spacing w:before="240" w:after="60"/>
      <w:ind w:left="432" w:hanging="432"/>
      <w:outlineLvl w:val="1"/>
    </w:pPr>
    <w:rPr>
      <w:rFonts w:ascii="Arial" w:eastAsia="Arial" w:hAnsi="Arial" w:cs="Arial"/>
      <w:b/>
      <w:bCs/>
      <w:sz w:val="32"/>
      <w:szCs w:val="32"/>
    </w:rPr>
  </w:style>
  <w:style w:type="paragraph" w:styleId="Heading3">
    <w:name w:val="heading 3"/>
    <w:basedOn w:val="Normal"/>
    <w:next w:val="Normal"/>
    <w:qFormat/>
    <w:rsid w:val="00EF7B96"/>
    <w:pPr>
      <w:spacing w:before="240" w:after="60"/>
      <w:ind w:left="893" w:hanging="893"/>
      <w:outlineLvl w:val="2"/>
    </w:pPr>
    <w:rPr>
      <w:rFonts w:ascii="Arial" w:eastAsia="Arial" w:hAnsi="Arial" w:cs="Arial"/>
      <w:b/>
      <w:bCs/>
      <w:i/>
      <w:iCs/>
    </w:rPr>
  </w:style>
  <w:style w:type="paragraph" w:styleId="Heading4">
    <w:name w:val="heading 4"/>
    <w:basedOn w:val="Normal"/>
    <w:next w:val="Normal"/>
    <w:qFormat/>
    <w:rsid w:val="00EF7B96"/>
    <w:pPr>
      <w:spacing w:before="240" w:after="60"/>
      <w:ind w:left="2016" w:hanging="1152"/>
      <w:outlineLvl w:val="3"/>
    </w:pPr>
    <w:rPr>
      <w:rFonts w:ascii="Arial" w:eastAsia="Arial" w:hAnsi="Arial" w:cs="Arial"/>
      <w:i/>
      <w:iCs/>
    </w:rPr>
  </w:style>
  <w:style w:type="paragraph" w:styleId="Heading5">
    <w:name w:val="heading 5"/>
    <w:basedOn w:val="Normal"/>
    <w:next w:val="Normal"/>
    <w:qFormat/>
    <w:rsid w:val="00EF7B96"/>
    <w:pPr>
      <w:ind w:left="720"/>
      <w:jc w:val="both"/>
      <w:outlineLvl w:val="4"/>
    </w:pPr>
    <w:rPr>
      <w:rFonts w:ascii="Arial" w:eastAsia="Arial" w:hAnsi="Arial" w:cs="Arial"/>
      <w:i/>
      <w:iCs/>
    </w:rPr>
  </w:style>
  <w:style w:type="paragraph" w:styleId="Heading6">
    <w:name w:val="heading 6"/>
    <w:basedOn w:val="Normal"/>
    <w:next w:val="Normal"/>
    <w:qFormat/>
    <w:rsid w:val="00EF7B96"/>
    <w:pPr>
      <w:ind w:left="0"/>
      <w:jc w:val="both"/>
      <w:outlineLvl w:val="5"/>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675B17"/>
    <w:pPr>
      <w:spacing w:before="0"/>
    </w:pPr>
    <w:rPr>
      <w:rFonts w:ascii="Tahoma" w:hAnsi="Tahoma" w:cs="Tahoma"/>
      <w:sz w:val="16"/>
      <w:szCs w:val="16"/>
    </w:rPr>
  </w:style>
  <w:style w:type="character" w:customStyle="1" w:styleId="BalloonTextChar">
    <w:name w:val="Balloon Text Char"/>
    <w:basedOn w:val="DefaultParagraphFont"/>
    <w:link w:val="BalloonText"/>
    <w:rsid w:val="00675B17"/>
    <w:rPr>
      <w:rFonts w:ascii="Tahoma" w:hAnsi="Tahoma" w:cs="Tahoma"/>
      <w:color w:val="000000"/>
      <w:sz w:val="16"/>
      <w:szCs w:val="16"/>
    </w:rPr>
  </w:style>
  <w:style w:type="paragraph" w:styleId="TOCHeading">
    <w:name w:val="TOC Heading"/>
    <w:basedOn w:val="Heading1"/>
    <w:next w:val="Normal"/>
    <w:uiPriority w:val="39"/>
    <w:unhideWhenUsed/>
    <w:qFormat/>
    <w:rsid w:val="00D25537"/>
    <w:pPr>
      <w:keepNext/>
      <w:keepLines/>
      <w:spacing w:before="480" w:after="0" w:line="276" w:lineRule="auto"/>
      <w:ind w:left="0" w:firstLine="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qFormat/>
    <w:rsid w:val="00D25537"/>
    <w:pPr>
      <w:spacing w:after="120"/>
      <w:ind w:left="0"/>
    </w:pPr>
    <w:rPr>
      <w:rFonts w:asciiTheme="minorHAnsi" w:hAnsiTheme="minorHAnsi" w:cstheme="minorHAnsi"/>
      <w:b/>
      <w:bCs/>
      <w:caps/>
      <w:sz w:val="20"/>
      <w:szCs w:val="20"/>
    </w:rPr>
  </w:style>
  <w:style w:type="paragraph" w:styleId="TOC2">
    <w:name w:val="toc 2"/>
    <w:basedOn w:val="Normal"/>
    <w:next w:val="Normal"/>
    <w:autoRedefine/>
    <w:uiPriority w:val="39"/>
    <w:qFormat/>
    <w:rsid w:val="00D25537"/>
    <w:pPr>
      <w:spacing w:before="0"/>
      <w:ind w:left="240"/>
    </w:pPr>
    <w:rPr>
      <w:rFonts w:asciiTheme="minorHAnsi" w:hAnsiTheme="minorHAnsi" w:cstheme="minorHAnsi"/>
      <w:smallCaps/>
      <w:sz w:val="20"/>
      <w:szCs w:val="20"/>
    </w:rPr>
  </w:style>
  <w:style w:type="paragraph" w:styleId="TOC3">
    <w:name w:val="toc 3"/>
    <w:basedOn w:val="Normal"/>
    <w:next w:val="Normal"/>
    <w:autoRedefine/>
    <w:uiPriority w:val="39"/>
    <w:qFormat/>
    <w:rsid w:val="00D25537"/>
    <w:pPr>
      <w:spacing w:before="0"/>
      <w:ind w:left="480"/>
    </w:pPr>
    <w:rPr>
      <w:rFonts w:asciiTheme="minorHAnsi" w:hAnsiTheme="minorHAnsi" w:cstheme="minorHAnsi"/>
      <w:i/>
      <w:iCs/>
      <w:sz w:val="20"/>
      <w:szCs w:val="20"/>
    </w:rPr>
  </w:style>
  <w:style w:type="paragraph" w:styleId="ListParagraph">
    <w:name w:val="List Paragraph"/>
    <w:basedOn w:val="Normal"/>
    <w:uiPriority w:val="34"/>
    <w:qFormat/>
    <w:rsid w:val="007E3F71"/>
    <w:pPr>
      <w:ind w:left="720"/>
      <w:contextualSpacing/>
    </w:pPr>
  </w:style>
  <w:style w:type="paragraph" w:styleId="TOC4">
    <w:name w:val="toc 4"/>
    <w:basedOn w:val="Normal"/>
    <w:next w:val="Normal"/>
    <w:autoRedefine/>
    <w:uiPriority w:val="39"/>
    <w:rsid w:val="007A6402"/>
    <w:pPr>
      <w:spacing w:before="0"/>
      <w:ind w:left="720"/>
    </w:pPr>
    <w:rPr>
      <w:rFonts w:asciiTheme="minorHAnsi" w:hAnsiTheme="minorHAnsi" w:cstheme="minorHAnsi"/>
      <w:sz w:val="18"/>
      <w:szCs w:val="18"/>
    </w:rPr>
  </w:style>
  <w:style w:type="paragraph" w:styleId="TOC5">
    <w:name w:val="toc 5"/>
    <w:basedOn w:val="Normal"/>
    <w:next w:val="Normal"/>
    <w:autoRedefine/>
    <w:uiPriority w:val="39"/>
    <w:rsid w:val="007A6402"/>
    <w:pPr>
      <w:spacing w:before="0"/>
      <w:ind w:left="960"/>
    </w:pPr>
    <w:rPr>
      <w:rFonts w:asciiTheme="minorHAnsi" w:hAnsiTheme="minorHAnsi" w:cstheme="minorHAnsi"/>
      <w:sz w:val="18"/>
      <w:szCs w:val="18"/>
    </w:rPr>
  </w:style>
  <w:style w:type="paragraph" w:styleId="TOC6">
    <w:name w:val="toc 6"/>
    <w:basedOn w:val="Normal"/>
    <w:next w:val="Normal"/>
    <w:autoRedefine/>
    <w:uiPriority w:val="39"/>
    <w:rsid w:val="007A6402"/>
    <w:pPr>
      <w:spacing w:before="0"/>
      <w:ind w:left="1200"/>
    </w:pPr>
    <w:rPr>
      <w:rFonts w:asciiTheme="minorHAnsi" w:hAnsiTheme="minorHAnsi" w:cstheme="minorHAnsi"/>
      <w:sz w:val="18"/>
      <w:szCs w:val="18"/>
    </w:rPr>
  </w:style>
  <w:style w:type="paragraph" w:styleId="TOC7">
    <w:name w:val="toc 7"/>
    <w:basedOn w:val="Normal"/>
    <w:next w:val="Normal"/>
    <w:autoRedefine/>
    <w:uiPriority w:val="39"/>
    <w:rsid w:val="007A6402"/>
    <w:pPr>
      <w:spacing w:before="0"/>
      <w:ind w:left="1440"/>
    </w:pPr>
    <w:rPr>
      <w:rFonts w:asciiTheme="minorHAnsi" w:hAnsiTheme="minorHAnsi" w:cstheme="minorHAnsi"/>
      <w:sz w:val="18"/>
      <w:szCs w:val="18"/>
    </w:rPr>
  </w:style>
  <w:style w:type="paragraph" w:styleId="TOC8">
    <w:name w:val="toc 8"/>
    <w:basedOn w:val="Normal"/>
    <w:next w:val="Normal"/>
    <w:autoRedefine/>
    <w:uiPriority w:val="39"/>
    <w:rsid w:val="007A6402"/>
    <w:pPr>
      <w:spacing w:before="0"/>
      <w:ind w:left="1680"/>
    </w:pPr>
    <w:rPr>
      <w:rFonts w:asciiTheme="minorHAnsi" w:hAnsiTheme="minorHAnsi" w:cstheme="minorHAnsi"/>
      <w:sz w:val="18"/>
      <w:szCs w:val="18"/>
    </w:rPr>
  </w:style>
  <w:style w:type="paragraph" w:styleId="TOC9">
    <w:name w:val="toc 9"/>
    <w:basedOn w:val="Normal"/>
    <w:next w:val="Normal"/>
    <w:autoRedefine/>
    <w:uiPriority w:val="39"/>
    <w:rsid w:val="007A6402"/>
    <w:pPr>
      <w:spacing w:before="0"/>
      <w:ind w:left="1920"/>
    </w:pPr>
    <w:rPr>
      <w:rFonts w:asciiTheme="minorHAnsi" w:hAnsiTheme="minorHAnsi" w:cstheme="minorHAnsi"/>
      <w:sz w:val="18"/>
      <w:szCs w:val="18"/>
    </w:rPr>
  </w:style>
  <w:style w:type="character" w:styleId="Hyperlink">
    <w:name w:val="Hyperlink"/>
    <w:basedOn w:val="DefaultParagraphFont"/>
    <w:uiPriority w:val="99"/>
    <w:unhideWhenUsed/>
    <w:rsid w:val="00D25537"/>
    <w:rPr>
      <w:color w:val="0000FF" w:themeColor="hyperlink"/>
      <w:u w:val="single"/>
    </w:rPr>
  </w:style>
  <w:style w:type="paragraph" w:styleId="CommentText">
    <w:name w:val="annotation text"/>
    <w:basedOn w:val="Normal"/>
    <w:link w:val="CommentTextChar"/>
    <w:rsid w:val="00E4711F"/>
  </w:style>
  <w:style w:type="character" w:customStyle="1" w:styleId="CommentTextChar">
    <w:name w:val="Comment Text Char"/>
    <w:basedOn w:val="DefaultParagraphFont"/>
    <w:link w:val="CommentText"/>
    <w:rsid w:val="00E4711F"/>
    <w:rPr>
      <w:color w:val="000000"/>
      <w:sz w:val="24"/>
      <w:szCs w:val="24"/>
    </w:rPr>
  </w:style>
  <w:style w:type="paragraph" w:styleId="CommentSubject">
    <w:name w:val="annotation subject"/>
    <w:basedOn w:val="CommentText"/>
    <w:next w:val="CommentText"/>
    <w:link w:val="CommentSubjectChar"/>
    <w:rsid w:val="00E4711F"/>
    <w:rPr>
      <w:b/>
      <w:bCs/>
      <w:sz w:val="20"/>
      <w:szCs w:val="20"/>
    </w:rPr>
  </w:style>
  <w:style w:type="character" w:customStyle="1" w:styleId="CommentSubjectChar">
    <w:name w:val="Comment Subject Char"/>
    <w:basedOn w:val="CommentTextChar"/>
    <w:link w:val="CommentSubject"/>
    <w:rsid w:val="00E4711F"/>
    <w:rPr>
      <w:b/>
      <w:bCs/>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ind w:left="864"/>
    </w:pPr>
    <w:rPr>
      <w:color w:val="000000"/>
      <w:sz w:val="24"/>
      <w:szCs w:val="24"/>
    </w:rPr>
  </w:style>
  <w:style w:type="paragraph" w:styleId="Heading1">
    <w:name w:val="heading 1"/>
    <w:basedOn w:val="Normal"/>
    <w:next w:val="Normal"/>
    <w:qFormat/>
    <w:rsid w:val="00EF7B96"/>
    <w:pPr>
      <w:spacing w:before="1440" w:after="480"/>
      <w:ind w:left="432" w:hanging="432"/>
      <w:jc w:val="center"/>
      <w:outlineLvl w:val="0"/>
    </w:pPr>
    <w:rPr>
      <w:rFonts w:ascii="Arial" w:eastAsia="Arial" w:hAnsi="Arial" w:cs="Arial"/>
      <w:b/>
      <w:bCs/>
      <w:sz w:val="48"/>
      <w:szCs w:val="48"/>
    </w:rPr>
  </w:style>
  <w:style w:type="paragraph" w:styleId="Heading2">
    <w:name w:val="heading 2"/>
    <w:basedOn w:val="Normal"/>
    <w:next w:val="Normal"/>
    <w:qFormat/>
    <w:rsid w:val="00EF7B96"/>
    <w:pPr>
      <w:spacing w:before="240" w:after="60"/>
      <w:ind w:left="432" w:hanging="432"/>
      <w:outlineLvl w:val="1"/>
    </w:pPr>
    <w:rPr>
      <w:rFonts w:ascii="Arial" w:eastAsia="Arial" w:hAnsi="Arial" w:cs="Arial"/>
      <w:b/>
      <w:bCs/>
      <w:sz w:val="32"/>
      <w:szCs w:val="32"/>
    </w:rPr>
  </w:style>
  <w:style w:type="paragraph" w:styleId="Heading3">
    <w:name w:val="heading 3"/>
    <w:basedOn w:val="Normal"/>
    <w:next w:val="Normal"/>
    <w:qFormat/>
    <w:rsid w:val="00EF7B96"/>
    <w:pPr>
      <w:spacing w:before="240" w:after="60"/>
      <w:ind w:left="893" w:hanging="893"/>
      <w:outlineLvl w:val="2"/>
    </w:pPr>
    <w:rPr>
      <w:rFonts w:ascii="Arial" w:eastAsia="Arial" w:hAnsi="Arial" w:cs="Arial"/>
      <w:b/>
      <w:bCs/>
      <w:i/>
      <w:iCs/>
    </w:rPr>
  </w:style>
  <w:style w:type="paragraph" w:styleId="Heading4">
    <w:name w:val="heading 4"/>
    <w:basedOn w:val="Normal"/>
    <w:next w:val="Normal"/>
    <w:qFormat/>
    <w:rsid w:val="00EF7B96"/>
    <w:pPr>
      <w:spacing w:before="240" w:after="60"/>
      <w:ind w:left="2016" w:hanging="1152"/>
      <w:outlineLvl w:val="3"/>
    </w:pPr>
    <w:rPr>
      <w:rFonts w:ascii="Arial" w:eastAsia="Arial" w:hAnsi="Arial" w:cs="Arial"/>
      <w:i/>
      <w:iCs/>
    </w:rPr>
  </w:style>
  <w:style w:type="paragraph" w:styleId="Heading5">
    <w:name w:val="heading 5"/>
    <w:basedOn w:val="Normal"/>
    <w:next w:val="Normal"/>
    <w:qFormat/>
    <w:rsid w:val="00EF7B96"/>
    <w:pPr>
      <w:ind w:left="720"/>
      <w:jc w:val="both"/>
      <w:outlineLvl w:val="4"/>
    </w:pPr>
    <w:rPr>
      <w:rFonts w:ascii="Arial" w:eastAsia="Arial" w:hAnsi="Arial" w:cs="Arial"/>
      <w:i/>
      <w:iCs/>
    </w:rPr>
  </w:style>
  <w:style w:type="paragraph" w:styleId="Heading6">
    <w:name w:val="heading 6"/>
    <w:basedOn w:val="Normal"/>
    <w:next w:val="Normal"/>
    <w:qFormat/>
    <w:rsid w:val="00EF7B96"/>
    <w:pPr>
      <w:ind w:left="0"/>
      <w:jc w:val="both"/>
      <w:outlineLvl w:val="5"/>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675B17"/>
    <w:pPr>
      <w:spacing w:before="0"/>
    </w:pPr>
    <w:rPr>
      <w:rFonts w:ascii="Tahoma" w:hAnsi="Tahoma" w:cs="Tahoma"/>
      <w:sz w:val="16"/>
      <w:szCs w:val="16"/>
    </w:rPr>
  </w:style>
  <w:style w:type="character" w:customStyle="1" w:styleId="BalloonTextChar">
    <w:name w:val="Balloon Text Char"/>
    <w:basedOn w:val="DefaultParagraphFont"/>
    <w:link w:val="BalloonText"/>
    <w:rsid w:val="00675B17"/>
    <w:rPr>
      <w:rFonts w:ascii="Tahoma" w:hAnsi="Tahoma" w:cs="Tahoma"/>
      <w:color w:val="000000"/>
      <w:sz w:val="16"/>
      <w:szCs w:val="16"/>
    </w:rPr>
  </w:style>
  <w:style w:type="paragraph" w:styleId="TOCHeading">
    <w:name w:val="TOC Heading"/>
    <w:basedOn w:val="Heading1"/>
    <w:next w:val="Normal"/>
    <w:uiPriority w:val="39"/>
    <w:unhideWhenUsed/>
    <w:qFormat/>
    <w:rsid w:val="00D25537"/>
    <w:pPr>
      <w:keepNext/>
      <w:keepLines/>
      <w:spacing w:before="480" w:after="0" w:line="276" w:lineRule="auto"/>
      <w:ind w:left="0" w:firstLine="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qFormat/>
    <w:rsid w:val="00D25537"/>
    <w:pPr>
      <w:spacing w:after="120"/>
      <w:ind w:left="0"/>
    </w:pPr>
    <w:rPr>
      <w:rFonts w:asciiTheme="minorHAnsi" w:hAnsiTheme="minorHAnsi" w:cstheme="minorHAnsi"/>
      <w:b/>
      <w:bCs/>
      <w:caps/>
      <w:sz w:val="20"/>
      <w:szCs w:val="20"/>
    </w:rPr>
  </w:style>
  <w:style w:type="paragraph" w:styleId="TOC2">
    <w:name w:val="toc 2"/>
    <w:basedOn w:val="Normal"/>
    <w:next w:val="Normal"/>
    <w:autoRedefine/>
    <w:uiPriority w:val="39"/>
    <w:qFormat/>
    <w:rsid w:val="00D25537"/>
    <w:pPr>
      <w:spacing w:before="0"/>
      <w:ind w:left="240"/>
    </w:pPr>
    <w:rPr>
      <w:rFonts w:asciiTheme="minorHAnsi" w:hAnsiTheme="minorHAnsi" w:cstheme="minorHAnsi"/>
      <w:smallCaps/>
      <w:sz w:val="20"/>
      <w:szCs w:val="20"/>
    </w:rPr>
  </w:style>
  <w:style w:type="paragraph" w:styleId="TOC3">
    <w:name w:val="toc 3"/>
    <w:basedOn w:val="Normal"/>
    <w:next w:val="Normal"/>
    <w:autoRedefine/>
    <w:uiPriority w:val="39"/>
    <w:qFormat/>
    <w:rsid w:val="00D25537"/>
    <w:pPr>
      <w:spacing w:before="0"/>
      <w:ind w:left="480"/>
    </w:pPr>
    <w:rPr>
      <w:rFonts w:asciiTheme="minorHAnsi" w:hAnsiTheme="minorHAnsi" w:cstheme="minorHAnsi"/>
      <w:i/>
      <w:iCs/>
      <w:sz w:val="20"/>
      <w:szCs w:val="20"/>
    </w:rPr>
  </w:style>
  <w:style w:type="paragraph" w:styleId="ListParagraph">
    <w:name w:val="List Paragraph"/>
    <w:basedOn w:val="Normal"/>
    <w:uiPriority w:val="34"/>
    <w:qFormat/>
    <w:rsid w:val="007E3F71"/>
    <w:pPr>
      <w:ind w:left="720"/>
      <w:contextualSpacing/>
    </w:pPr>
  </w:style>
  <w:style w:type="paragraph" w:styleId="TOC4">
    <w:name w:val="toc 4"/>
    <w:basedOn w:val="Normal"/>
    <w:next w:val="Normal"/>
    <w:autoRedefine/>
    <w:uiPriority w:val="39"/>
    <w:rsid w:val="007A6402"/>
    <w:pPr>
      <w:spacing w:before="0"/>
      <w:ind w:left="720"/>
    </w:pPr>
    <w:rPr>
      <w:rFonts w:asciiTheme="minorHAnsi" w:hAnsiTheme="minorHAnsi" w:cstheme="minorHAnsi"/>
      <w:sz w:val="18"/>
      <w:szCs w:val="18"/>
    </w:rPr>
  </w:style>
  <w:style w:type="paragraph" w:styleId="TOC5">
    <w:name w:val="toc 5"/>
    <w:basedOn w:val="Normal"/>
    <w:next w:val="Normal"/>
    <w:autoRedefine/>
    <w:uiPriority w:val="39"/>
    <w:rsid w:val="007A6402"/>
    <w:pPr>
      <w:spacing w:before="0"/>
      <w:ind w:left="960"/>
    </w:pPr>
    <w:rPr>
      <w:rFonts w:asciiTheme="minorHAnsi" w:hAnsiTheme="minorHAnsi" w:cstheme="minorHAnsi"/>
      <w:sz w:val="18"/>
      <w:szCs w:val="18"/>
    </w:rPr>
  </w:style>
  <w:style w:type="paragraph" w:styleId="TOC6">
    <w:name w:val="toc 6"/>
    <w:basedOn w:val="Normal"/>
    <w:next w:val="Normal"/>
    <w:autoRedefine/>
    <w:uiPriority w:val="39"/>
    <w:rsid w:val="007A6402"/>
    <w:pPr>
      <w:spacing w:before="0"/>
      <w:ind w:left="1200"/>
    </w:pPr>
    <w:rPr>
      <w:rFonts w:asciiTheme="minorHAnsi" w:hAnsiTheme="minorHAnsi" w:cstheme="minorHAnsi"/>
      <w:sz w:val="18"/>
      <w:szCs w:val="18"/>
    </w:rPr>
  </w:style>
  <w:style w:type="paragraph" w:styleId="TOC7">
    <w:name w:val="toc 7"/>
    <w:basedOn w:val="Normal"/>
    <w:next w:val="Normal"/>
    <w:autoRedefine/>
    <w:uiPriority w:val="39"/>
    <w:rsid w:val="007A6402"/>
    <w:pPr>
      <w:spacing w:before="0"/>
      <w:ind w:left="1440"/>
    </w:pPr>
    <w:rPr>
      <w:rFonts w:asciiTheme="minorHAnsi" w:hAnsiTheme="minorHAnsi" w:cstheme="minorHAnsi"/>
      <w:sz w:val="18"/>
      <w:szCs w:val="18"/>
    </w:rPr>
  </w:style>
  <w:style w:type="paragraph" w:styleId="TOC8">
    <w:name w:val="toc 8"/>
    <w:basedOn w:val="Normal"/>
    <w:next w:val="Normal"/>
    <w:autoRedefine/>
    <w:uiPriority w:val="39"/>
    <w:rsid w:val="007A6402"/>
    <w:pPr>
      <w:spacing w:before="0"/>
      <w:ind w:left="1680"/>
    </w:pPr>
    <w:rPr>
      <w:rFonts w:asciiTheme="minorHAnsi" w:hAnsiTheme="minorHAnsi" w:cstheme="minorHAnsi"/>
      <w:sz w:val="18"/>
      <w:szCs w:val="18"/>
    </w:rPr>
  </w:style>
  <w:style w:type="paragraph" w:styleId="TOC9">
    <w:name w:val="toc 9"/>
    <w:basedOn w:val="Normal"/>
    <w:next w:val="Normal"/>
    <w:autoRedefine/>
    <w:uiPriority w:val="39"/>
    <w:rsid w:val="007A6402"/>
    <w:pPr>
      <w:spacing w:before="0"/>
      <w:ind w:left="1920"/>
    </w:pPr>
    <w:rPr>
      <w:rFonts w:asciiTheme="minorHAnsi" w:hAnsiTheme="minorHAnsi" w:cstheme="minorHAnsi"/>
      <w:sz w:val="18"/>
      <w:szCs w:val="18"/>
    </w:rPr>
  </w:style>
  <w:style w:type="character" w:styleId="Hyperlink">
    <w:name w:val="Hyperlink"/>
    <w:basedOn w:val="DefaultParagraphFont"/>
    <w:uiPriority w:val="99"/>
    <w:unhideWhenUsed/>
    <w:rsid w:val="00D25537"/>
    <w:rPr>
      <w:color w:val="0000FF" w:themeColor="hyperlink"/>
      <w:u w:val="single"/>
    </w:rPr>
  </w:style>
  <w:style w:type="paragraph" w:styleId="CommentText">
    <w:name w:val="annotation text"/>
    <w:basedOn w:val="Normal"/>
    <w:link w:val="CommentTextChar"/>
    <w:rsid w:val="00E4711F"/>
  </w:style>
  <w:style w:type="character" w:customStyle="1" w:styleId="CommentTextChar">
    <w:name w:val="Comment Text Char"/>
    <w:basedOn w:val="DefaultParagraphFont"/>
    <w:link w:val="CommentText"/>
    <w:rsid w:val="00E4711F"/>
    <w:rPr>
      <w:color w:val="000000"/>
      <w:sz w:val="24"/>
      <w:szCs w:val="24"/>
    </w:rPr>
  </w:style>
  <w:style w:type="paragraph" w:styleId="CommentSubject">
    <w:name w:val="annotation subject"/>
    <w:basedOn w:val="CommentText"/>
    <w:next w:val="CommentText"/>
    <w:link w:val="CommentSubjectChar"/>
    <w:rsid w:val="00E4711F"/>
    <w:rPr>
      <w:b/>
      <w:bCs/>
      <w:sz w:val="20"/>
      <w:szCs w:val="20"/>
    </w:rPr>
  </w:style>
  <w:style w:type="character" w:customStyle="1" w:styleId="CommentSubjectChar">
    <w:name w:val="Comment Subject Char"/>
    <w:basedOn w:val="CommentTextChar"/>
    <w:link w:val="CommentSubject"/>
    <w:rsid w:val="00E4711F"/>
    <w:rPr>
      <w:b/>
      <w:b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ranger.uta.edu/~odell/Senior_Design_Document_Library/Senior_Design_Document_Library.htm" TargetMode="External"/><Relationship Id="rId117" Type="http://schemas.openxmlformats.org/officeDocument/2006/relationships/hyperlink" Target="http://msdn.microsoft.com/en-us/library/czefa0ke(v=vs.71).aspx" TargetMode="External"/><Relationship Id="rId21" Type="http://schemas.openxmlformats.org/officeDocument/2006/relationships/hyperlink" Target="http://ranger.uta.edu/~odell/Senior_Design_Document_Library/Senior_Design_Document_Library.htm" TargetMode="External"/><Relationship Id="rId42" Type="http://schemas.openxmlformats.org/officeDocument/2006/relationships/hyperlink" Target="http://msdn.microsoft.com/en-us/library/czefa0ke(v=vs.71).aspx" TargetMode="External"/><Relationship Id="rId47" Type="http://schemas.openxmlformats.org/officeDocument/2006/relationships/hyperlink" Target="http://msdn.microsoft.com/en-us/library/czefa0ke(v=vs.71).aspx" TargetMode="External"/><Relationship Id="rId63" Type="http://schemas.openxmlformats.org/officeDocument/2006/relationships/hyperlink" Target="http://msdn.microsoft.com/en-us/library/czefa0ke(v=vs.71).aspx" TargetMode="External"/><Relationship Id="rId68" Type="http://schemas.openxmlformats.org/officeDocument/2006/relationships/hyperlink" Target="http://msdn.microsoft.com/en-us/library/czefa0ke(v=vs.71).aspx" TargetMode="External"/><Relationship Id="rId84" Type="http://schemas.openxmlformats.org/officeDocument/2006/relationships/hyperlink" Target="http://msdn.microsoft.com/en-us/library/czefa0ke(v=vs.71).aspx" TargetMode="External"/><Relationship Id="rId89" Type="http://schemas.openxmlformats.org/officeDocument/2006/relationships/hyperlink" Target="http://msdn.microsoft.com/en-us/library/czefa0ke(v=vs.71).aspx" TargetMode="External"/><Relationship Id="rId112" Type="http://schemas.openxmlformats.org/officeDocument/2006/relationships/hyperlink" Target="http://msdn.microsoft.com/en-us/library/czefa0ke(v=vs.71).aspx" TargetMode="External"/><Relationship Id="rId133" Type="http://schemas.openxmlformats.org/officeDocument/2006/relationships/hyperlink" Target="http://ranger.uta.edu/~odell/Senior_Design_Document_Library/Senior_Design_Document_Library.html" TargetMode="External"/><Relationship Id="rId138" Type="http://schemas.openxmlformats.org/officeDocument/2006/relationships/hyperlink" Target="http://ranger.uta.edu/~odell/Senior_Design_Document_Library/Senior_Design_Document_Library.html" TargetMode="External"/><Relationship Id="rId154" Type="http://schemas.openxmlformats.org/officeDocument/2006/relationships/hyperlink" Target="http://ranger.uta.edu/~odell/Senior_Design_Document_Library/Senior_Design_Document_Library.html" TargetMode="External"/><Relationship Id="rId159" Type="http://schemas.openxmlformats.org/officeDocument/2006/relationships/hyperlink" Target="http://www.cpsc.gov/businfo/cpsa.pdf" TargetMode="External"/><Relationship Id="rId175" Type="http://schemas.openxmlformats.org/officeDocument/2006/relationships/hyperlink" Target="http://www.cpsc.gov/LIBRARY/FOIA/FOIA06/brief/part1115.pdf" TargetMode="External"/><Relationship Id="rId170" Type="http://schemas.openxmlformats.org/officeDocument/2006/relationships/hyperlink" Target="http://www.cpsc.gov/LIBRARY/FOIA/FOIA06/brief/part1115.pdf" TargetMode="External"/><Relationship Id="rId191" Type="http://schemas.openxmlformats.org/officeDocument/2006/relationships/fontTable" Target="fontTable.xml"/><Relationship Id="rId16" Type="http://schemas.openxmlformats.org/officeDocument/2006/relationships/hyperlink" Target="http://ranger.uta.edu/~odell/Senior_Design_Document_Library/Senior_Design_Document_Library.htm" TargetMode="External"/><Relationship Id="rId107" Type="http://schemas.openxmlformats.org/officeDocument/2006/relationships/hyperlink" Target="http://msdn.microsoft.com/en-us/library/czefa0ke(v=vs.71).aspx" TargetMode="External"/><Relationship Id="rId11" Type="http://schemas.openxmlformats.org/officeDocument/2006/relationships/hyperlink" Target="http://ranger.uta.edu/~odell/Senior_Design_Document_Library/Senior_Design_Document_Library.htm" TargetMode="External"/><Relationship Id="rId32" Type="http://schemas.openxmlformats.org/officeDocument/2006/relationships/hyperlink" Target="http://ranger.uta.edu/~odell/Senior_Design_Document_Library/Senior_Design_Document_Library.htm" TargetMode="External"/><Relationship Id="rId37" Type="http://schemas.openxmlformats.org/officeDocument/2006/relationships/hyperlink" Target="http://msdn.microsoft.com/en-us/library/czefa0ke(v=vs.71).aspx" TargetMode="External"/><Relationship Id="rId53" Type="http://schemas.openxmlformats.org/officeDocument/2006/relationships/hyperlink" Target="http://msdn.microsoft.com/en-us/library/czefa0ke(v=vs.71).aspx" TargetMode="External"/><Relationship Id="rId58" Type="http://schemas.openxmlformats.org/officeDocument/2006/relationships/hyperlink" Target="http://msdn.microsoft.com/en-us/library/czefa0ke(v=vs.71).aspx" TargetMode="External"/><Relationship Id="rId74" Type="http://schemas.openxmlformats.org/officeDocument/2006/relationships/hyperlink" Target="http://msdn.microsoft.com/en-us/library/czefa0ke(v=vs.71).aspx" TargetMode="External"/><Relationship Id="rId79" Type="http://schemas.openxmlformats.org/officeDocument/2006/relationships/hyperlink" Target="http://msdn.microsoft.com/en-us/library/czefa0ke(v=vs.71).aspx" TargetMode="External"/><Relationship Id="rId102" Type="http://schemas.openxmlformats.org/officeDocument/2006/relationships/hyperlink" Target="http://msdn.microsoft.com/en-us/library/czefa0ke(v=vs.71).aspx" TargetMode="External"/><Relationship Id="rId123" Type="http://schemas.openxmlformats.org/officeDocument/2006/relationships/hyperlink" Target="http://msdn.microsoft.com/en-us/library/czefa0ke(v=vs.71).aspx" TargetMode="External"/><Relationship Id="rId128" Type="http://schemas.openxmlformats.org/officeDocument/2006/relationships/hyperlink" Target="http://msdn.microsoft.com/en-us/library/czefa0ke(v=vs.71).aspx" TargetMode="External"/><Relationship Id="rId144" Type="http://schemas.openxmlformats.org/officeDocument/2006/relationships/hyperlink" Target="http://ranger.uta.edu/~odell/Senior_Design_Document_Library/Senior_Design_Document_Library.html" TargetMode="External"/><Relationship Id="rId149" Type="http://schemas.openxmlformats.org/officeDocument/2006/relationships/hyperlink" Target="http://ranger.uta.edu/~odell/Senior_Design_Document_Library/Senior_Design_Document_Library.html" TargetMode="External"/><Relationship Id="rId5" Type="http://schemas.openxmlformats.org/officeDocument/2006/relationships/settings" Target="settings.xml"/><Relationship Id="rId90" Type="http://schemas.openxmlformats.org/officeDocument/2006/relationships/hyperlink" Target="http://msdn.microsoft.com/en-us/library/czefa0ke(v=vs.71).aspx" TargetMode="External"/><Relationship Id="rId95" Type="http://schemas.openxmlformats.org/officeDocument/2006/relationships/hyperlink" Target="http://msdn.microsoft.com/en-us/library/czefa0ke(v=vs.71).aspx" TargetMode="External"/><Relationship Id="rId160" Type="http://schemas.openxmlformats.org/officeDocument/2006/relationships/hyperlink" Target="http://www.cpsc.gov/businfo/cpsa.pdf" TargetMode="External"/><Relationship Id="rId165" Type="http://schemas.openxmlformats.org/officeDocument/2006/relationships/hyperlink" Target="http://www.cpsc.gov/businfo/cpsa.pdf" TargetMode="External"/><Relationship Id="rId181" Type="http://schemas.openxmlformats.org/officeDocument/2006/relationships/hyperlink" Target="http://www.cpsc.gov/LIBRARY/FOIA/FOIA06/brief/part1115.pdf" TargetMode="External"/><Relationship Id="rId186" Type="http://schemas.openxmlformats.org/officeDocument/2006/relationships/hyperlink" Target="http://www.cpsc.gov/LIBRARY/FOIA/FOIA06/brief/part1115.pdf" TargetMode="External"/><Relationship Id="rId22" Type="http://schemas.openxmlformats.org/officeDocument/2006/relationships/hyperlink" Target="http://ranger.uta.edu/~odell/Senior_Design_Document_Library/Senior_Design_Document_Library.htm" TargetMode="External"/><Relationship Id="rId27" Type="http://schemas.openxmlformats.org/officeDocument/2006/relationships/hyperlink" Target="http://ranger.uta.edu/~odell/Senior_Design_Document_Library/Senior_Design_Document_Library.htm" TargetMode="External"/><Relationship Id="rId43" Type="http://schemas.openxmlformats.org/officeDocument/2006/relationships/hyperlink" Target="http://msdn.microsoft.com/en-us/library/czefa0ke(v=vs.71).aspx" TargetMode="External"/><Relationship Id="rId48" Type="http://schemas.openxmlformats.org/officeDocument/2006/relationships/hyperlink" Target="http://msdn.microsoft.com/en-us/library/czefa0ke(v=vs.71).aspx" TargetMode="External"/><Relationship Id="rId64" Type="http://schemas.openxmlformats.org/officeDocument/2006/relationships/hyperlink" Target="http://msdn.microsoft.com/en-us/library/czefa0ke(v=vs.71).aspx" TargetMode="External"/><Relationship Id="rId69" Type="http://schemas.openxmlformats.org/officeDocument/2006/relationships/hyperlink" Target="http://msdn.microsoft.com/en-us/library/czefa0ke(v=vs.71).aspx" TargetMode="External"/><Relationship Id="rId113" Type="http://schemas.openxmlformats.org/officeDocument/2006/relationships/hyperlink" Target="http://msdn.microsoft.com/en-us/library/czefa0ke(v=vs.71).aspx" TargetMode="External"/><Relationship Id="rId118" Type="http://schemas.openxmlformats.org/officeDocument/2006/relationships/hyperlink" Target="http://msdn.microsoft.com/en-us/library/czefa0ke(v=vs.71).aspx" TargetMode="External"/><Relationship Id="rId134" Type="http://schemas.openxmlformats.org/officeDocument/2006/relationships/hyperlink" Target="http://ranger.uta.edu/~odell/Senior_Design_Document_Library/Senior_Design_Document_Library.html" TargetMode="External"/><Relationship Id="rId139" Type="http://schemas.openxmlformats.org/officeDocument/2006/relationships/hyperlink" Target="http://ranger.uta.edu/~odell/Senior_Design_Document_Library/Senior_Design_Document_Library.html" TargetMode="External"/><Relationship Id="rId80" Type="http://schemas.openxmlformats.org/officeDocument/2006/relationships/hyperlink" Target="http://msdn.microsoft.com/en-us/library/czefa0ke(v=vs.71).aspx" TargetMode="External"/><Relationship Id="rId85" Type="http://schemas.openxmlformats.org/officeDocument/2006/relationships/hyperlink" Target="http://msdn.microsoft.com/en-us/library/czefa0ke(v=vs.71).aspx" TargetMode="External"/><Relationship Id="rId150" Type="http://schemas.openxmlformats.org/officeDocument/2006/relationships/hyperlink" Target="http://ranger.uta.edu/~odell/Senior_Design_Document_Library/Senior_Design_Document_Library.html" TargetMode="External"/><Relationship Id="rId155" Type="http://schemas.openxmlformats.org/officeDocument/2006/relationships/hyperlink" Target="http://ranger.uta.edu/~odell/Senior_Design_Document_Library/Senior_Design_Document_Library.html" TargetMode="External"/><Relationship Id="rId171" Type="http://schemas.openxmlformats.org/officeDocument/2006/relationships/hyperlink" Target="http://www.cpsc.gov/LIBRARY/FOIA/FOIA06/brief/part1115.pdf" TargetMode="External"/><Relationship Id="rId176" Type="http://schemas.openxmlformats.org/officeDocument/2006/relationships/hyperlink" Target="http://www.cpsc.gov/LIBRARY/FOIA/FOIA06/brief/part1115.pdf" TargetMode="External"/><Relationship Id="rId192" Type="http://schemas.openxmlformats.org/officeDocument/2006/relationships/theme" Target="theme/theme1.xml"/><Relationship Id="rId12" Type="http://schemas.openxmlformats.org/officeDocument/2006/relationships/hyperlink" Target="http://ranger.uta.edu/~odell/Senior_Design_Document_Library/Senior_Design_Document_Library.htm" TargetMode="External"/><Relationship Id="rId17" Type="http://schemas.openxmlformats.org/officeDocument/2006/relationships/hyperlink" Target="http://ranger.uta.edu/~odell/Senior_Design_Document_Library/Senior_Design_Document_Library.htm" TargetMode="External"/><Relationship Id="rId33" Type="http://schemas.openxmlformats.org/officeDocument/2006/relationships/hyperlink" Target="http://ranger.uta.edu/~odell/Senior_Design_Document_Library/Senior_Design_Document_Library.htm" TargetMode="External"/><Relationship Id="rId38" Type="http://schemas.openxmlformats.org/officeDocument/2006/relationships/hyperlink" Target="http://msdn.microsoft.com/en-us/library/czefa0ke(v=vs.71).aspx" TargetMode="External"/><Relationship Id="rId59" Type="http://schemas.openxmlformats.org/officeDocument/2006/relationships/hyperlink" Target="http://msdn.microsoft.com/en-us/library/czefa0ke(v=vs.71).aspx" TargetMode="External"/><Relationship Id="rId103" Type="http://schemas.openxmlformats.org/officeDocument/2006/relationships/hyperlink" Target="http://msdn.microsoft.com/en-us/library/czefa0ke(v=vs.71).aspx" TargetMode="External"/><Relationship Id="rId108" Type="http://schemas.openxmlformats.org/officeDocument/2006/relationships/hyperlink" Target="http://msdn.microsoft.com/en-us/library/czefa0ke(v=vs.71).aspx" TargetMode="External"/><Relationship Id="rId124" Type="http://schemas.openxmlformats.org/officeDocument/2006/relationships/hyperlink" Target="http://msdn.microsoft.com/en-us/library/czefa0ke(v=vs.71).aspx" TargetMode="External"/><Relationship Id="rId129" Type="http://schemas.openxmlformats.org/officeDocument/2006/relationships/hyperlink" Target="http://msdn.microsoft.com/en-us/library/czefa0ke(v=vs.71).aspx" TargetMode="External"/><Relationship Id="rId54" Type="http://schemas.openxmlformats.org/officeDocument/2006/relationships/hyperlink" Target="http://msdn.microsoft.com/en-us/library/czefa0ke(v=vs.71).aspx" TargetMode="External"/><Relationship Id="rId70" Type="http://schemas.openxmlformats.org/officeDocument/2006/relationships/hyperlink" Target="http://msdn.microsoft.com/en-us/library/czefa0ke(v=vs.71).aspx" TargetMode="External"/><Relationship Id="rId75" Type="http://schemas.openxmlformats.org/officeDocument/2006/relationships/hyperlink" Target="http://msdn.microsoft.com/en-us/library/czefa0ke(v=vs.71).aspx" TargetMode="External"/><Relationship Id="rId91" Type="http://schemas.openxmlformats.org/officeDocument/2006/relationships/hyperlink" Target="http://msdn.microsoft.com/en-us/library/czefa0ke(v=vs.71).aspx" TargetMode="External"/><Relationship Id="rId96" Type="http://schemas.openxmlformats.org/officeDocument/2006/relationships/hyperlink" Target="http://msdn.microsoft.com/en-us/library/czefa0ke(v=vs.71).aspx" TargetMode="External"/><Relationship Id="rId140" Type="http://schemas.openxmlformats.org/officeDocument/2006/relationships/hyperlink" Target="http://ranger.uta.edu/~odell/Senior_Design_Document_Library/Senior_Design_Document_Library.html" TargetMode="External"/><Relationship Id="rId145" Type="http://schemas.openxmlformats.org/officeDocument/2006/relationships/hyperlink" Target="http://ranger.uta.edu/~odell/Senior_Design_Document_Library/Senior_Design_Document_Library.html" TargetMode="External"/><Relationship Id="rId161" Type="http://schemas.openxmlformats.org/officeDocument/2006/relationships/hyperlink" Target="http://www.cpsc.gov/businfo/cpsa.pdf" TargetMode="External"/><Relationship Id="rId166" Type="http://schemas.openxmlformats.org/officeDocument/2006/relationships/hyperlink" Target="http://www.cpsc.gov/businfo/cpsa.pdf" TargetMode="External"/><Relationship Id="rId182" Type="http://schemas.openxmlformats.org/officeDocument/2006/relationships/hyperlink" Target="http://www.cpsc.gov/LIBRARY/FOIA/FOIA06/brief/part1115.pdf" TargetMode="External"/><Relationship Id="rId187" Type="http://schemas.openxmlformats.org/officeDocument/2006/relationships/hyperlink" Target="http://www.cpsc.gov/LIBRARY/FOIA/FOIA06/brief/part1115.pdf"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ranger.uta.edu/~odell/Senior_Design_Document_Library/Senior_Design_Document_Library.htm" TargetMode="External"/><Relationship Id="rId28" Type="http://schemas.openxmlformats.org/officeDocument/2006/relationships/hyperlink" Target="http://ranger.uta.edu/~odell/Senior_Design_Document_Library/Senior_Design_Document_Library.htm" TargetMode="External"/><Relationship Id="rId49" Type="http://schemas.openxmlformats.org/officeDocument/2006/relationships/hyperlink" Target="http://msdn.microsoft.com/en-us/library/czefa0ke(v=vs.71).aspx" TargetMode="External"/><Relationship Id="rId114" Type="http://schemas.openxmlformats.org/officeDocument/2006/relationships/hyperlink" Target="http://msdn.microsoft.com/en-us/library/czefa0ke(v=vs.71).aspx" TargetMode="External"/><Relationship Id="rId119" Type="http://schemas.openxmlformats.org/officeDocument/2006/relationships/hyperlink" Target="http://msdn.microsoft.com/en-us/library/czefa0ke(v=vs.71).aspx" TargetMode="External"/><Relationship Id="rId44" Type="http://schemas.openxmlformats.org/officeDocument/2006/relationships/hyperlink" Target="http://msdn.microsoft.com/en-us/library/czefa0ke(v=vs.71).aspx" TargetMode="External"/><Relationship Id="rId60" Type="http://schemas.openxmlformats.org/officeDocument/2006/relationships/image" Target="media/image2.jpeg"/><Relationship Id="rId65" Type="http://schemas.openxmlformats.org/officeDocument/2006/relationships/hyperlink" Target="http://msdn.microsoft.com/en-us/library/czefa0ke(v=vs.71).aspx" TargetMode="External"/><Relationship Id="rId81" Type="http://schemas.openxmlformats.org/officeDocument/2006/relationships/hyperlink" Target="http://msdn.microsoft.com/en-us/library/czefa0ke(v=vs.71).aspx" TargetMode="External"/><Relationship Id="rId86" Type="http://schemas.openxmlformats.org/officeDocument/2006/relationships/hyperlink" Target="http://msdn.microsoft.com/en-us/library/czefa0ke(v=vs.71).aspx" TargetMode="External"/><Relationship Id="rId130" Type="http://schemas.openxmlformats.org/officeDocument/2006/relationships/hyperlink" Target="http://ranger.uta.edu/~odell/Senior_Design_Document_Library/Senior_Design_Document_Library.html" TargetMode="External"/><Relationship Id="rId135" Type="http://schemas.openxmlformats.org/officeDocument/2006/relationships/hyperlink" Target="http://ranger.uta.edu/~odell/Senior_Design_Document_Library/Senior_Design_Document_Library.html" TargetMode="External"/><Relationship Id="rId151" Type="http://schemas.openxmlformats.org/officeDocument/2006/relationships/hyperlink" Target="http://ranger.uta.edu/~odell/Senior_Design_Document_Library/Senior_Design_Document_Library.html" TargetMode="External"/><Relationship Id="rId156" Type="http://schemas.openxmlformats.org/officeDocument/2006/relationships/hyperlink" Target="http://ranger.uta.edu/~odell/Senior_Design_Document_Library/Senior_Design_Document_Library.html" TargetMode="External"/><Relationship Id="rId177" Type="http://schemas.openxmlformats.org/officeDocument/2006/relationships/hyperlink" Target="http://www.cpsc.gov/LIBRARY/FOIA/FOIA06/brief/part1115.pdf" TargetMode="External"/><Relationship Id="rId172" Type="http://schemas.openxmlformats.org/officeDocument/2006/relationships/hyperlink" Target="http://www.cpsc.gov/LIBRARY/FOIA/FOIA06/brief/part1115.pdf" TargetMode="External"/><Relationship Id="rId13" Type="http://schemas.openxmlformats.org/officeDocument/2006/relationships/hyperlink" Target="http://ranger.uta.edu/~odell/Senior_Design_Document_Library/Senior_Design_Document_Library.htm" TargetMode="External"/><Relationship Id="rId18" Type="http://schemas.openxmlformats.org/officeDocument/2006/relationships/hyperlink" Target="http://ranger.uta.edu/~odell/Senior_Design_Document_Library/Senior_Design_Document_Library.htm" TargetMode="External"/><Relationship Id="rId39" Type="http://schemas.openxmlformats.org/officeDocument/2006/relationships/hyperlink" Target="http://msdn.microsoft.com/en-us/library/czefa0ke(v=vs.71).aspx" TargetMode="External"/><Relationship Id="rId109" Type="http://schemas.openxmlformats.org/officeDocument/2006/relationships/hyperlink" Target="http://msdn.microsoft.com/en-us/library/czefa0ke(v=vs.71).aspx" TargetMode="External"/><Relationship Id="rId34" Type="http://schemas.openxmlformats.org/officeDocument/2006/relationships/hyperlink" Target="http://ranger.uta.edu/~odell/Senior_Design_Document_Library/Senior_Design_Document_Library.htm" TargetMode="External"/><Relationship Id="rId50" Type="http://schemas.openxmlformats.org/officeDocument/2006/relationships/hyperlink" Target="http://msdn.microsoft.com/en-us/library/czefa0ke(v=vs.71).aspx" TargetMode="External"/><Relationship Id="rId55" Type="http://schemas.openxmlformats.org/officeDocument/2006/relationships/hyperlink" Target="http://msdn.microsoft.com/en-us/library/czefa0ke(v=vs.71).aspx" TargetMode="External"/><Relationship Id="rId76" Type="http://schemas.openxmlformats.org/officeDocument/2006/relationships/hyperlink" Target="http://msdn.microsoft.com/en-us/library/czefa0ke(v=vs.71).aspx" TargetMode="External"/><Relationship Id="rId97" Type="http://schemas.openxmlformats.org/officeDocument/2006/relationships/hyperlink" Target="http://msdn.microsoft.com/en-us/library/czefa0ke(v=vs.71).aspx" TargetMode="External"/><Relationship Id="rId104" Type="http://schemas.openxmlformats.org/officeDocument/2006/relationships/hyperlink" Target="http://msdn.microsoft.com/en-us/library/czefa0ke(v=vs.71).aspx" TargetMode="External"/><Relationship Id="rId120" Type="http://schemas.openxmlformats.org/officeDocument/2006/relationships/hyperlink" Target="http://msdn.microsoft.com/en-us/library/czefa0ke(v=vs.71).aspx" TargetMode="External"/><Relationship Id="rId125" Type="http://schemas.openxmlformats.org/officeDocument/2006/relationships/hyperlink" Target="http://msdn.microsoft.com/en-us/library/czefa0ke(v=vs.71).aspx" TargetMode="External"/><Relationship Id="rId141" Type="http://schemas.openxmlformats.org/officeDocument/2006/relationships/hyperlink" Target="http://ranger.uta.edu/~odell/Senior_Design_Document_Library/Senior_Design_Document_Library.html" TargetMode="External"/><Relationship Id="rId146" Type="http://schemas.openxmlformats.org/officeDocument/2006/relationships/hyperlink" Target="http://ranger.uta.edu/~odell/Senior_Design_Document_Library/Senior_Design_Document_Library.html" TargetMode="External"/><Relationship Id="rId167" Type="http://schemas.openxmlformats.org/officeDocument/2006/relationships/hyperlink" Target="http://www.cpsc.gov/businfo/cpsa.pdf" TargetMode="External"/><Relationship Id="rId188" Type="http://schemas.openxmlformats.org/officeDocument/2006/relationships/hyperlink" Target="http://www.cpsc.gov/LIBRARY/FOIA/FOIA06/brief/part1115.pdf" TargetMode="External"/><Relationship Id="rId7" Type="http://schemas.openxmlformats.org/officeDocument/2006/relationships/footnotes" Target="footnotes.xml"/><Relationship Id="rId71" Type="http://schemas.openxmlformats.org/officeDocument/2006/relationships/hyperlink" Target="http://msdn.microsoft.com/en-us/library/czefa0ke(v=vs.71).aspx" TargetMode="External"/><Relationship Id="rId92" Type="http://schemas.openxmlformats.org/officeDocument/2006/relationships/hyperlink" Target="http://msdn.microsoft.com/en-us/library/czefa0ke(v=vs.71).aspx" TargetMode="External"/><Relationship Id="rId162" Type="http://schemas.openxmlformats.org/officeDocument/2006/relationships/hyperlink" Target="http://www.cpsc.gov/businfo/cpsa.pdf" TargetMode="External"/><Relationship Id="rId183" Type="http://schemas.openxmlformats.org/officeDocument/2006/relationships/hyperlink" Target="http://www.cpsc.gov/LIBRARY/FOIA/FOIA06/brief/part1115.pdf" TargetMode="External"/><Relationship Id="rId2" Type="http://schemas.openxmlformats.org/officeDocument/2006/relationships/numbering" Target="numbering.xml"/><Relationship Id="rId29" Type="http://schemas.openxmlformats.org/officeDocument/2006/relationships/hyperlink" Target="http://ranger.uta.edu/~odell/Senior_Design_Document_Library/Senior_Design_Document_Library.htm" TargetMode="External"/><Relationship Id="rId24" Type="http://schemas.openxmlformats.org/officeDocument/2006/relationships/hyperlink" Target="http://ranger.uta.edu/~odell/Senior_Design_Document_Library/Senior_Design_Document_Library.htm" TargetMode="External"/><Relationship Id="rId40" Type="http://schemas.openxmlformats.org/officeDocument/2006/relationships/hyperlink" Target="http://msdn.microsoft.com/en-us/library/czefa0ke(v=vs.71).aspx" TargetMode="External"/><Relationship Id="rId45" Type="http://schemas.openxmlformats.org/officeDocument/2006/relationships/hyperlink" Target="http://msdn.microsoft.com/en-us/library/czefa0ke(v=vs.71).aspx" TargetMode="External"/><Relationship Id="rId66" Type="http://schemas.openxmlformats.org/officeDocument/2006/relationships/hyperlink" Target="http://msdn.microsoft.com/en-us/library/czefa0ke(v=vs.71).aspx" TargetMode="External"/><Relationship Id="rId87" Type="http://schemas.openxmlformats.org/officeDocument/2006/relationships/hyperlink" Target="http://msdn.microsoft.com/en-us/library/czefa0ke(v=vs.71).aspx" TargetMode="External"/><Relationship Id="rId110" Type="http://schemas.openxmlformats.org/officeDocument/2006/relationships/hyperlink" Target="http://msdn.microsoft.com/en-us/library/czefa0ke(v=vs.71).aspx" TargetMode="External"/><Relationship Id="rId115" Type="http://schemas.openxmlformats.org/officeDocument/2006/relationships/hyperlink" Target="http://msdn.microsoft.com/en-us/library/czefa0ke(v=vs.71).aspx" TargetMode="External"/><Relationship Id="rId131" Type="http://schemas.openxmlformats.org/officeDocument/2006/relationships/hyperlink" Target="http://ranger.uta.edu/~odell/Senior_Design_Document_Library/Senior_Design_Document_Library.html" TargetMode="External"/><Relationship Id="rId136" Type="http://schemas.openxmlformats.org/officeDocument/2006/relationships/hyperlink" Target="http://ranger.uta.edu/~odell/Senior_Design_Document_Library/Senior_Design_Document_Library.html" TargetMode="External"/><Relationship Id="rId157" Type="http://schemas.openxmlformats.org/officeDocument/2006/relationships/hyperlink" Target="http://www.cpsc.gov/businfo/cpsa.pdf" TargetMode="External"/><Relationship Id="rId178" Type="http://schemas.openxmlformats.org/officeDocument/2006/relationships/hyperlink" Target="http://www.cpsc.gov/LIBRARY/FOIA/FOIA06/brief/part1115.pdf" TargetMode="External"/><Relationship Id="rId61" Type="http://schemas.openxmlformats.org/officeDocument/2006/relationships/image" Target="media/image3.png"/><Relationship Id="rId82" Type="http://schemas.openxmlformats.org/officeDocument/2006/relationships/hyperlink" Target="http://msdn.microsoft.com/en-us/library/czefa0ke(v=vs.71).aspx" TargetMode="External"/><Relationship Id="rId152" Type="http://schemas.openxmlformats.org/officeDocument/2006/relationships/hyperlink" Target="http://ranger.uta.edu/~odell/Senior_Design_Document_Library/Senior_Design_Document_Library.html" TargetMode="External"/><Relationship Id="rId173" Type="http://schemas.openxmlformats.org/officeDocument/2006/relationships/hyperlink" Target="http://www.cpsc.gov/LIBRARY/FOIA/FOIA06/brief/part1115.pdf" TargetMode="External"/><Relationship Id="rId19" Type="http://schemas.openxmlformats.org/officeDocument/2006/relationships/hyperlink" Target="http://ranger.uta.edu/~odell/Senior_Design_Document_Library/Senior_Design_Document_Library.htm" TargetMode="External"/><Relationship Id="rId14" Type="http://schemas.openxmlformats.org/officeDocument/2006/relationships/hyperlink" Target="http://ranger.uta.edu/~odell/Senior_Design_Document_Library/Senior_Design_Document_Library.htm" TargetMode="External"/><Relationship Id="rId30" Type="http://schemas.openxmlformats.org/officeDocument/2006/relationships/hyperlink" Target="http://ranger.uta.edu/~odell/Senior_Design_Document_Library/Senior_Design_Document_Library.htm" TargetMode="External"/><Relationship Id="rId35" Type="http://schemas.openxmlformats.org/officeDocument/2006/relationships/hyperlink" Target="http://ranger.uta.edu/~odell/Senior_Design_Document_Library/Senior_Design_Document_Library.htm" TargetMode="External"/><Relationship Id="rId56" Type="http://schemas.openxmlformats.org/officeDocument/2006/relationships/hyperlink" Target="http://msdn.microsoft.com/en-us/library/czefa0ke(v=vs.71).aspx" TargetMode="External"/><Relationship Id="rId77" Type="http://schemas.openxmlformats.org/officeDocument/2006/relationships/hyperlink" Target="http://msdn.microsoft.com/en-us/library/czefa0ke(v=vs.71).aspx" TargetMode="External"/><Relationship Id="rId100" Type="http://schemas.openxmlformats.org/officeDocument/2006/relationships/hyperlink" Target="http://msdn.microsoft.com/en-us/library/czefa0ke(v=vs.71).aspx" TargetMode="External"/><Relationship Id="rId105" Type="http://schemas.openxmlformats.org/officeDocument/2006/relationships/hyperlink" Target="http://msdn.microsoft.com/en-us/library/czefa0ke(v=vs.71).aspx" TargetMode="External"/><Relationship Id="rId126" Type="http://schemas.openxmlformats.org/officeDocument/2006/relationships/hyperlink" Target="http://msdn.microsoft.com/en-us/library/czefa0ke(v=vs.71).aspx" TargetMode="External"/><Relationship Id="rId147" Type="http://schemas.openxmlformats.org/officeDocument/2006/relationships/hyperlink" Target="http://ranger.uta.edu/~odell/Senior_Design_Document_Library/Senior_Design_Document_Library.html" TargetMode="External"/><Relationship Id="rId168" Type="http://schemas.openxmlformats.org/officeDocument/2006/relationships/hyperlink" Target="http://www.cpsc.gov/businfo/cpsa.pdf" TargetMode="External"/><Relationship Id="rId8" Type="http://schemas.openxmlformats.org/officeDocument/2006/relationships/endnotes" Target="endnotes.xml"/><Relationship Id="rId51" Type="http://schemas.openxmlformats.org/officeDocument/2006/relationships/hyperlink" Target="http://msdn.microsoft.com/en-us/library/czefa0ke(v=vs.71).aspx" TargetMode="External"/><Relationship Id="rId72" Type="http://schemas.openxmlformats.org/officeDocument/2006/relationships/hyperlink" Target="http://msdn.microsoft.com/en-us/library/czefa0ke(v=vs.71).aspx" TargetMode="External"/><Relationship Id="rId93" Type="http://schemas.openxmlformats.org/officeDocument/2006/relationships/hyperlink" Target="http://msdn.microsoft.com/en-us/library/czefa0ke(v=vs.71).aspx" TargetMode="External"/><Relationship Id="rId98" Type="http://schemas.openxmlformats.org/officeDocument/2006/relationships/hyperlink" Target="http://msdn.microsoft.com/en-us/library/czefa0ke(v=vs.71).aspx" TargetMode="External"/><Relationship Id="rId121" Type="http://schemas.openxmlformats.org/officeDocument/2006/relationships/hyperlink" Target="http://msdn.microsoft.com/en-us/library/czefa0ke(v=vs.71).aspx" TargetMode="External"/><Relationship Id="rId142" Type="http://schemas.openxmlformats.org/officeDocument/2006/relationships/hyperlink" Target="http://ranger.uta.edu/~odell/Senior_Design_Document_Library/Senior_Design_Document_Library.html" TargetMode="External"/><Relationship Id="rId163" Type="http://schemas.openxmlformats.org/officeDocument/2006/relationships/hyperlink" Target="http://www.cpsc.gov/businfo/cpsa.pdf" TargetMode="External"/><Relationship Id="rId184" Type="http://schemas.openxmlformats.org/officeDocument/2006/relationships/hyperlink" Target="http://www.cpsc.gov/LIBRARY/FOIA/FOIA06/brief/part1115.pdf" TargetMode="External"/><Relationship Id="rId189" Type="http://schemas.openxmlformats.org/officeDocument/2006/relationships/header" Target="header1.xml"/><Relationship Id="rId3" Type="http://schemas.openxmlformats.org/officeDocument/2006/relationships/styles" Target="styles.xml"/><Relationship Id="rId25" Type="http://schemas.openxmlformats.org/officeDocument/2006/relationships/hyperlink" Target="http://ranger.uta.edu/~odell/Senior_Design_Document_Library/Senior_Design_Document_Library.htm" TargetMode="External"/><Relationship Id="rId46" Type="http://schemas.openxmlformats.org/officeDocument/2006/relationships/hyperlink" Target="http://msdn.microsoft.com/en-us/library/czefa0ke(v=vs.71).aspx" TargetMode="External"/><Relationship Id="rId67" Type="http://schemas.openxmlformats.org/officeDocument/2006/relationships/hyperlink" Target="http://msdn.microsoft.com/en-us/library/czefa0ke(v=vs.71).aspx" TargetMode="External"/><Relationship Id="rId116" Type="http://schemas.openxmlformats.org/officeDocument/2006/relationships/hyperlink" Target="http://msdn.microsoft.com/en-us/library/czefa0ke(v=vs.71).aspx" TargetMode="External"/><Relationship Id="rId137" Type="http://schemas.openxmlformats.org/officeDocument/2006/relationships/hyperlink" Target="http://ranger.uta.edu/~odell/Senior_Design_Document_Library/Senior_Design_Document_Library.html" TargetMode="External"/><Relationship Id="rId158" Type="http://schemas.openxmlformats.org/officeDocument/2006/relationships/hyperlink" Target="http://www.cpsc.gov/businfo/cpsa.pdf" TargetMode="External"/><Relationship Id="rId20" Type="http://schemas.openxmlformats.org/officeDocument/2006/relationships/hyperlink" Target="http://ranger.uta.edu/~odell/Senior_Design_Document_Library/Senior_Design_Document_Library.htm" TargetMode="External"/><Relationship Id="rId41" Type="http://schemas.openxmlformats.org/officeDocument/2006/relationships/hyperlink" Target="http://msdn.microsoft.com/en-us/library/czefa0ke(v=vs.71).aspx" TargetMode="External"/><Relationship Id="rId62" Type="http://schemas.openxmlformats.org/officeDocument/2006/relationships/hyperlink" Target="http://msdn.microsoft.com/en-us/library/czefa0ke(v=vs.71).aspx" TargetMode="External"/><Relationship Id="rId83" Type="http://schemas.openxmlformats.org/officeDocument/2006/relationships/hyperlink" Target="http://msdn.microsoft.com/en-us/library/czefa0ke(v=vs.71).aspx" TargetMode="External"/><Relationship Id="rId88" Type="http://schemas.openxmlformats.org/officeDocument/2006/relationships/hyperlink" Target="http://msdn.microsoft.com/en-us/library/czefa0ke(v=vs.71).aspx" TargetMode="External"/><Relationship Id="rId111" Type="http://schemas.openxmlformats.org/officeDocument/2006/relationships/hyperlink" Target="http://msdn.microsoft.com/en-us/library/czefa0ke(v=vs.71).aspx" TargetMode="External"/><Relationship Id="rId132" Type="http://schemas.openxmlformats.org/officeDocument/2006/relationships/hyperlink" Target="http://ranger.uta.edu/~odell/Senior_Design_Document_Library/Senior_Design_Document_Library.html" TargetMode="External"/><Relationship Id="rId153" Type="http://schemas.openxmlformats.org/officeDocument/2006/relationships/hyperlink" Target="http://ranger.uta.edu/~odell/Senior_Design_Document_Library/Senior_Design_Document_Library.html" TargetMode="External"/><Relationship Id="rId174" Type="http://schemas.openxmlformats.org/officeDocument/2006/relationships/hyperlink" Target="http://www.cpsc.gov/LIBRARY/FOIA/FOIA06/brief/part1115.pdf" TargetMode="External"/><Relationship Id="rId179" Type="http://schemas.openxmlformats.org/officeDocument/2006/relationships/hyperlink" Target="http://www.cpsc.gov/LIBRARY/FOIA/FOIA06/brief/part1115.pdf" TargetMode="External"/><Relationship Id="rId190" Type="http://schemas.openxmlformats.org/officeDocument/2006/relationships/footer" Target="footer1.xml"/><Relationship Id="rId15" Type="http://schemas.openxmlformats.org/officeDocument/2006/relationships/hyperlink" Target="http://ranger.uta.edu/~odell/Senior_Design_Document_Library/Senior_Design_Document_Library.htm" TargetMode="External"/><Relationship Id="rId36" Type="http://schemas.openxmlformats.org/officeDocument/2006/relationships/hyperlink" Target="http://ranger.uta.edu/~odell/Senior_Design_Document_Library/Senior_Design_Document_Library.htm" TargetMode="External"/><Relationship Id="rId57" Type="http://schemas.openxmlformats.org/officeDocument/2006/relationships/hyperlink" Target="http://msdn.microsoft.com/en-us/library/czefa0ke(v=vs.71).aspx" TargetMode="External"/><Relationship Id="rId106" Type="http://schemas.openxmlformats.org/officeDocument/2006/relationships/hyperlink" Target="http://msdn.microsoft.com/en-us/library/czefa0ke(v=vs.71).aspx" TargetMode="External"/><Relationship Id="rId127" Type="http://schemas.openxmlformats.org/officeDocument/2006/relationships/hyperlink" Target="http://msdn.microsoft.com/en-us/library/czefa0ke(v=vs.71).aspx" TargetMode="External"/><Relationship Id="rId10" Type="http://schemas.openxmlformats.org/officeDocument/2006/relationships/hyperlink" Target="http://ranger.uta.edu/~odell/Senior_Design_Document_Library/Senior_Design_Document_Library.htm" TargetMode="External"/><Relationship Id="rId31" Type="http://schemas.openxmlformats.org/officeDocument/2006/relationships/hyperlink" Target="http://ranger.uta.edu/~odell/Senior_Design_Document_Library/Senior_Design_Document_Library.htm" TargetMode="External"/><Relationship Id="rId52" Type="http://schemas.openxmlformats.org/officeDocument/2006/relationships/hyperlink" Target="http://msdn.microsoft.com/en-us/library/czefa0ke(v=vs.71).aspx" TargetMode="External"/><Relationship Id="rId73" Type="http://schemas.openxmlformats.org/officeDocument/2006/relationships/hyperlink" Target="http://msdn.microsoft.com/en-us/library/czefa0ke(v=vs.71).aspx" TargetMode="External"/><Relationship Id="rId78" Type="http://schemas.openxmlformats.org/officeDocument/2006/relationships/hyperlink" Target="http://msdn.microsoft.com/en-us/library/czefa0ke(v=vs.71).aspx" TargetMode="External"/><Relationship Id="rId94" Type="http://schemas.openxmlformats.org/officeDocument/2006/relationships/hyperlink" Target="http://msdn.microsoft.com/en-us/library/czefa0ke(v=vs.71).aspx" TargetMode="External"/><Relationship Id="rId99" Type="http://schemas.openxmlformats.org/officeDocument/2006/relationships/hyperlink" Target="http://msdn.microsoft.com/en-us/library/czefa0ke(v=vs.71).aspx" TargetMode="External"/><Relationship Id="rId101" Type="http://schemas.openxmlformats.org/officeDocument/2006/relationships/hyperlink" Target="http://msdn.microsoft.com/en-us/library/czefa0ke(v=vs.71).aspx" TargetMode="External"/><Relationship Id="rId122" Type="http://schemas.openxmlformats.org/officeDocument/2006/relationships/hyperlink" Target="http://msdn.microsoft.com/en-us/library/czefa0ke(v=vs.71).aspx" TargetMode="External"/><Relationship Id="rId143" Type="http://schemas.openxmlformats.org/officeDocument/2006/relationships/hyperlink" Target="http://ranger.uta.edu/~odell/Senior_Design_Document_Library/Senior_Design_Document_Library.html" TargetMode="External"/><Relationship Id="rId148" Type="http://schemas.openxmlformats.org/officeDocument/2006/relationships/hyperlink" Target="http://ranger.uta.edu/~odell/Senior_Design_Document_Library/Senior_Design_Document_Library.html" TargetMode="External"/><Relationship Id="rId164" Type="http://schemas.openxmlformats.org/officeDocument/2006/relationships/hyperlink" Target="http://www.cpsc.gov/businfo/cpsa.pdf" TargetMode="External"/><Relationship Id="rId169" Type="http://schemas.openxmlformats.org/officeDocument/2006/relationships/hyperlink" Target="http://www.cpsc.gov/businfo/cpsa.pdf" TargetMode="External"/><Relationship Id="rId185" Type="http://schemas.openxmlformats.org/officeDocument/2006/relationships/hyperlink" Target="http://www.cpsc.gov/LIBRARY/FOIA/FOIA06/brief/part1115.pdf" TargetMode="External"/><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hyperlink" Target="http://www.cpsc.gov/LIBRARY/FOIA/FOIA06/brief/part11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4D8FF-3FF7-413F-9CAF-729AD7635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80</Pages>
  <Words>13804</Words>
  <Characters>78684</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92304</CharactersWithSpaces>
  <SharedDoc>false</SharedDoc>
  <HLinks>
    <vt:vector size="1134" baseType="variant">
      <vt:variant>
        <vt:i4>5308486</vt:i4>
      </vt:variant>
      <vt:variant>
        <vt:i4>564</vt:i4>
      </vt:variant>
      <vt:variant>
        <vt:i4>0</vt:i4>
      </vt:variant>
      <vt:variant>
        <vt:i4>5</vt:i4>
      </vt:variant>
      <vt:variant>
        <vt:lpwstr>http://www.uta.edu/ra/oric/human/sops.htm</vt:lpwstr>
      </vt:variant>
      <vt:variant>
        <vt:lpwstr/>
      </vt:variant>
      <vt:variant>
        <vt:i4>5308486</vt:i4>
      </vt:variant>
      <vt:variant>
        <vt:i4>561</vt:i4>
      </vt:variant>
      <vt:variant>
        <vt:i4>0</vt:i4>
      </vt:variant>
      <vt:variant>
        <vt:i4>5</vt:i4>
      </vt:variant>
      <vt:variant>
        <vt:lpwstr>http://www.uta.edu/ra/oric/human/sops.htm</vt:lpwstr>
      </vt:variant>
      <vt:variant>
        <vt:lpwstr/>
      </vt:variant>
      <vt:variant>
        <vt:i4>5308486</vt:i4>
      </vt:variant>
      <vt:variant>
        <vt:i4>558</vt:i4>
      </vt:variant>
      <vt:variant>
        <vt:i4>0</vt:i4>
      </vt:variant>
      <vt:variant>
        <vt:i4>5</vt:i4>
      </vt:variant>
      <vt:variant>
        <vt:lpwstr>http://www.uta.edu/ra/oric/human/sops.htm</vt:lpwstr>
      </vt:variant>
      <vt:variant>
        <vt:lpwstr/>
      </vt:variant>
      <vt:variant>
        <vt:i4>5308486</vt:i4>
      </vt:variant>
      <vt:variant>
        <vt:i4>555</vt:i4>
      </vt:variant>
      <vt:variant>
        <vt:i4>0</vt:i4>
      </vt:variant>
      <vt:variant>
        <vt:i4>5</vt:i4>
      </vt:variant>
      <vt:variant>
        <vt:lpwstr>http://www.uta.edu/ra/oric/human/sops.htm</vt:lpwstr>
      </vt:variant>
      <vt:variant>
        <vt:lpwstr/>
      </vt:variant>
      <vt:variant>
        <vt:i4>5308486</vt:i4>
      </vt:variant>
      <vt:variant>
        <vt:i4>552</vt:i4>
      </vt:variant>
      <vt:variant>
        <vt:i4>0</vt:i4>
      </vt:variant>
      <vt:variant>
        <vt:i4>5</vt:i4>
      </vt:variant>
      <vt:variant>
        <vt:lpwstr>http://www.uta.edu/ra/oric/human/sops.htm</vt:lpwstr>
      </vt:variant>
      <vt:variant>
        <vt:lpwstr/>
      </vt:variant>
      <vt:variant>
        <vt:i4>5308486</vt:i4>
      </vt:variant>
      <vt:variant>
        <vt:i4>549</vt:i4>
      </vt:variant>
      <vt:variant>
        <vt:i4>0</vt:i4>
      </vt:variant>
      <vt:variant>
        <vt:i4>5</vt:i4>
      </vt:variant>
      <vt:variant>
        <vt:lpwstr>http://www.uta.edu/ra/oric/human/sops.htm</vt:lpwstr>
      </vt:variant>
      <vt:variant>
        <vt:lpwstr/>
      </vt:variant>
      <vt:variant>
        <vt:i4>5308486</vt:i4>
      </vt:variant>
      <vt:variant>
        <vt:i4>546</vt:i4>
      </vt:variant>
      <vt:variant>
        <vt:i4>0</vt:i4>
      </vt:variant>
      <vt:variant>
        <vt:i4>5</vt:i4>
      </vt:variant>
      <vt:variant>
        <vt:lpwstr>http://www.uta.edu/ra/oric/human/sops.htm</vt:lpwstr>
      </vt:variant>
      <vt:variant>
        <vt:lpwstr/>
      </vt:variant>
      <vt:variant>
        <vt:i4>5308486</vt:i4>
      </vt:variant>
      <vt:variant>
        <vt:i4>543</vt:i4>
      </vt:variant>
      <vt:variant>
        <vt:i4>0</vt:i4>
      </vt:variant>
      <vt:variant>
        <vt:i4>5</vt:i4>
      </vt:variant>
      <vt:variant>
        <vt:lpwstr>http://www.uta.edu/ra/oric/human/sops.htm</vt:lpwstr>
      </vt:variant>
      <vt:variant>
        <vt:lpwstr/>
      </vt:variant>
      <vt:variant>
        <vt:i4>5308486</vt:i4>
      </vt:variant>
      <vt:variant>
        <vt:i4>540</vt:i4>
      </vt:variant>
      <vt:variant>
        <vt:i4>0</vt:i4>
      </vt:variant>
      <vt:variant>
        <vt:i4>5</vt:i4>
      </vt:variant>
      <vt:variant>
        <vt:lpwstr>http://www.uta.edu/ra/oric/human/sops.htm</vt:lpwstr>
      </vt:variant>
      <vt:variant>
        <vt:lpwstr/>
      </vt:variant>
      <vt:variant>
        <vt:i4>5308486</vt:i4>
      </vt:variant>
      <vt:variant>
        <vt:i4>537</vt:i4>
      </vt:variant>
      <vt:variant>
        <vt:i4>0</vt:i4>
      </vt:variant>
      <vt:variant>
        <vt:i4>5</vt:i4>
      </vt:variant>
      <vt:variant>
        <vt:lpwstr>http://www.uta.edu/ra/oric/human/sops.htm</vt:lpwstr>
      </vt:variant>
      <vt:variant>
        <vt:lpwstr/>
      </vt:variant>
      <vt:variant>
        <vt:i4>5308486</vt:i4>
      </vt:variant>
      <vt:variant>
        <vt:i4>534</vt:i4>
      </vt:variant>
      <vt:variant>
        <vt:i4>0</vt:i4>
      </vt:variant>
      <vt:variant>
        <vt:i4>5</vt:i4>
      </vt:variant>
      <vt:variant>
        <vt:lpwstr>http://www.uta.edu/ra/oric/human/sops.htm</vt:lpwstr>
      </vt:variant>
      <vt:variant>
        <vt:lpwstr/>
      </vt:variant>
      <vt:variant>
        <vt:i4>5308486</vt:i4>
      </vt:variant>
      <vt:variant>
        <vt:i4>531</vt:i4>
      </vt:variant>
      <vt:variant>
        <vt:i4>0</vt:i4>
      </vt:variant>
      <vt:variant>
        <vt:i4>5</vt:i4>
      </vt:variant>
      <vt:variant>
        <vt:lpwstr>http://www.uta.edu/ra/oric/human/sops.htm</vt:lpwstr>
      </vt:variant>
      <vt:variant>
        <vt:lpwstr/>
      </vt:variant>
      <vt:variant>
        <vt:i4>5308486</vt:i4>
      </vt:variant>
      <vt:variant>
        <vt:i4>528</vt:i4>
      </vt:variant>
      <vt:variant>
        <vt:i4>0</vt:i4>
      </vt:variant>
      <vt:variant>
        <vt:i4>5</vt:i4>
      </vt:variant>
      <vt:variant>
        <vt:lpwstr>http://www.uta.edu/ra/oric/human/sops.htm</vt:lpwstr>
      </vt:variant>
      <vt:variant>
        <vt:lpwstr/>
      </vt:variant>
      <vt:variant>
        <vt:i4>5308486</vt:i4>
      </vt:variant>
      <vt:variant>
        <vt:i4>525</vt:i4>
      </vt:variant>
      <vt:variant>
        <vt:i4>0</vt:i4>
      </vt:variant>
      <vt:variant>
        <vt:i4>5</vt:i4>
      </vt:variant>
      <vt:variant>
        <vt:lpwstr>http://www.uta.edu/ra/oric/human/sops.htm</vt:lpwstr>
      </vt:variant>
      <vt:variant>
        <vt:lpwstr/>
      </vt:variant>
      <vt:variant>
        <vt:i4>5308486</vt:i4>
      </vt:variant>
      <vt:variant>
        <vt:i4>522</vt:i4>
      </vt:variant>
      <vt:variant>
        <vt:i4>0</vt:i4>
      </vt:variant>
      <vt:variant>
        <vt:i4>5</vt:i4>
      </vt:variant>
      <vt:variant>
        <vt:lpwstr>http://www.uta.edu/ra/oric/human/sops.htm</vt:lpwstr>
      </vt:variant>
      <vt:variant>
        <vt:lpwstr/>
      </vt:variant>
      <vt:variant>
        <vt:i4>5308486</vt:i4>
      </vt:variant>
      <vt:variant>
        <vt:i4>519</vt:i4>
      </vt:variant>
      <vt:variant>
        <vt:i4>0</vt:i4>
      </vt:variant>
      <vt:variant>
        <vt:i4>5</vt:i4>
      </vt:variant>
      <vt:variant>
        <vt:lpwstr>http://www.uta.edu/ra/oric/human/sops.htm</vt:lpwstr>
      </vt:variant>
      <vt:variant>
        <vt:lpwstr/>
      </vt:variant>
      <vt:variant>
        <vt:i4>5308486</vt:i4>
      </vt:variant>
      <vt:variant>
        <vt:i4>516</vt:i4>
      </vt:variant>
      <vt:variant>
        <vt:i4>0</vt:i4>
      </vt:variant>
      <vt:variant>
        <vt:i4>5</vt:i4>
      </vt:variant>
      <vt:variant>
        <vt:lpwstr>http://www.uta.edu/ra/oric/human/sops.htm</vt:lpwstr>
      </vt:variant>
      <vt:variant>
        <vt:lpwstr/>
      </vt:variant>
      <vt:variant>
        <vt:i4>2359348</vt:i4>
      </vt:variant>
      <vt:variant>
        <vt:i4>513</vt:i4>
      </vt:variant>
      <vt:variant>
        <vt:i4>0</vt:i4>
      </vt:variant>
      <vt:variant>
        <vt:i4>5</vt:i4>
      </vt:variant>
      <vt:variant>
        <vt:lpwstr>http://www.hhs.gov/ohrp/humansubjects/guidance/45cfr46.htm</vt:lpwstr>
      </vt:variant>
      <vt:variant>
        <vt:lpwstr/>
      </vt:variant>
      <vt:variant>
        <vt:i4>2359348</vt:i4>
      </vt:variant>
      <vt:variant>
        <vt:i4>510</vt:i4>
      </vt:variant>
      <vt:variant>
        <vt:i4>0</vt:i4>
      </vt:variant>
      <vt:variant>
        <vt:i4>5</vt:i4>
      </vt:variant>
      <vt:variant>
        <vt:lpwstr>http://www.hhs.gov/ohrp/humansubjects/guidance/45cfr46.htm</vt:lpwstr>
      </vt:variant>
      <vt:variant>
        <vt:lpwstr/>
      </vt:variant>
      <vt:variant>
        <vt:i4>2359348</vt:i4>
      </vt:variant>
      <vt:variant>
        <vt:i4>507</vt:i4>
      </vt:variant>
      <vt:variant>
        <vt:i4>0</vt:i4>
      </vt:variant>
      <vt:variant>
        <vt:i4>5</vt:i4>
      </vt:variant>
      <vt:variant>
        <vt:lpwstr>http://www.hhs.gov/ohrp/humansubjects/guidance/45cfr46.htm</vt:lpwstr>
      </vt:variant>
      <vt:variant>
        <vt:lpwstr/>
      </vt:variant>
      <vt:variant>
        <vt:i4>2359348</vt:i4>
      </vt:variant>
      <vt:variant>
        <vt:i4>504</vt:i4>
      </vt:variant>
      <vt:variant>
        <vt:i4>0</vt:i4>
      </vt:variant>
      <vt:variant>
        <vt:i4>5</vt:i4>
      </vt:variant>
      <vt:variant>
        <vt:lpwstr>http://www.hhs.gov/ohrp/humansubjects/guidance/45cfr46.htm</vt:lpwstr>
      </vt:variant>
      <vt:variant>
        <vt:lpwstr/>
      </vt:variant>
      <vt:variant>
        <vt:i4>2359348</vt:i4>
      </vt:variant>
      <vt:variant>
        <vt:i4>501</vt:i4>
      </vt:variant>
      <vt:variant>
        <vt:i4>0</vt:i4>
      </vt:variant>
      <vt:variant>
        <vt:i4>5</vt:i4>
      </vt:variant>
      <vt:variant>
        <vt:lpwstr>http://www.hhs.gov/ohrp/humansubjects/guidance/45cfr46.htm</vt:lpwstr>
      </vt:variant>
      <vt:variant>
        <vt:lpwstr/>
      </vt:variant>
      <vt:variant>
        <vt:i4>2359348</vt:i4>
      </vt:variant>
      <vt:variant>
        <vt:i4>498</vt:i4>
      </vt:variant>
      <vt:variant>
        <vt:i4>0</vt:i4>
      </vt:variant>
      <vt:variant>
        <vt:i4>5</vt:i4>
      </vt:variant>
      <vt:variant>
        <vt:lpwstr>http://www.hhs.gov/ohrp/humansubjects/guidance/45cfr46.htm</vt:lpwstr>
      </vt:variant>
      <vt:variant>
        <vt:lpwstr/>
      </vt:variant>
      <vt:variant>
        <vt:i4>2359348</vt:i4>
      </vt:variant>
      <vt:variant>
        <vt:i4>495</vt:i4>
      </vt:variant>
      <vt:variant>
        <vt:i4>0</vt:i4>
      </vt:variant>
      <vt:variant>
        <vt:i4>5</vt:i4>
      </vt:variant>
      <vt:variant>
        <vt:lpwstr>http://www.hhs.gov/ohrp/humansubjects/guidance/45cfr46.htm</vt:lpwstr>
      </vt:variant>
      <vt:variant>
        <vt:lpwstr/>
      </vt:variant>
      <vt:variant>
        <vt:i4>2359348</vt:i4>
      </vt:variant>
      <vt:variant>
        <vt:i4>492</vt:i4>
      </vt:variant>
      <vt:variant>
        <vt:i4>0</vt:i4>
      </vt:variant>
      <vt:variant>
        <vt:i4>5</vt:i4>
      </vt:variant>
      <vt:variant>
        <vt:lpwstr>http://www.hhs.gov/ohrp/humansubjects/guidance/45cfr46.htm</vt:lpwstr>
      </vt:variant>
      <vt:variant>
        <vt:lpwstr/>
      </vt:variant>
      <vt:variant>
        <vt:i4>2359348</vt:i4>
      </vt:variant>
      <vt:variant>
        <vt:i4>489</vt:i4>
      </vt:variant>
      <vt:variant>
        <vt:i4>0</vt:i4>
      </vt:variant>
      <vt:variant>
        <vt:i4>5</vt:i4>
      </vt:variant>
      <vt:variant>
        <vt:lpwstr>http://www.hhs.gov/ohrp/humansubjects/guidance/45cfr46.htm</vt:lpwstr>
      </vt:variant>
      <vt:variant>
        <vt:lpwstr/>
      </vt:variant>
      <vt:variant>
        <vt:i4>2359348</vt:i4>
      </vt:variant>
      <vt:variant>
        <vt:i4>486</vt:i4>
      </vt:variant>
      <vt:variant>
        <vt:i4>0</vt:i4>
      </vt:variant>
      <vt:variant>
        <vt:i4>5</vt:i4>
      </vt:variant>
      <vt:variant>
        <vt:lpwstr>http://www.hhs.gov/ohrp/humansubjects/guidance/45cfr46.htm</vt:lpwstr>
      </vt:variant>
      <vt:variant>
        <vt:lpwstr/>
      </vt:variant>
      <vt:variant>
        <vt:i4>2359348</vt:i4>
      </vt:variant>
      <vt:variant>
        <vt:i4>483</vt:i4>
      </vt:variant>
      <vt:variant>
        <vt:i4>0</vt:i4>
      </vt:variant>
      <vt:variant>
        <vt:i4>5</vt:i4>
      </vt:variant>
      <vt:variant>
        <vt:lpwstr>http://www.hhs.gov/ohrp/humansubjects/guidance/45cfr46.htm</vt:lpwstr>
      </vt:variant>
      <vt:variant>
        <vt:lpwstr/>
      </vt:variant>
      <vt:variant>
        <vt:i4>2359348</vt:i4>
      </vt:variant>
      <vt:variant>
        <vt:i4>480</vt:i4>
      </vt:variant>
      <vt:variant>
        <vt:i4>0</vt:i4>
      </vt:variant>
      <vt:variant>
        <vt:i4>5</vt:i4>
      </vt:variant>
      <vt:variant>
        <vt:lpwstr>http://www.hhs.gov/ohrp/humansubjects/guidance/45cfr46.htm</vt:lpwstr>
      </vt:variant>
      <vt:variant>
        <vt:lpwstr/>
      </vt:variant>
      <vt:variant>
        <vt:i4>2359348</vt:i4>
      </vt:variant>
      <vt:variant>
        <vt:i4>477</vt:i4>
      </vt:variant>
      <vt:variant>
        <vt:i4>0</vt:i4>
      </vt:variant>
      <vt:variant>
        <vt:i4>5</vt:i4>
      </vt:variant>
      <vt:variant>
        <vt:lpwstr>http://www.hhs.gov/ohrp/humansubjects/guidance/45cfr46.htm</vt:lpwstr>
      </vt:variant>
      <vt:variant>
        <vt:lpwstr/>
      </vt:variant>
      <vt:variant>
        <vt:i4>2359348</vt:i4>
      </vt:variant>
      <vt:variant>
        <vt:i4>474</vt:i4>
      </vt:variant>
      <vt:variant>
        <vt:i4>0</vt:i4>
      </vt:variant>
      <vt:variant>
        <vt:i4>5</vt:i4>
      </vt:variant>
      <vt:variant>
        <vt:lpwstr>http://www.hhs.gov/ohrp/humansubjects/guidance/45cfr46.htm</vt:lpwstr>
      </vt:variant>
      <vt:variant>
        <vt:lpwstr/>
      </vt:variant>
      <vt:variant>
        <vt:i4>2359348</vt:i4>
      </vt:variant>
      <vt:variant>
        <vt:i4>471</vt:i4>
      </vt:variant>
      <vt:variant>
        <vt:i4>0</vt:i4>
      </vt:variant>
      <vt:variant>
        <vt:i4>5</vt:i4>
      </vt:variant>
      <vt:variant>
        <vt:lpwstr>http://www.hhs.gov/ohrp/humansubjects/guidance/45cfr46.htm</vt:lpwstr>
      </vt:variant>
      <vt:variant>
        <vt:lpwstr/>
      </vt:variant>
      <vt:variant>
        <vt:i4>2359348</vt:i4>
      </vt:variant>
      <vt:variant>
        <vt:i4>468</vt:i4>
      </vt:variant>
      <vt:variant>
        <vt:i4>0</vt:i4>
      </vt:variant>
      <vt:variant>
        <vt:i4>5</vt:i4>
      </vt:variant>
      <vt:variant>
        <vt:lpwstr>http://www.hhs.gov/ohrp/humansubjects/guidance/45cfr46.htm</vt:lpwstr>
      </vt:variant>
      <vt:variant>
        <vt:lpwstr/>
      </vt:variant>
      <vt:variant>
        <vt:i4>2359348</vt:i4>
      </vt:variant>
      <vt:variant>
        <vt:i4>465</vt:i4>
      </vt:variant>
      <vt:variant>
        <vt:i4>0</vt:i4>
      </vt:variant>
      <vt:variant>
        <vt:i4>5</vt:i4>
      </vt:variant>
      <vt:variant>
        <vt:lpwstr>http://www.hhs.gov/ohrp/humansubjects/guidance/45cfr46.htm</vt:lpwstr>
      </vt:variant>
      <vt:variant>
        <vt:lpwstr/>
      </vt:variant>
      <vt:variant>
        <vt:i4>3276921</vt:i4>
      </vt:variant>
      <vt:variant>
        <vt:i4>462</vt:i4>
      </vt:variant>
      <vt:variant>
        <vt:i4>0</vt:i4>
      </vt:variant>
      <vt:variant>
        <vt:i4>5</vt:i4>
      </vt:variant>
      <vt:variant>
        <vt:lpwstr>http://www.cpsc.gov/LIBRARY/FOIA/FOIA06/brief/part1115.pdf</vt:lpwstr>
      </vt:variant>
      <vt:variant>
        <vt:lpwstr/>
      </vt:variant>
      <vt:variant>
        <vt:i4>3276921</vt:i4>
      </vt:variant>
      <vt:variant>
        <vt:i4>459</vt:i4>
      </vt:variant>
      <vt:variant>
        <vt:i4>0</vt:i4>
      </vt:variant>
      <vt:variant>
        <vt:i4>5</vt:i4>
      </vt:variant>
      <vt:variant>
        <vt:lpwstr>http://www.cpsc.gov/LIBRARY/FOIA/FOIA06/brief/part1115.pdf</vt:lpwstr>
      </vt:variant>
      <vt:variant>
        <vt:lpwstr/>
      </vt:variant>
      <vt:variant>
        <vt:i4>3276921</vt:i4>
      </vt:variant>
      <vt:variant>
        <vt:i4>456</vt:i4>
      </vt:variant>
      <vt:variant>
        <vt:i4>0</vt:i4>
      </vt:variant>
      <vt:variant>
        <vt:i4>5</vt:i4>
      </vt:variant>
      <vt:variant>
        <vt:lpwstr>http://www.cpsc.gov/LIBRARY/FOIA/FOIA06/brief/part1115.pdf</vt:lpwstr>
      </vt:variant>
      <vt:variant>
        <vt:lpwstr/>
      </vt:variant>
      <vt:variant>
        <vt:i4>3276921</vt:i4>
      </vt:variant>
      <vt:variant>
        <vt:i4>453</vt:i4>
      </vt:variant>
      <vt:variant>
        <vt:i4>0</vt:i4>
      </vt:variant>
      <vt:variant>
        <vt:i4>5</vt:i4>
      </vt:variant>
      <vt:variant>
        <vt:lpwstr>http://www.cpsc.gov/LIBRARY/FOIA/FOIA06/brief/part1115.pdf</vt:lpwstr>
      </vt:variant>
      <vt:variant>
        <vt:lpwstr/>
      </vt:variant>
      <vt:variant>
        <vt:i4>3276921</vt:i4>
      </vt:variant>
      <vt:variant>
        <vt:i4>450</vt:i4>
      </vt:variant>
      <vt:variant>
        <vt:i4>0</vt:i4>
      </vt:variant>
      <vt:variant>
        <vt:i4>5</vt:i4>
      </vt:variant>
      <vt:variant>
        <vt:lpwstr>http://www.cpsc.gov/LIBRARY/FOIA/FOIA06/brief/part1115.pdf</vt:lpwstr>
      </vt:variant>
      <vt:variant>
        <vt:lpwstr/>
      </vt:variant>
      <vt:variant>
        <vt:i4>3276921</vt:i4>
      </vt:variant>
      <vt:variant>
        <vt:i4>447</vt:i4>
      </vt:variant>
      <vt:variant>
        <vt:i4>0</vt:i4>
      </vt:variant>
      <vt:variant>
        <vt:i4>5</vt:i4>
      </vt:variant>
      <vt:variant>
        <vt:lpwstr>http://www.cpsc.gov/LIBRARY/FOIA/FOIA06/brief/part1115.pdf</vt:lpwstr>
      </vt:variant>
      <vt:variant>
        <vt:lpwstr/>
      </vt:variant>
      <vt:variant>
        <vt:i4>3276921</vt:i4>
      </vt:variant>
      <vt:variant>
        <vt:i4>444</vt:i4>
      </vt:variant>
      <vt:variant>
        <vt:i4>0</vt:i4>
      </vt:variant>
      <vt:variant>
        <vt:i4>5</vt:i4>
      </vt:variant>
      <vt:variant>
        <vt:lpwstr>http://www.cpsc.gov/LIBRARY/FOIA/FOIA06/brief/part1115.pdf</vt:lpwstr>
      </vt:variant>
      <vt:variant>
        <vt:lpwstr/>
      </vt:variant>
      <vt:variant>
        <vt:i4>3276921</vt:i4>
      </vt:variant>
      <vt:variant>
        <vt:i4>441</vt:i4>
      </vt:variant>
      <vt:variant>
        <vt:i4>0</vt:i4>
      </vt:variant>
      <vt:variant>
        <vt:i4>5</vt:i4>
      </vt:variant>
      <vt:variant>
        <vt:lpwstr>http://www.cpsc.gov/LIBRARY/FOIA/FOIA06/brief/part1115.pdf</vt:lpwstr>
      </vt:variant>
      <vt:variant>
        <vt:lpwstr/>
      </vt:variant>
      <vt:variant>
        <vt:i4>3276921</vt:i4>
      </vt:variant>
      <vt:variant>
        <vt:i4>438</vt:i4>
      </vt:variant>
      <vt:variant>
        <vt:i4>0</vt:i4>
      </vt:variant>
      <vt:variant>
        <vt:i4>5</vt:i4>
      </vt:variant>
      <vt:variant>
        <vt:lpwstr>http://www.cpsc.gov/LIBRARY/FOIA/FOIA06/brief/part1115.pdf</vt:lpwstr>
      </vt:variant>
      <vt:variant>
        <vt:lpwstr/>
      </vt:variant>
      <vt:variant>
        <vt:i4>3276921</vt:i4>
      </vt:variant>
      <vt:variant>
        <vt:i4>435</vt:i4>
      </vt:variant>
      <vt:variant>
        <vt:i4>0</vt:i4>
      </vt:variant>
      <vt:variant>
        <vt:i4>5</vt:i4>
      </vt:variant>
      <vt:variant>
        <vt:lpwstr>http://www.cpsc.gov/LIBRARY/FOIA/FOIA06/brief/part1115.pdf</vt:lpwstr>
      </vt:variant>
      <vt:variant>
        <vt:lpwstr/>
      </vt:variant>
      <vt:variant>
        <vt:i4>3276921</vt:i4>
      </vt:variant>
      <vt:variant>
        <vt:i4>432</vt:i4>
      </vt:variant>
      <vt:variant>
        <vt:i4>0</vt:i4>
      </vt:variant>
      <vt:variant>
        <vt:i4>5</vt:i4>
      </vt:variant>
      <vt:variant>
        <vt:lpwstr>http://www.cpsc.gov/LIBRARY/FOIA/FOIA06/brief/part1115.pdf</vt:lpwstr>
      </vt:variant>
      <vt:variant>
        <vt:lpwstr/>
      </vt:variant>
      <vt:variant>
        <vt:i4>3276921</vt:i4>
      </vt:variant>
      <vt:variant>
        <vt:i4>429</vt:i4>
      </vt:variant>
      <vt:variant>
        <vt:i4>0</vt:i4>
      </vt:variant>
      <vt:variant>
        <vt:i4>5</vt:i4>
      </vt:variant>
      <vt:variant>
        <vt:lpwstr>http://www.cpsc.gov/LIBRARY/FOIA/FOIA06/brief/part1115.pdf</vt:lpwstr>
      </vt:variant>
      <vt:variant>
        <vt:lpwstr/>
      </vt:variant>
      <vt:variant>
        <vt:i4>3276921</vt:i4>
      </vt:variant>
      <vt:variant>
        <vt:i4>426</vt:i4>
      </vt:variant>
      <vt:variant>
        <vt:i4>0</vt:i4>
      </vt:variant>
      <vt:variant>
        <vt:i4>5</vt:i4>
      </vt:variant>
      <vt:variant>
        <vt:lpwstr>http://www.cpsc.gov/LIBRARY/FOIA/FOIA06/brief/part1115.pdf</vt:lpwstr>
      </vt:variant>
      <vt:variant>
        <vt:lpwstr/>
      </vt:variant>
      <vt:variant>
        <vt:i4>3276921</vt:i4>
      </vt:variant>
      <vt:variant>
        <vt:i4>423</vt:i4>
      </vt:variant>
      <vt:variant>
        <vt:i4>0</vt:i4>
      </vt:variant>
      <vt:variant>
        <vt:i4>5</vt:i4>
      </vt:variant>
      <vt:variant>
        <vt:lpwstr>http://www.cpsc.gov/LIBRARY/FOIA/FOIA06/brief/part1115.pdf</vt:lpwstr>
      </vt:variant>
      <vt:variant>
        <vt:lpwstr/>
      </vt:variant>
      <vt:variant>
        <vt:i4>3276921</vt:i4>
      </vt:variant>
      <vt:variant>
        <vt:i4>420</vt:i4>
      </vt:variant>
      <vt:variant>
        <vt:i4>0</vt:i4>
      </vt:variant>
      <vt:variant>
        <vt:i4>5</vt:i4>
      </vt:variant>
      <vt:variant>
        <vt:lpwstr>http://www.cpsc.gov/LIBRARY/FOIA/FOIA06/brief/part1115.pdf</vt:lpwstr>
      </vt:variant>
      <vt:variant>
        <vt:lpwstr/>
      </vt:variant>
      <vt:variant>
        <vt:i4>3276921</vt:i4>
      </vt:variant>
      <vt:variant>
        <vt:i4>417</vt:i4>
      </vt:variant>
      <vt:variant>
        <vt:i4>0</vt:i4>
      </vt:variant>
      <vt:variant>
        <vt:i4>5</vt:i4>
      </vt:variant>
      <vt:variant>
        <vt:lpwstr>http://www.cpsc.gov/LIBRARY/FOIA/FOIA06/brief/part1115.pdf</vt:lpwstr>
      </vt:variant>
      <vt:variant>
        <vt:lpwstr/>
      </vt:variant>
      <vt:variant>
        <vt:i4>3276921</vt:i4>
      </vt:variant>
      <vt:variant>
        <vt:i4>414</vt:i4>
      </vt:variant>
      <vt:variant>
        <vt:i4>0</vt:i4>
      </vt:variant>
      <vt:variant>
        <vt:i4>5</vt:i4>
      </vt:variant>
      <vt:variant>
        <vt:lpwstr>http://www.cpsc.gov/LIBRARY/FOIA/FOIA06/brief/part1115.pdf</vt:lpwstr>
      </vt:variant>
      <vt:variant>
        <vt:lpwstr/>
      </vt:variant>
      <vt:variant>
        <vt:i4>3276921</vt:i4>
      </vt:variant>
      <vt:variant>
        <vt:i4>411</vt:i4>
      </vt:variant>
      <vt:variant>
        <vt:i4>0</vt:i4>
      </vt:variant>
      <vt:variant>
        <vt:i4>5</vt:i4>
      </vt:variant>
      <vt:variant>
        <vt:lpwstr>http://www.cpsc.gov/LIBRARY/FOIA/FOIA06/brief/part1115.pdf</vt:lpwstr>
      </vt:variant>
      <vt:variant>
        <vt:lpwstr/>
      </vt:variant>
      <vt:variant>
        <vt:i4>3276921</vt:i4>
      </vt:variant>
      <vt:variant>
        <vt:i4>408</vt:i4>
      </vt:variant>
      <vt:variant>
        <vt:i4>0</vt:i4>
      </vt:variant>
      <vt:variant>
        <vt:i4>5</vt:i4>
      </vt:variant>
      <vt:variant>
        <vt:lpwstr>http://www.cpsc.gov/LIBRARY/FOIA/FOIA06/brief/part1115.pdf</vt:lpwstr>
      </vt:variant>
      <vt:variant>
        <vt:lpwstr/>
      </vt:variant>
      <vt:variant>
        <vt:i4>458776</vt:i4>
      </vt:variant>
      <vt:variant>
        <vt:i4>405</vt:i4>
      </vt:variant>
      <vt:variant>
        <vt:i4>0</vt:i4>
      </vt:variant>
      <vt:variant>
        <vt:i4>5</vt:i4>
      </vt:variant>
      <vt:variant>
        <vt:lpwstr>http://www.cpsc.gov/businfo/cpsa.pdf</vt:lpwstr>
      </vt:variant>
      <vt:variant>
        <vt:lpwstr/>
      </vt:variant>
      <vt:variant>
        <vt:i4>458776</vt:i4>
      </vt:variant>
      <vt:variant>
        <vt:i4>402</vt:i4>
      </vt:variant>
      <vt:variant>
        <vt:i4>0</vt:i4>
      </vt:variant>
      <vt:variant>
        <vt:i4>5</vt:i4>
      </vt:variant>
      <vt:variant>
        <vt:lpwstr>http://www.cpsc.gov/businfo/cpsa.pdf</vt:lpwstr>
      </vt:variant>
      <vt:variant>
        <vt:lpwstr/>
      </vt:variant>
      <vt:variant>
        <vt:i4>458776</vt:i4>
      </vt:variant>
      <vt:variant>
        <vt:i4>399</vt:i4>
      </vt:variant>
      <vt:variant>
        <vt:i4>0</vt:i4>
      </vt:variant>
      <vt:variant>
        <vt:i4>5</vt:i4>
      </vt:variant>
      <vt:variant>
        <vt:lpwstr>http://www.cpsc.gov/businfo/cpsa.pdf</vt:lpwstr>
      </vt:variant>
      <vt:variant>
        <vt:lpwstr/>
      </vt:variant>
      <vt:variant>
        <vt:i4>458776</vt:i4>
      </vt:variant>
      <vt:variant>
        <vt:i4>396</vt:i4>
      </vt:variant>
      <vt:variant>
        <vt:i4>0</vt:i4>
      </vt:variant>
      <vt:variant>
        <vt:i4>5</vt:i4>
      </vt:variant>
      <vt:variant>
        <vt:lpwstr>http://www.cpsc.gov/businfo/cpsa.pdf</vt:lpwstr>
      </vt:variant>
      <vt:variant>
        <vt:lpwstr/>
      </vt:variant>
      <vt:variant>
        <vt:i4>458776</vt:i4>
      </vt:variant>
      <vt:variant>
        <vt:i4>393</vt:i4>
      </vt:variant>
      <vt:variant>
        <vt:i4>0</vt:i4>
      </vt:variant>
      <vt:variant>
        <vt:i4>5</vt:i4>
      </vt:variant>
      <vt:variant>
        <vt:lpwstr>http://www.cpsc.gov/businfo/cpsa.pdf</vt:lpwstr>
      </vt:variant>
      <vt:variant>
        <vt:lpwstr/>
      </vt:variant>
      <vt:variant>
        <vt:i4>458776</vt:i4>
      </vt:variant>
      <vt:variant>
        <vt:i4>390</vt:i4>
      </vt:variant>
      <vt:variant>
        <vt:i4>0</vt:i4>
      </vt:variant>
      <vt:variant>
        <vt:i4>5</vt:i4>
      </vt:variant>
      <vt:variant>
        <vt:lpwstr>http://www.cpsc.gov/businfo/cpsa.pdf</vt:lpwstr>
      </vt:variant>
      <vt:variant>
        <vt:lpwstr/>
      </vt:variant>
      <vt:variant>
        <vt:i4>458776</vt:i4>
      </vt:variant>
      <vt:variant>
        <vt:i4>387</vt:i4>
      </vt:variant>
      <vt:variant>
        <vt:i4>0</vt:i4>
      </vt:variant>
      <vt:variant>
        <vt:i4>5</vt:i4>
      </vt:variant>
      <vt:variant>
        <vt:lpwstr>http://www.cpsc.gov/businfo/cpsa.pdf</vt:lpwstr>
      </vt:variant>
      <vt:variant>
        <vt:lpwstr/>
      </vt:variant>
      <vt:variant>
        <vt:i4>458776</vt:i4>
      </vt:variant>
      <vt:variant>
        <vt:i4>384</vt:i4>
      </vt:variant>
      <vt:variant>
        <vt:i4>0</vt:i4>
      </vt:variant>
      <vt:variant>
        <vt:i4>5</vt:i4>
      </vt:variant>
      <vt:variant>
        <vt:lpwstr>http://www.cpsc.gov/businfo/cpsa.pdf</vt:lpwstr>
      </vt:variant>
      <vt:variant>
        <vt:lpwstr/>
      </vt:variant>
      <vt:variant>
        <vt:i4>458776</vt:i4>
      </vt:variant>
      <vt:variant>
        <vt:i4>381</vt:i4>
      </vt:variant>
      <vt:variant>
        <vt:i4>0</vt:i4>
      </vt:variant>
      <vt:variant>
        <vt:i4>5</vt:i4>
      </vt:variant>
      <vt:variant>
        <vt:lpwstr>http://www.cpsc.gov/businfo/cpsa.pdf</vt:lpwstr>
      </vt:variant>
      <vt:variant>
        <vt:lpwstr/>
      </vt:variant>
      <vt:variant>
        <vt:i4>458776</vt:i4>
      </vt:variant>
      <vt:variant>
        <vt:i4>378</vt:i4>
      </vt:variant>
      <vt:variant>
        <vt:i4>0</vt:i4>
      </vt:variant>
      <vt:variant>
        <vt:i4>5</vt:i4>
      </vt:variant>
      <vt:variant>
        <vt:lpwstr>http://www.cpsc.gov/businfo/cpsa.pdf</vt:lpwstr>
      </vt:variant>
      <vt:variant>
        <vt:lpwstr/>
      </vt:variant>
      <vt:variant>
        <vt:i4>458776</vt:i4>
      </vt:variant>
      <vt:variant>
        <vt:i4>375</vt:i4>
      </vt:variant>
      <vt:variant>
        <vt:i4>0</vt:i4>
      </vt:variant>
      <vt:variant>
        <vt:i4>5</vt:i4>
      </vt:variant>
      <vt:variant>
        <vt:lpwstr>http://www.cpsc.gov/businfo/cpsa.pdf</vt:lpwstr>
      </vt:variant>
      <vt:variant>
        <vt:lpwstr/>
      </vt:variant>
      <vt:variant>
        <vt:i4>458776</vt:i4>
      </vt:variant>
      <vt:variant>
        <vt:i4>372</vt:i4>
      </vt:variant>
      <vt:variant>
        <vt:i4>0</vt:i4>
      </vt:variant>
      <vt:variant>
        <vt:i4>5</vt:i4>
      </vt:variant>
      <vt:variant>
        <vt:lpwstr>http://www.cpsc.gov/businfo/cpsa.pdf</vt:lpwstr>
      </vt:variant>
      <vt:variant>
        <vt:lpwstr/>
      </vt:variant>
      <vt:variant>
        <vt:i4>458776</vt:i4>
      </vt:variant>
      <vt:variant>
        <vt:i4>369</vt:i4>
      </vt:variant>
      <vt:variant>
        <vt:i4>0</vt:i4>
      </vt:variant>
      <vt:variant>
        <vt:i4>5</vt:i4>
      </vt:variant>
      <vt:variant>
        <vt:lpwstr>http://www.cpsc.gov/businfo/cpsa.pdf</vt:lpwstr>
      </vt:variant>
      <vt:variant>
        <vt:lpwstr/>
      </vt:variant>
      <vt:variant>
        <vt:i4>1048651</vt:i4>
      </vt:variant>
      <vt:variant>
        <vt:i4>366</vt:i4>
      </vt:variant>
      <vt:variant>
        <vt:i4>0</vt:i4>
      </vt:variant>
      <vt:variant>
        <vt:i4>5</vt:i4>
      </vt:variant>
      <vt:variant>
        <vt:lpwstr>http://ranger.uta.edu/~odell/Senior_Design_Document_Library/Senior_Design_Document_Library.html</vt:lpwstr>
      </vt:variant>
      <vt:variant>
        <vt:lpwstr/>
      </vt:variant>
      <vt:variant>
        <vt:i4>1048651</vt:i4>
      </vt:variant>
      <vt:variant>
        <vt:i4>363</vt:i4>
      </vt:variant>
      <vt:variant>
        <vt:i4>0</vt:i4>
      </vt:variant>
      <vt:variant>
        <vt:i4>5</vt:i4>
      </vt:variant>
      <vt:variant>
        <vt:lpwstr>http://ranger.uta.edu/~odell/Senior_Design_Document_Library/Senior_Design_Document_Library.html</vt:lpwstr>
      </vt:variant>
      <vt:variant>
        <vt:lpwstr/>
      </vt:variant>
      <vt:variant>
        <vt:i4>1048651</vt:i4>
      </vt:variant>
      <vt:variant>
        <vt:i4>360</vt:i4>
      </vt:variant>
      <vt:variant>
        <vt:i4>0</vt:i4>
      </vt:variant>
      <vt:variant>
        <vt:i4>5</vt:i4>
      </vt:variant>
      <vt:variant>
        <vt:lpwstr>http://ranger.uta.edu/~odell/Senior_Design_Document_Library/Senior_Design_Document_Library.html</vt:lpwstr>
      </vt:variant>
      <vt:variant>
        <vt:lpwstr/>
      </vt:variant>
      <vt:variant>
        <vt:i4>1048651</vt:i4>
      </vt:variant>
      <vt:variant>
        <vt:i4>357</vt:i4>
      </vt:variant>
      <vt:variant>
        <vt:i4>0</vt:i4>
      </vt:variant>
      <vt:variant>
        <vt:i4>5</vt:i4>
      </vt:variant>
      <vt:variant>
        <vt:lpwstr>http://ranger.uta.edu/~odell/Senior_Design_Document_Library/Senior_Design_Document_Library.html</vt:lpwstr>
      </vt:variant>
      <vt:variant>
        <vt:lpwstr/>
      </vt:variant>
      <vt:variant>
        <vt:i4>1048651</vt:i4>
      </vt:variant>
      <vt:variant>
        <vt:i4>354</vt:i4>
      </vt:variant>
      <vt:variant>
        <vt:i4>0</vt:i4>
      </vt:variant>
      <vt:variant>
        <vt:i4>5</vt:i4>
      </vt:variant>
      <vt:variant>
        <vt:lpwstr>http://ranger.uta.edu/~odell/Senior_Design_Document_Library/Senior_Design_Document_Library.html</vt:lpwstr>
      </vt:variant>
      <vt:variant>
        <vt:lpwstr/>
      </vt:variant>
      <vt:variant>
        <vt:i4>1048651</vt:i4>
      </vt:variant>
      <vt:variant>
        <vt:i4>351</vt:i4>
      </vt:variant>
      <vt:variant>
        <vt:i4>0</vt:i4>
      </vt:variant>
      <vt:variant>
        <vt:i4>5</vt:i4>
      </vt:variant>
      <vt:variant>
        <vt:lpwstr>http://ranger.uta.edu/~odell/Senior_Design_Document_Library/Senior_Design_Document_Library.html</vt:lpwstr>
      </vt:variant>
      <vt:variant>
        <vt:lpwstr/>
      </vt:variant>
      <vt:variant>
        <vt:i4>1048651</vt:i4>
      </vt:variant>
      <vt:variant>
        <vt:i4>348</vt:i4>
      </vt:variant>
      <vt:variant>
        <vt:i4>0</vt:i4>
      </vt:variant>
      <vt:variant>
        <vt:i4>5</vt:i4>
      </vt:variant>
      <vt:variant>
        <vt:lpwstr>http://ranger.uta.edu/~odell/Senior_Design_Document_Library/Senior_Design_Document_Library.html</vt:lpwstr>
      </vt:variant>
      <vt:variant>
        <vt:lpwstr/>
      </vt:variant>
      <vt:variant>
        <vt:i4>1048651</vt:i4>
      </vt:variant>
      <vt:variant>
        <vt:i4>345</vt:i4>
      </vt:variant>
      <vt:variant>
        <vt:i4>0</vt:i4>
      </vt:variant>
      <vt:variant>
        <vt:i4>5</vt:i4>
      </vt:variant>
      <vt:variant>
        <vt:lpwstr>http://ranger.uta.edu/~odell/Senior_Design_Document_Library/Senior_Design_Document_Library.html</vt:lpwstr>
      </vt:variant>
      <vt:variant>
        <vt:lpwstr/>
      </vt:variant>
      <vt:variant>
        <vt:i4>1048651</vt:i4>
      </vt:variant>
      <vt:variant>
        <vt:i4>342</vt:i4>
      </vt:variant>
      <vt:variant>
        <vt:i4>0</vt:i4>
      </vt:variant>
      <vt:variant>
        <vt:i4>5</vt:i4>
      </vt:variant>
      <vt:variant>
        <vt:lpwstr>http://ranger.uta.edu/~odell/Senior_Design_Document_Library/Senior_Design_Document_Library.html</vt:lpwstr>
      </vt:variant>
      <vt:variant>
        <vt:lpwstr/>
      </vt:variant>
      <vt:variant>
        <vt:i4>1048651</vt:i4>
      </vt:variant>
      <vt:variant>
        <vt:i4>339</vt:i4>
      </vt:variant>
      <vt:variant>
        <vt:i4>0</vt:i4>
      </vt:variant>
      <vt:variant>
        <vt:i4>5</vt:i4>
      </vt:variant>
      <vt:variant>
        <vt:lpwstr>http://ranger.uta.edu/~odell/Senior_Design_Document_Library/Senior_Design_Document_Library.html</vt:lpwstr>
      </vt:variant>
      <vt:variant>
        <vt:lpwstr/>
      </vt:variant>
      <vt:variant>
        <vt:i4>1048651</vt:i4>
      </vt:variant>
      <vt:variant>
        <vt:i4>336</vt:i4>
      </vt:variant>
      <vt:variant>
        <vt:i4>0</vt:i4>
      </vt:variant>
      <vt:variant>
        <vt:i4>5</vt:i4>
      </vt:variant>
      <vt:variant>
        <vt:lpwstr>http://ranger.uta.edu/~odell/Senior_Design_Document_Library/Senior_Design_Document_Library.html</vt:lpwstr>
      </vt:variant>
      <vt:variant>
        <vt:lpwstr/>
      </vt:variant>
      <vt:variant>
        <vt:i4>1048651</vt:i4>
      </vt:variant>
      <vt:variant>
        <vt:i4>333</vt:i4>
      </vt:variant>
      <vt:variant>
        <vt:i4>0</vt:i4>
      </vt:variant>
      <vt:variant>
        <vt:i4>5</vt:i4>
      </vt:variant>
      <vt:variant>
        <vt:lpwstr>http://ranger.uta.edu/~odell/Senior_Design_Document_Library/Senior_Design_Document_Library.html</vt:lpwstr>
      </vt:variant>
      <vt:variant>
        <vt:lpwstr/>
      </vt:variant>
      <vt:variant>
        <vt:i4>1048651</vt:i4>
      </vt:variant>
      <vt:variant>
        <vt:i4>330</vt:i4>
      </vt:variant>
      <vt:variant>
        <vt:i4>0</vt:i4>
      </vt:variant>
      <vt:variant>
        <vt:i4>5</vt:i4>
      </vt:variant>
      <vt:variant>
        <vt:lpwstr>http://ranger.uta.edu/~odell/Senior_Design_Document_Library/Senior_Design_Document_Library.html</vt:lpwstr>
      </vt:variant>
      <vt:variant>
        <vt:lpwstr/>
      </vt:variant>
      <vt:variant>
        <vt:i4>1048651</vt:i4>
      </vt:variant>
      <vt:variant>
        <vt:i4>327</vt:i4>
      </vt:variant>
      <vt:variant>
        <vt:i4>0</vt:i4>
      </vt:variant>
      <vt:variant>
        <vt:i4>5</vt:i4>
      </vt:variant>
      <vt:variant>
        <vt:lpwstr>http://ranger.uta.edu/~odell/Senior_Design_Document_Library/Senior_Design_Document_Library.html</vt:lpwstr>
      </vt:variant>
      <vt:variant>
        <vt:lpwstr/>
      </vt:variant>
      <vt:variant>
        <vt:i4>1048651</vt:i4>
      </vt:variant>
      <vt:variant>
        <vt:i4>324</vt:i4>
      </vt:variant>
      <vt:variant>
        <vt:i4>0</vt:i4>
      </vt:variant>
      <vt:variant>
        <vt:i4>5</vt:i4>
      </vt:variant>
      <vt:variant>
        <vt:lpwstr>http://ranger.uta.edu/~odell/Senior_Design_Document_Library/Senior_Design_Document_Library.html</vt:lpwstr>
      </vt:variant>
      <vt:variant>
        <vt:lpwstr/>
      </vt:variant>
      <vt:variant>
        <vt:i4>1048651</vt:i4>
      </vt:variant>
      <vt:variant>
        <vt:i4>321</vt:i4>
      </vt:variant>
      <vt:variant>
        <vt:i4>0</vt:i4>
      </vt:variant>
      <vt:variant>
        <vt:i4>5</vt:i4>
      </vt:variant>
      <vt:variant>
        <vt:lpwstr>http://ranger.uta.edu/~odell/Senior_Design_Document_Library/Senior_Design_Document_Library.html</vt:lpwstr>
      </vt:variant>
      <vt:variant>
        <vt:lpwstr/>
      </vt:variant>
      <vt:variant>
        <vt:i4>1048651</vt:i4>
      </vt:variant>
      <vt:variant>
        <vt:i4>318</vt:i4>
      </vt:variant>
      <vt:variant>
        <vt:i4>0</vt:i4>
      </vt:variant>
      <vt:variant>
        <vt:i4>5</vt:i4>
      </vt:variant>
      <vt:variant>
        <vt:lpwstr>http://ranger.uta.edu/~odell/Senior_Design_Document_Library/Senior_Design_Document_Library.html</vt:lpwstr>
      </vt:variant>
      <vt:variant>
        <vt:lpwstr/>
      </vt:variant>
      <vt:variant>
        <vt:i4>1048651</vt:i4>
      </vt:variant>
      <vt:variant>
        <vt:i4>315</vt:i4>
      </vt:variant>
      <vt:variant>
        <vt:i4>0</vt:i4>
      </vt:variant>
      <vt:variant>
        <vt:i4>5</vt:i4>
      </vt:variant>
      <vt:variant>
        <vt:lpwstr>http://ranger.uta.edu/~odell/Senior_Design_Document_Library/Senior_Design_Document_Library.html</vt:lpwstr>
      </vt:variant>
      <vt:variant>
        <vt:lpwstr/>
      </vt:variant>
      <vt:variant>
        <vt:i4>1048651</vt:i4>
      </vt:variant>
      <vt:variant>
        <vt:i4>312</vt:i4>
      </vt:variant>
      <vt:variant>
        <vt:i4>0</vt:i4>
      </vt:variant>
      <vt:variant>
        <vt:i4>5</vt:i4>
      </vt:variant>
      <vt:variant>
        <vt:lpwstr>http://ranger.uta.edu/~odell/Senior_Design_Document_Library/Senior_Design_Document_Library.html</vt:lpwstr>
      </vt:variant>
      <vt:variant>
        <vt:lpwstr/>
      </vt:variant>
      <vt:variant>
        <vt:i4>1048651</vt:i4>
      </vt:variant>
      <vt:variant>
        <vt:i4>309</vt:i4>
      </vt:variant>
      <vt:variant>
        <vt:i4>0</vt:i4>
      </vt:variant>
      <vt:variant>
        <vt:i4>5</vt:i4>
      </vt:variant>
      <vt:variant>
        <vt:lpwstr>http://ranger.uta.edu/~odell/Senior_Design_Document_Library/Senior_Design_Document_Library.html</vt:lpwstr>
      </vt:variant>
      <vt:variant>
        <vt:lpwstr/>
      </vt:variant>
      <vt:variant>
        <vt:i4>1048651</vt:i4>
      </vt:variant>
      <vt:variant>
        <vt:i4>306</vt:i4>
      </vt:variant>
      <vt:variant>
        <vt:i4>0</vt:i4>
      </vt:variant>
      <vt:variant>
        <vt:i4>5</vt:i4>
      </vt:variant>
      <vt:variant>
        <vt:lpwstr>http://ranger.uta.edu/~odell/Senior_Design_Document_Library/Senior_Design_Document_Library.html</vt:lpwstr>
      </vt:variant>
      <vt:variant>
        <vt:lpwstr/>
      </vt:variant>
      <vt:variant>
        <vt:i4>1048651</vt:i4>
      </vt:variant>
      <vt:variant>
        <vt:i4>303</vt:i4>
      </vt:variant>
      <vt:variant>
        <vt:i4>0</vt:i4>
      </vt:variant>
      <vt:variant>
        <vt:i4>5</vt:i4>
      </vt:variant>
      <vt:variant>
        <vt:lpwstr>http://ranger.uta.edu/~odell/Senior_Design_Document_Library/Senior_Design_Document_Library.html</vt:lpwstr>
      </vt:variant>
      <vt:variant>
        <vt:lpwstr/>
      </vt:variant>
      <vt:variant>
        <vt:i4>1048651</vt:i4>
      </vt:variant>
      <vt:variant>
        <vt:i4>300</vt:i4>
      </vt:variant>
      <vt:variant>
        <vt:i4>0</vt:i4>
      </vt:variant>
      <vt:variant>
        <vt:i4>5</vt:i4>
      </vt:variant>
      <vt:variant>
        <vt:lpwstr>http://ranger.uta.edu/~odell/Senior_Design_Document_Library/Senior_Design_Document_Library.html</vt:lpwstr>
      </vt:variant>
      <vt:variant>
        <vt:lpwstr/>
      </vt:variant>
      <vt:variant>
        <vt:i4>1048651</vt:i4>
      </vt:variant>
      <vt:variant>
        <vt:i4>297</vt:i4>
      </vt:variant>
      <vt:variant>
        <vt:i4>0</vt:i4>
      </vt:variant>
      <vt:variant>
        <vt:i4>5</vt:i4>
      </vt:variant>
      <vt:variant>
        <vt:lpwstr>http://ranger.uta.edu/~odell/Senior_Design_Document_Library/Senior_Design_Document_Library.html</vt:lpwstr>
      </vt:variant>
      <vt:variant>
        <vt:lpwstr/>
      </vt:variant>
      <vt:variant>
        <vt:i4>1048651</vt:i4>
      </vt:variant>
      <vt:variant>
        <vt:i4>294</vt:i4>
      </vt:variant>
      <vt:variant>
        <vt:i4>0</vt:i4>
      </vt:variant>
      <vt:variant>
        <vt:i4>5</vt:i4>
      </vt:variant>
      <vt:variant>
        <vt:lpwstr>http://ranger.uta.edu/~odell/Senior_Design_Document_Library/Senior_Design_Document_Library.html</vt:lpwstr>
      </vt:variant>
      <vt:variant>
        <vt:lpwstr/>
      </vt:variant>
      <vt:variant>
        <vt:i4>1048651</vt:i4>
      </vt:variant>
      <vt:variant>
        <vt:i4>291</vt:i4>
      </vt:variant>
      <vt:variant>
        <vt:i4>0</vt:i4>
      </vt:variant>
      <vt:variant>
        <vt:i4>5</vt:i4>
      </vt:variant>
      <vt:variant>
        <vt:lpwstr>http://ranger.uta.edu/~odell/Senior_Design_Document_Library/Senior_Design_Document_Library.html</vt:lpwstr>
      </vt:variant>
      <vt:variant>
        <vt:lpwstr/>
      </vt:variant>
      <vt:variant>
        <vt:i4>1048651</vt:i4>
      </vt:variant>
      <vt:variant>
        <vt:i4>288</vt:i4>
      </vt:variant>
      <vt:variant>
        <vt:i4>0</vt:i4>
      </vt:variant>
      <vt:variant>
        <vt:i4>5</vt:i4>
      </vt:variant>
      <vt:variant>
        <vt:lpwstr>http://ranger.uta.edu/~odell/Senior_Design_Document_Library/Senior_Design_Document_Library.html</vt:lpwstr>
      </vt:variant>
      <vt:variant>
        <vt:lpwstr/>
      </vt:variant>
      <vt:variant>
        <vt:i4>7143464</vt:i4>
      </vt:variant>
      <vt:variant>
        <vt:i4>285</vt:i4>
      </vt:variant>
      <vt:variant>
        <vt:i4>0</vt:i4>
      </vt:variant>
      <vt:variant>
        <vt:i4>5</vt:i4>
      </vt:variant>
      <vt:variant>
        <vt:lpwstr>http://msdn.microsoft.com/en-us/library/czefa0ke(v=vs.71).aspx</vt:lpwstr>
      </vt:variant>
      <vt:variant>
        <vt:lpwstr/>
      </vt:variant>
      <vt:variant>
        <vt:i4>7143464</vt:i4>
      </vt:variant>
      <vt:variant>
        <vt:i4>282</vt:i4>
      </vt:variant>
      <vt:variant>
        <vt:i4>0</vt:i4>
      </vt:variant>
      <vt:variant>
        <vt:i4>5</vt:i4>
      </vt:variant>
      <vt:variant>
        <vt:lpwstr>http://msdn.microsoft.com/en-us/library/czefa0ke(v=vs.71).aspx</vt:lpwstr>
      </vt:variant>
      <vt:variant>
        <vt:lpwstr/>
      </vt:variant>
      <vt:variant>
        <vt:i4>7143464</vt:i4>
      </vt:variant>
      <vt:variant>
        <vt:i4>279</vt:i4>
      </vt:variant>
      <vt:variant>
        <vt:i4>0</vt:i4>
      </vt:variant>
      <vt:variant>
        <vt:i4>5</vt:i4>
      </vt:variant>
      <vt:variant>
        <vt:lpwstr>http://msdn.microsoft.com/en-us/library/czefa0ke(v=vs.71).aspx</vt:lpwstr>
      </vt:variant>
      <vt:variant>
        <vt:lpwstr/>
      </vt:variant>
      <vt:variant>
        <vt:i4>7143464</vt:i4>
      </vt:variant>
      <vt:variant>
        <vt:i4>276</vt:i4>
      </vt:variant>
      <vt:variant>
        <vt:i4>0</vt:i4>
      </vt:variant>
      <vt:variant>
        <vt:i4>5</vt:i4>
      </vt:variant>
      <vt:variant>
        <vt:lpwstr>http://msdn.microsoft.com/en-us/library/czefa0ke(v=vs.71).aspx</vt:lpwstr>
      </vt:variant>
      <vt:variant>
        <vt:lpwstr/>
      </vt:variant>
      <vt:variant>
        <vt:i4>7143464</vt:i4>
      </vt:variant>
      <vt:variant>
        <vt:i4>273</vt:i4>
      </vt:variant>
      <vt:variant>
        <vt:i4>0</vt:i4>
      </vt:variant>
      <vt:variant>
        <vt:i4>5</vt:i4>
      </vt:variant>
      <vt:variant>
        <vt:lpwstr>http://msdn.microsoft.com/en-us/library/czefa0ke(v=vs.71).aspx</vt:lpwstr>
      </vt:variant>
      <vt:variant>
        <vt:lpwstr/>
      </vt:variant>
      <vt:variant>
        <vt:i4>7143464</vt:i4>
      </vt:variant>
      <vt:variant>
        <vt:i4>270</vt:i4>
      </vt:variant>
      <vt:variant>
        <vt:i4>0</vt:i4>
      </vt:variant>
      <vt:variant>
        <vt:i4>5</vt:i4>
      </vt:variant>
      <vt:variant>
        <vt:lpwstr>http://msdn.microsoft.com/en-us/library/czefa0ke(v=vs.71).aspx</vt:lpwstr>
      </vt:variant>
      <vt:variant>
        <vt:lpwstr/>
      </vt:variant>
      <vt:variant>
        <vt:i4>7143464</vt:i4>
      </vt:variant>
      <vt:variant>
        <vt:i4>267</vt:i4>
      </vt:variant>
      <vt:variant>
        <vt:i4>0</vt:i4>
      </vt:variant>
      <vt:variant>
        <vt:i4>5</vt:i4>
      </vt:variant>
      <vt:variant>
        <vt:lpwstr>http://msdn.microsoft.com/en-us/library/czefa0ke(v=vs.71).aspx</vt:lpwstr>
      </vt:variant>
      <vt:variant>
        <vt:lpwstr/>
      </vt:variant>
      <vt:variant>
        <vt:i4>7143464</vt:i4>
      </vt:variant>
      <vt:variant>
        <vt:i4>264</vt:i4>
      </vt:variant>
      <vt:variant>
        <vt:i4>0</vt:i4>
      </vt:variant>
      <vt:variant>
        <vt:i4>5</vt:i4>
      </vt:variant>
      <vt:variant>
        <vt:lpwstr>http://msdn.microsoft.com/en-us/library/czefa0ke(v=vs.71).aspx</vt:lpwstr>
      </vt:variant>
      <vt:variant>
        <vt:lpwstr/>
      </vt:variant>
      <vt:variant>
        <vt:i4>7143464</vt:i4>
      </vt:variant>
      <vt:variant>
        <vt:i4>261</vt:i4>
      </vt:variant>
      <vt:variant>
        <vt:i4>0</vt:i4>
      </vt:variant>
      <vt:variant>
        <vt:i4>5</vt:i4>
      </vt:variant>
      <vt:variant>
        <vt:lpwstr>http://msdn.microsoft.com/en-us/library/czefa0ke(v=vs.71).aspx</vt:lpwstr>
      </vt:variant>
      <vt:variant>
        <vt:lpwstr/>
      </vt:variant>
      <vt:variant>
        <vt:i4>7143464</vt:i4>
      </vt:variant>
      <vt:variant>
        <vt:i4>258</vt:i4>
      </vt:variant>
      <vt:variant>
        <vt:i4>0</vt:i4>
      </vt:variant>
      <vt:variant>
        <vt:i4>5</vt:i4>
      </vt:variant>
      <vt:variant>
        <vt:lpwstr>http://msdn.microsoft.com/en-us/library/czefa0ke(v=vs.71).aspx</vt:lpwstr>
      </vt:variant>
      <vt:variant>
        <vt:lpwstr/>
      </vt:variant>
      <vt:variant>
        <vt:i4>7143464</vt:i4>
      </vt:variant>
      <vt:variant>
        <vt:i4>255</vt:i4>
      </vt:variant>
      <vt:variant>
        <vt:i4>0</vt:i4>
      </vt:variant>
      <vt:variant>
        <vt:i4>5</vt:i4>
      </vt:variant>
      <vt:variant>
        <vt:lpwstr>http://msdn.microsoft.com/en-us/library/czefa0ke(v=vs.71).aspx</vt:lpwstr>
      </vt:variant>
      <vt:variant>
        <vt:lpwstr/>
      </vt:variant>
      <vt:variant>
        <vt:i4>7143464</vt:i4>
      </vt:variant>
      <vt:variant>
        <vt:i4>252</vt:i4>
      </vt:variant>
      <vt:variant>
        <vt:i4>0</vt:i4>
      </vt:variant>
      <vt:variant>
        <vt:i4>5</vt:i4>
      </vt:variant>
      <vt:variant>
        <vt:lpwstr>http://msdn.microsoft.com/en-us/library/czefa0ke(v=vs.71).aspx</vt:lpwstr>
      </vt:variant>
      <vt:variant>
        <vt:lpwstr/>
      </vt:variant>
      <vt:variant>
        <vt:i4>7143464</vt:i4>
      </vt:variant>
      <vt:variant>
        <vt:i4>249</vt:i4>
      </vt:variant>
      <vt:variant>
        <vt:i4>0</vt:i4>
      </vt:variant>
      <vt:variant>
        <vt:i4>5</vt:i4>
      </vt:variant>
      <vt:variant>
        <vt:lpwstr>http://msdn.microsoft.com/en-us/library/czefa0ke(v=vs.71).aspx</vt:lpwstr>
      </vt:variant>
      <vt:variant>
        <vt:lpwstr/>
      </vt:variant>
      <vt:variant>
        <vt:i4>7143464</vt:i4>
      </vt:variant>
      <vt:variant>
        <vt:i4>246</vt:i4>
      </vt:variant>
      <vt:variant>
        <vt:i4>0</vt:i4>
      </vt:variant>
      <vt:variant>
        <vt:i4>5</vt:i4>
      </vt:variant>
      <vt:variant>
        <vt:lpwstr>http://msdn.microsoft.com/en-us/library/czefa0ke(v=vs.71).aspx</vt:lpwstr>
      </vt:variant>
      <vt:variant>
        <vt:lpwstr/>
      </vt:variant>
      <vt:variant>
        <vt:i4>7143464</vt:i4>
      </vt:variant>
      <vt:variant>
        <vt:i4>243</vt:i4>
      </vt:variant>
      <vt:variant>
        <vt:i4>0</vt:i4>
      </vt:variant>
      <vt:variant>
        <vt:i4>5</vt:i4>
      </vt:variant>
      <vt:variant>
        <vt:lpwstr>http://msdn.microsoft.com/en-us/library/czefa0ke(v=vs.71).aspx</vt:lpwstr>
      </vt:variant>
      <vt:variant>
        <vt:lpwstr/>
      </vt:variant>
      <vt:variant>
        <vt:i4>7143464</vt:i4>
      </vt:variant>
      <vt:variant>
        <vt:i4>240</vt:i4>
      </vt:variant>
      <vt:variant>
        <vt:i4>0</vt:i4>
      </vt:variant>
      <vt:variant>
        <vt:i4>5</vt:i4>
      </vt:variant>
      <vt:variant>
        <vt:lpwstr>http://msdn.microsoft.com/en-us/library/czefa0ke(v=vs.71).aspx</vt:lpwstr>
      </vt:variant>
      <vt:variant>
        <vt:lpwstr/>
      </vt:variant>
      <vt:variant>
        <vt:i4>7143464</vt:i4>
      </vt:variant>
      <vt:variant>
        <vt:i4>237</vt:i4>
      </vt:variant>
      <vt:variant>
        <vt:i4>0</vt:i4>
      </vt:variant>
      <vt:variant>
        <vt:i4>5</vt:i4>
      </vt:variant>
      <vt:variant>
        <vt:lpwstr>http://msdn.microsoft.com/en-us/library/czefa0ke(v=vs.71).aspx</vt:lpwstr>
      </vt:variant>
      <vt:variant>
        <vt:lpwstr/>
      </vt:variant>
      <vt:variant>
        <vt:i4>7143464</vt:i4>
      </vt:variant>
      <vt:variant>
        <vt:i4>234</vt:i4>
      </vt:variant>
      <vt:variant>
        <vt:i4>0</vt:i4>
      </vt:variant>
      <vt:variant>
        <vt:i4>5</vt:i4>
      </vt:variant>
      <vt:variant>
        <vt:lpwstr>http://msdn.microsoft.com/en-us/library/czefa0ke(v=vs.71).aspx</vt:lpwstr>
      </vt:variant>
      <vt:variant>
        <vt:lpwstr/>
      </vt:variant>
      <vt:variant>
        <vt:i4>7143464</vt:i4>
      </vt:variant>
      <vt:variant>
        <vt:i4>231</vt:i4>
      </vt:variant>
      <vt:variant>
        <vt:i4>0</vt:i4>
      </vt:variant>
      <vt:variant>
        <vt:i4>5</vt:i4>
      </vt:variant>
      <vt:variant>
        <vt:lpwstr>http://msdn.microsoft.com/en-us/library/czefa0ke(v=vs.71).aspx</vt:lpwstr>
      </vt:variant>
      <vt:variant>
        <vt:lpwstr/>
      </vt:variant>
      <vt:variant>
        <vt:i4>7143464</vt:i4>
      </vt:variant>
      <vt:variant>
        <vt:i4>228</vt:i4>
      </vt:variant>
      <vt:variant>
        <vt:i4>0</vt:i4>
      </vt:variant>
      <vt:variant>
        <vt:i4>5</vt:i4>
      </vt:variant>
      <vt:variant>
        <vt:lpwstr>http://msdn.microsoft.com/en-us/library/czefa0ke(v=vs.71).aspx</vt:lpwstr>
      </vt:variant>
      <vt:variant>
        <vt:lpwstr/>
      </vt:variant>
      <vt:variant>
        <vt:i4>7143464</vt:i4>
      </vt:variant>
      <vt:variant>
        <vt:i4>225</vt:i4>
      </vt:variant>
      <vt:variant>
        <vt:i4>0</vt:i4>
      </vt:variant>
      <vt:variant>
        <vt:i4>5</vt:i4>
      </vt:variant>
      <vt:variant>
        <vt:lpwstr>http://msdn.microsoft.com/en-us/library/czefa0ke(v=vs.71).aspx</vt:lpwstr>
      </vt:variant>
      <vt:variant>
        <vt:lpwstr/>
      </vt:variant>
      <vt:variant>
        <vt:i4>7143464</vt:i4>
      </vt:variant>
      <vt:variant>
        <vt:i4>222</vt:i4>
      </vt:variant>
      <vt:variant>
        <vt:i4>0</vt:i4>
      </vt:variant>
      <vt:variant>
        <vt:i4>5</vt:i4>
      </vt:variant>
      <vt:variant>
        <vt:lpwstr>http://msdn.microsoft.com/en-us/library/czefa0ke(v=vs.71).aspx</vt:lpwstr>
      </vt:variant>
      <vt:variant>
        <vt:lpwstr/>
      </vt:variant>
      <vt:variant>
        <vt:i4>7143464</vt:i4>
      </vt:variant>
      <vt:variant>
        <vt:i4>219</vt:i4>
      </vt:variant>
      <vt:variant>
        <vt:i4>0</vt:i4>
      </vt:variant>
      <vt:variant>
        <vt:i4>5</vt:i4>
      </vt:variant>
      <vt:variant>
        <vt:lpwstr>http://msdn.microsoft.com/en-us/library/czefa0ke(v=vs.71).aspx</vt:lpwstr>
      </vt:variant>
      <vt:variant>
        <vt:lpwstr/>
      </vt:variant>
      <vt:variant>
        <vt:i4>7143464</vt:i4>
      </vt:variant>
      <vt:variant>
        <vt:i4>216</vt:i4>
      </vt:variant>
      <vt:variant>
        <vt:i4>0</vt:i4>
      </vt:variant>
      <vt:variant>
        <vt:i4>5</vt:i4>
      </vt:variant>
      <vt:variant>
        <vt:lpwstr>http://msdn.microsoft.com/en-us/library/czefa0ke(v=vs.71).aspx</vt:lpwstr>
      </vt:variant>
      <vt:variant>
        <vt:lpwstr/>
      </vt:variant>
      <vt:variant>
        <vt:i4>7143464</vt:i4>
      </vt:variant>
      <vt:variant>
        <vt:i4>213</vt:i4>
      </vt:variant>
      <vt:variant>
        <vt:i4>0</vt:i4>
      </vt:variant>
      <vt:variant>
        <vt:i4>5</vt:i4>
      </vt:variant>
      <vt:variant>
        <vt:lpwstr>http://msdn.microsoft.com/en-us/library/czefa0ke(v=vs.71).aspx</vt:lpwstr>
      </vt:variant>
      <vt:variant>
        <vt:lpwstr/>
      </vt:variant>
      <vt:variant>
        <vt:i4>7143464</vt:i4>
      </vt:variant>
      <vt:variant>
        <vt:i4>210</vt:i4>
      </vt:variant>
      <vt:variant>
        <vt:i4>0</vt:i4>
      </vt:variant>
      <vt:variant>
        <vt:i4>5</vt:i4>
      </vt:variant>
      <vt:variant>
        <vt:lpwstr>http://msdn.microsoft.com/en-us/library/czefa0ke(v=vs.71).aspx</vt:lpwstr>
      </vt:variant>
      <vt:variant>
        <vt:lpwstr/>
      </vt:variant>
      <vt:variant>
        <vt:i4>7143464</vt:i4>
      </vt:variant>
      <vt:variant>
        <vt:i4>207</vt:i4>
      </vt:variant>
      <vt:variant>
        <vt:i4>0</vt:i4>
      </vt:variant>
      <vt:variant>
        <vt:i4>5</vt:i4>
      </vt:variant>
      <vt:variant>
        <vt:lpwstr>http://msdn.microsoft.com/en-us/library/czefa0ke(v=vs.71).aspx</vt:lpwstr>
      </vt:variant>
      <vt:variant>
        <vt:lpwstr/>
      </vt:variant>
      <vt:variant>
        <vt:i4>7143464</vt:i4>
      </vt:variant>
      <vt:variant>
        <vt:i4>204</vt:i4>
      </vt:variant>
      <vt:variant>
        <vt:i4>0</vt:i4>
      </vt:variant>
      <vt:variant>
        <vt:i4>5</vt:i4>
      </vt:variant>
      <vt:variant>
        <vt:lpwstr>http://msdn.microsoft.com/en-us/library/czefa0ke(v=vs.71).aspx</vt:lpwstr>
      </vt:variant>
      <vt:variant>
        <vt:lpwstr/>
      </vt:variant>
      <vt:variant>
        <vt:i4>7143464</vt:i4>
      </vt:variant>
      <vt:variant>
        <vt:i4>201</vt:i4>
      </vt:variant>
      <vt:variant>
        <vt:i4>0</vt:i4>
      </vt:variant>
      <vt:variant>
        <vt:i4>5</vt:i4>
      </vt:variant>
      <vt:variant>
        <vt:lpwstr>http://msdn.microsoft.com/en-us/library/czefa0ke(v=vs.71).aspx</vt:lpwstr>
      </vt:variant>
      <vt:variant>
        <vt:lpwstr/>
      </vt:variant>
      <vt:variant>
        <vt:i4>7143464</vt:i4>
      </vt:variant>
      <vt:variant>
        <vt:i4>198</vt:i4>
      </vt:variant>
      <vt:variant>
        <vt:i4>0</vt:i4>
      </vt:variant>
      <vt:variant>
        <vt:i4>5</vt:i4>
      </vt:variant>
      <vt:variant>
        <vt:lpwstr>http://msdn.microsoft.com/en-us/library/czefa0ke(v=vs.71).aspx</vt:lpwstr>
      </vt:variant>
      <vt:variant>
        <vt:lpwstr/>
      </vt:variant>
      <vt:variant>
        <vt:i4>7143464</vt:i4>
      </vt:variant>
      <vt:variant>
        <vt:i4>195</vt:i4>
      </vt:variant>
      <vt:variant>
        <vt:i4>0</vt:i4>
      </vt:variant>
      <vt:variant>
        <vt:i4>5</vt:i4>
      </vt:variant>
      <vt:variant>
        <vt:lpwstr>http://msdn.microsoft.com/en-us/library/czefa0ke(v=vs.71).aspx</vt:lpwstr>
      </vt:variant>
      <vt:variant>
        <vt:lpwstr/>
      </vt:variant>
      <vt:variant>
        <vt:i4>7143464</vt:i4>
      </vt:variant>
      <vt:variant>
        <vt:i4>192</vt:i4>
      </vt:variant>
      <vt:variant>
        <vt:i4>0</vt:i4>
      </vt:variant>
      <vt:variant>
        <vt:i4>5</vt:i4>
      </vt:variant>
      <vt:variant>
        <vt:lpwstr>http://msdn.microsoft.com/en-us/library/czefa0ke(v=vs.71).aspx</vt:lpwstr>
      </vt:variant>
      <vt:variant>
        <vt:lpwstr/>
      </vt:variant>
      <vt:variant>
        <vt:i4>7143464</vt:i4>
      </vt:variant>
      <vt:variant>
        <vt:i4>189</vt:i4>
      </vt:variant>
      <vt:variant>
        <vt:i4>0</vt:i4>
      </vt:variant>
      <vt:variant>
        <vt:i4>5</vt:i4>
      </vt:variant>
      <vt:variant>
        <vt:lpwstr>http://msdn.microsoft.com/en-us/library/czefa0ke(v=vs.71).aspx</vt:lpwstr>
      </vt:variant>
      <vt:variant>
        <vt:lpwstr/>
      </vt:variant>
      <vt:variant>
        <vt:i4>7143464</vt:i4>
      </vt:variant>
      <vt:variant>
        <vt:i4>186</vt:i4>
      </vt:variant>
      <vt:variant>
        <vt:i4>0</vt:i4>
      </vt:variant>
      <vt:variant>
        <vt:i4>5</vt:i4>
      </vt:variant>
      <vt:variant>
        <vt:lpwstr>http://msdn.microsoft.com/en-us/library/czefa0ke(v=vs.71).aspx</vt:lpwstr>
      </vt:variant>
      <vt:variant>
        <vt:lpwstr/>
      </vt:variant>
      <vt:variant>
        <vt:i4>7143464</vt:i4>
      </vt:variant>
      <vt:variant>
        <vt:i4>183</vt:i4>
      </vt:variant>
      <vt:variant>
        <vt:i4>0</vt:i4>
      </vt:variant>
      <vt:variant>
        <vt:i4>5</vt:i4>
      </vt:variant>
      <vt:variant>
        <vt:lpwstr>http://msdn.microsoft.com/en-us/library/czefa0ke(v=vs.71).aspx</vt:lpwstr>
      </vt:variant>
      <vt:variant>
        <vt:lpwstr/>
      </vt:variant>
      <vt:variant>
        <vt:i4>7143464</vt:i4>
      </vt:variant>
      <vt:variant>
        <vt:i4>180</vt:i4>
      </vt:variant>
      <vt:variant>
        <vt:i4>0</vt:i4>
      </vt:variant>
      <vt:variant>
        <vt:i4>5</vt:i4>
      </vt:variant>
      <vt:variant>
        <vt:lpwstr>http://msdn.microsoft.com/en-us/library/czefa0ke(v=vs.71).aspx</vt:lpwstr>
      </vt:variant>
      <vt:variant>
        <vt:lpwstr/>
      </vt:variant>
      <vt:variant>
        <vt:i4>7143464</vt:i4>
      </vt:variant>
      <vt:variant>
        <vt:i4>177</vt:i4>
      </vt:variant>
      <vt:variant>
        <vt:i4>0</vt:i4>
      </vt:variant>
      <vt:variant>
        <vt:i4>5</vt:i4>
      </vt:variant>
      <vt:variant>
        <vt:lpwstr>http://msdn.microsoft.com/en-us/library/czefa0ke(v=vs.71).aspx</vt:lpwstr>
      </vt:variant>
      <vt:variant>
        <vt:lpwstr/>
      </vt:variant>
      <vt:variant>
        <vt:i4>7143464</vt:i4>
      </vt:variant>
      <vt:variant>
        <vt:i4>174</vt:i4>
      </vt:variant>
      <vt:variant>
        <vt:i4>0</vt:i4>
      </vt:variant>
      <vt:variant>
        <vt:i4>5</vt:i4>
      </vt:variant>
      <vt:variant>
        <vt:lpwstr>http://msdn.microsoft.com/en-us/library/czefa0ke(v=vs.71).aspx</vt:lpwstr>
      </vt:variant>
      <vt:variant>
        <vt:lpwstr/>
      </vt:variant>
      <vt:variant>
        <vt:i4>7143464</vt:i4>
      </vt:variant>
      <vt:variant>
        <vt:i4>171</vt:i4>
      </vt:variant>
      <vt:variant>
        <vt:i4>0</vt:i4>
      </vt:variant>
      <vt:variant>
        <vt:i4>5</vt:i4>
      </vt:variant>
      <vt:variant>
        <vt:lpwstr>http://msdn.microsoft.com/en-us/library/czefa0ke(v=vs.71).aspx</vt:lpwstr>
      </vt:variant>
      <vt:variant>
        <vt:lpwstr/>
      </vt:variant>
      <vt:variant>
        <vt:i4>7143464</vt:i4>
      </vt:variant>
      <vt:variant>
        <vt:i4>168</vt:i4>
      </vt:variant>
      <vt:variant>
        <vt:i4>0</vt:i4>
      </vt:variant>
      <vt:variant>
        <vt:i4>5</vt:i4>
      </vt:variant>
      <vt:variant>
        <vt:lpwstr>http://msdn.microsoft.com/en-us/library/czefa0ke(v=vs.71).aspx</vt:lpwstr>
      </vt:variant>
      <vt:variant>
        <vt:lpwstr/>
      </vt:variant>
      <vt:variant>
        <vt:i4>7143464</vt:i4>
      </vt:variant>
      <vt:variant>
        <vt:i4>165</vt:i4>
      </vt:variant>
      <vt:variant>
        <vt:i4>0</vt:i4>
      </vt:variant>
      <vt:variant>
        <vt:i4>5</vt:i4>
      </vt:variant>
      <vt:variant>
        <vt:lpwstr>http://msdn.microsoft.com/en-us/library/czefa0ke(v=vs.71).aspx</vt:lpwstr>
      </vt:variant>
      <vt:variant>
        <vt:lpwstr/>
      </vt:variant>
      <vt:variant>
        <vt:i4>7143464</vt:i4>
      </vt:variant>
      <vt:variant>
        <vt:i4>162</vt:i4>
      </vt:variant>
      <vt:variant>
        <vt:i4>0</vt:i4>
      </vt:variant>
      <vt:variant>
        <vt:i4>5</vt:i4>
      </vt:variant>
      <vt:variant>
        <vt:lpwstr>http://msdn.microsoft.com/en-us/library/czefa0ke(v=vs.71).aspx</vt:lpwstr>
      </vt:variant>
      <vt:variant>
        <vt:lpwstr/>
      </vt:variant>
      <vt:variant>
        <vt:i4>7143464</vt:i4>
      </vt:variant>
      <vt:variant>
        <vt:i4>159</vt:i4>
      </vt:variant>
      <vt:variant>
        <vt:i4>0</vt:i4>
      </vt:variant>
      <vt:variant>
        <vt:i4>5</vt:i4>
      </vt:variant>
      <vt:variant>
        <vt:lpwstr>http://msdn.microsoft.com/en-us/library/czefa0ke(v=vs.71).aspx</vt:lpwstr>
      </vt:variant>
      <vt:variant>
        <vt:lpwstr/>
      </vt:variant>
      <vt:variant>
        <vt:i4>7143464</vt:i4>
      </vt:variant>
      <vt:variant>
        <vt:i4>156</vt:i4>
      </vt:variant>
      <vt:variant>
        <vt:i4>0</vt:i4>
      </vt:variant>
      <vt:variant>
        <vt:i4>5</vt:i4>
      </vt:variant>
      <vt:variant>
        <vt:lpwstr>http://msdn.microsoft.com/en-us/library/czefa0ke(v=vs.71).aspx</vt:lpwstr>
      </vt:variant>
      <vt:variant>
        <vt:lpwstr/>
      </vt:variant>
      <vt:variant>
        <vt:i4>7143464</vt:i4>
      </vt:variant>
      <vt:variant>
        <vt:i4>153</vt:i4>
      </vt:variant>
      <vt:variant>
        <vt:i4>0</vt:i4>
      </vt:variant>
      <vt:variant>
        <vt:i4>5</vt:i4>
      </vt:variant>
      <vt:variant>
        <vt:lpwstr>http://msdn.microsoft.com/en-us/library/czefa0ke(v=vs.71).aspx</vt:lpwstr>
      </vt:variant>
      <vt:variant>
        <vt:lpwstr/>
      </vt:variant>
      <vt:variant>
        <vt:i4>7143464</vt:i4>
      </vt:variant>
      <vt:variant>
        <vt:i4>150</vt:i4>
      </vt:variant>
      <vt:variant>
        <vt:i4>0</vt:i4>
      </vt:variant>
      <vt:variant>
        <vt:i4>5</vt:i4>
      </vt:variant>
      <vt:variant>
        <vt:lpwstr>http://msdn.microsoft.com/en-us/library/czefa0ke(v=vs.71).aspx</vt:lpwstr>
      </vt:variant>
      <vt:variant>
        <vt:lpwstr/>
      </vt:variant>
      <vt:variant>
        <vt:i4>7143464</vt:i4>
      </vt:variant>
      <vt:variant>
        <vt:i4>147</vt:i4>
      </vt:variant>
      <vt:variant>
        <vt:i4>0</vt:i4>
      </vt:variant>
      <vt:variant>
        <vt:i4>5</vt:i4>
      </vt:variant>
      <vt:variant>
        <vt:lpwstr>http://msdn.microsoft.com/en-us/library/czefa0ke(v=vs.71).aspx</vt:lpwstr>
      </vt:variant>
      <vt:variant>
        <vt:lpwstr/>
      </vt:variant>
      <vt:variant>
        <vt:i4>7143464</vt:i4>
      </vt:variant>
      <vt:variant>
        <vt:i4>144</vt:i4>
      </vt:variant>
      <vt:variant>
        <vt:i4>0</vt:i4>
      </vt:variant>
      <vt:variant>
        <vt:i4>5</vt:i4>
      </vt:variant>
      <vt:variant>
        <vt:lpwstr>http://msdn.microsoft.com/en-us/library/czefa0ke(v=vs.71).aspx</vt:lpwstr>
      </vt:variant>
      <vt:variant>
        <vt:lpwstr/>
      </vt:variant>
      <vt:variant>
        <vt:i4>7143464</vt:i4>
      </vt:variant>
      <vt:variant>
        <vt:i4>141</vt:i4>
      </vt:variant>
      <vt:variant>
        <vt:i4>0</vt:i4>
      </vt:variant>
      <vt:variant>
        <vt:i4>5</vt:i4>
      </vt:variant>
      <vt:variant>
        <vt:lpwstr>http://msdn.microsoft.com/en-us/library/czefa0ke(v=vs.71).aspx</vt:lpwstr>
      </vt:variant>
      <vt:variant>
        <vt:lpwstr/>
      </vt:variant>
      <vt:variant>
        <vt:i4>7143464</vt:i4>
      </vt:variant>
      <vt:variant>
        <vt:i4>138</vt:i4>
      </vt:variant>
      <vt:variant>
        <vt:i4>0</vt:i4>
      </vt:variant>
      <vt:variant>
        <vt:i4>5</vt:i4>
      </vt:variant>
      <vt:variant>
        <vt:lpwstr>http://msdn.microsoft.com/en-us/library/czefa0ke(v=vs.71).aspx</vt:lpwstr>
      </vt:variant>
      <vt:variant>
        <vt:lpwstr/>
      </vt:variant>
      <vt:variant>
        <vt:i4>7143464</vt:i4>
      </vt:variant>
      <vt:variant>
        <vt:i4>135</vt:i4>
      </vt:variant>
      <vt:variant>
        <vt:i4>0</vt:i4>
      </vt:variant>
      <vt:variant>
        <vt:i4>5</vt:i4>
      </vt:variant>
      <vt:variant>
        <vt:lpwstr>http://msdn.microsoft.com/en-us/library/czefa0ke(v=vs.71).aspx</vt:lpwstr>
      </vt:variant>
      <vt:variant>
        <vt:lpwstr/>
      </vt:variant>
      <vt:variant>
        <vt:i4>7143464</vt:i4>
      </vt:variant>
      <vt:variant>
        <vt:i4>132</vt:i4>
      </vt:variant>
      <vt:variant>
        <vt:i4>0</vt:i4>
      </vt:variant>
      <vt:variant>
        <vt:i4>5</vt:i4>
      </vt:variant>
      <vt:variant>
        <vt:lpwstr>http://msdn.microsoft.com/en-us/library/czefa0ke(v=vs.71).aspx</vt:lpwstr>
      </vt:variant>
      <vt:variant>
        <vt:lpwstr/>
      </vt:variant>
      <vt:variant>
        <vt:i4>7143464</vt:i4>
      </vt:variant>
      <vt:variant>
        <vt:i4>129</vt:i4>
      </vt:variant>
      <vt:variant>
        <vt:i4>0</vt:i4>
      </vt:variant>
      <vt:variant>
        <vt:i4>5</vt:i4>
      </vt:variant>
      <vt:variant>
        <vt:lpwstr>http://msdn.microsoft.com/en-us/library/czefa0ke(v=vs.71).aspx</vt:lpwstr>
      </vt:variant>
      <vt:variant>
        <vt:lpwstr/>
      </vt:variant>
      <vt:variant>
        <vt:i4>7143464</vt:i4>
      </vt:variant>
      <vt:variant>
        <vt:i4>126</vt:i4>
      </vt:variant>
      <vt:variant>
        <vt:i4>0</vt:i4>
      </vt:variant>
      <vt:variant>
        <vt:i4>5</vt:i4>
      </vt:variant>
      <vt:variant>
        <vt:lpwstr>http://msdn.microsoft.com/en-us/library/czefa0ke(v=vs.71).aspx</vt:lpwstr>
      </vt:variant>
      <vt:variant>
        <vt:lpwstr/>
      </vt:variant>
      <vt:variant>
        <vt:i4>7143464</vt:i4>
      </vt:variant>
      <vt:variant>
        <vt:i4>123</vt:i4>
      </vt:variant>
      <vt:variant>
        <vt:i4>0</vt:i4>
      </vt:variant>
      <vt:variant>
        <vt:i4>5</vt:i4>
      </vt:variant>
      <vt:variant>
        <vt:lpwstr>http://msdn.microsoft.com/en-us/library/czefa0ke(v=vs.71).aspx</vt:lpwstr>
      </vt:variant>
      <vt:variant>
        <vt:lpwstr/>
      </vt:variant>
      <vt:variant>
        <vt:i4>7143464</vt:i4>
      </vt:variant>
      <vt:variant>
        <vt:i4>120</vt:i4>
      </vt:variant>
      <vt:variant>
        <vt:i4>0</vt:i4>
      </vt:variant>
      <vt:variant>
        <vt:i4>5</vt:i4>
      </vt:variant>
      <vt:variant>
        <vt:lpwstr>http://msdn.microsoft.com/en-us/library/czefa0ke(v=vs.71).aspx</vt:lpwstr>
      </vt:variant>
      <vt:variant>
        <vt:lpwstr/>
      </vt:variant>
      <vt:variant>
        <vt:i4>7143464</vt:i4>
      </vt:variant>
      <vt:variant>
        <vt:i4>117</vt:i4>
      </vt:variant>
      <vt:variant>
        <vt:i4>0</vt:i4>
      </vt:variant>
      <vt:variant>
        <vt:i4>5</vt:i4>
      </vt:variant>
      <vt:variant>
        <vt:lpwstr>http://msdn.microsoft.com/en-us/library/czefa0ke(v=vs.71).aspx</vt:lpwstr>
      </vt:variant>
      <vt:variant>
        <vt:lpwstr/>
      </vt:variant>
      <vt:variant>
        <vt:i4>7143464</vt:i4>
      </vt:variant>
      <vt:variant>
        <vt:i4>114</vt:i4>
      </vt:variant>
      <vt:variant>
        <vt:i4>0</vt:i4>
      </vt:variant>
      <vt:variant>
        <vt:i4>5</vt:i4>
      </vt:variant>
      <vt:variant>
        <vt:lpwstr>http://msdn.microsoft.com/en-us/library/czefa0ke(v=vs.71).aspx</vt:lpwstr>
      </vt:variant>
      <vt:variant>
        <vt:lpwstr/>
      </vt:variant>
      <vt:variant>
        <vt:i4>7143464</vt:i4>
      </vt:variant>
      <vt:variant>
        <vt:i4>111</vt:i4>
      </vt:variant>
      <vt:variant>
        <vt:i4>0</vt:i4>
      </vt:variant>
      <vt:variant>
        <vt:i4>5</vt:i4>
      </vt:variant>
      <vt:variant>
        <vt:lpwstr>http://msdn.microsoft.com/en-us/library/czefa0ke(v=vs.71).aspx</vt:lpwstr>
      </vt:variant>
      <vt:variant>
        <vt:lpwstr/>
      </vt:variant>
      <vt:variant>
        <vt:i4>7143464</vt:i4>
      </vt:variant>
      <vt:variant>
        <vt:i4>108</vt:i4>
      </vt:variant>
      <vt:variant>
        <vt:i4>0</vt:i4>
      </vt:variant>
      <vt:variant>
        <vt:i4>5</vt:i4>
      </vt:variant>
      <vt:variant>
        <vt:lpwstr>http://msdn.microsoft.com/en-us/library/czefa0ke(v=vs.71).aspx</vt:lpwstr>
      </vt:variant>
      <vt:variant>
        <vt:lpwstr/>
      </vt:variant>
      <vt:variant>
        <vt:i4>7143464</vt:i4>
      </vt:variant>
      <vt:variant>
        <vt:i4>105</vt:i4>
      </vt:variant>
      <vt:variant>
        <vt:i4>0</vt:i4>
      </vt:variant>
      <vt:variant>
        <vt:i4>5</vt:i4>
      </vt:variant>
      <vt:variant>
        <vt:lpwstr>http://msdn.microsoft.com/en-us/library/czefa0ke(v=vs.71).aspx</vt:lpwstr>
      </vt:variant>
      <vt:variant>
        <vt:lpwstr/>
      </vt:variant>
      <vt:variant>
        <vt:i4>7143464</vt:i4>
      </vt:variant>
      <vt:variant>
        <vt:i4>102</vt:i4>
      </vt:variant>
      <vt:variant>
        <vt:i4>0</vt:i4>
      </vt:variant>
      <vt:variant>
        <vt:i4>5</vt:i4>
      </vt:variant>
      <vt:variant>
        <vt:lpwstr>http://msdn.microsoft.com/en-us/library/czefa0ke(v=vs.71).aspx</vt:lpwstr>
      </vt:variant>
      <vt:variant>
        <vt:lpwstr/>
      </vt:variant>
      <vt:variant>
        <vt:i4>7143464</vt:i4>
      </vt:variant>
      <vt:variant>
        <vt:i4>99</vt:i4>
      </vt:variant>
      <vt:variant>
        <vt:i4>0</vt:i4>
      </vt:variant>
      <vt:variant>
        <vt:i4>5</vt:i4>
      </vt:variant>
      <vt:variant>
        <vt:lpwstr>http://msdn.microsoft.com/en-us/library/czefa0ke(v=vs.71).aspx</vt:lpwstr>
      </vt:variant>
      <vt:variant>
        <vt:lpwstr/>
      </vt:variant>
      <vt:variant>
        <vt:i4>7143464</vt:i4>
      </vt:variant>
      <vt:variant>
        <vt:i4>96</vt:i4>
      </vt:variant>
      <vt:variant>
        <vt:i4>0</vt:i4>
      </vt:variant>
      <vt:variant>
        <vt:i4>5</vt:i4>
      </vt:variant>
      <vt:variant>
        <vt:lpwstr>http://msdn.microsoft.com/en-us/library/czefa0ke(v=vs.71).aspx</vt:lpwstr>
      </vt:variant>
      <vt:variant>
        <vt:lpwstr/>
      </vt:variant>
      <vt:variant>
        <vt:i4>7143464</vt:i4>
      </vt:variant>
      <vt:variant>
        <vt:i4>93</vt:i4>
      </vt:variant>
      <vt:variant>
        <vt:i4>0</vt:i4>
      </vt:variant>
      <vt:variant>
        <vt:i4>5</vt:i4>
      </vt:variant>
      <vt:variant>
        <vt:lpwstr>http://msdn.microsoft.com/en-us/library/czefa0ke(v=vs.71).aspx</vt:lpwstr>
      </vt:variant>
      <vt:variant>
        <vt:lpwstr/>
      </vt:variant>
      <vt:variant>
        <vt:i4>7143464</vt:i4>
      </vt:variant>
      <vt:variant>
        <vt:i4>90</vt:i4>
      </vt:variant>
      <vt:variant>
        <vt:i4>0</vt:i4>
      </vt:variant>
      <vt:variant>
        <vt:i4>5</vt:i4>
      </vt:variant>
      <vt:variant>
        <vt:lpwstr>http://msdn.microsoft.com/en-us/library/czefa0ke(v=vs.71).aspx</vt:lpwstr>
      </vt:variant>
      <vt:variant>
        <vt:lpwstr/>
      </vt:variant>
      <vt:variant>
        <vt:i4>7143464</vt:i4>
      </vt:variant>
      <vt:variant>
        <vt:i4>87</vt:i4>
      </vt:variant>
      <vt:variant>
        <vt:i4>0</vt:i4>
      </vt:variant>
      <vt:variant>
        <vt:i4>5</vt:i4>
      </vt:variant>
      <vt:variant>
        <vt:lpwstr>http://msdn.microsoft.com/en-us/library/czefa0ke(v=vs.71).aspx</vt:lpwstr>
      </vt:variant>
      <vt:variant>
        <vt:lpwstr/>
      </vt:variant>
      <vt:variant>
        <vt:i4>7143464</vt:i4>
      </vt:variant>
      <vt:variant>
        <vt:i4>84</vt:i4>
      </vt:variant>
      <vt:variant>
        <vt:i4>0</vt:i4>
      </vt:variant>
      <vt:variant>
        <vt:i4>5</vt:i4>
      </vt:variant>
      <vt:variant>
        <vt:lpwstr>http://msdn.microsoft.com/en-us/library/czefa0ke(v=vs.71).aspx</vt:lpwstr>
      </vt:variant>
      <vt:variant>
        <vt:lpwstr/>
      </vt:variant>
      <vt:variant>
        <vt:i4>7143464</vt:i4>
      </vt:variant>
      <vt:variant>
        <vt:i4>81</vt:i4>
      </vt:variant>
      <vt:variant>
        <vt:i4>0</vt:i4>
      </vt:variant>
      <vt:variant>
        <vt:i4>5</vt:i4>
      </vt:variant>
      <vt:variant>
        <vt:lpwstr>http://msdn.microsoft.com/en-us/library/czefa0ke(v=vs.71).aspx</vt:lpwstr>
      </vt:variant>
      <vt:variant>
        <vt:lpwstr/>
      </vt:variant>
      <vt:variant>
        <vt:i4>1048651</vt:i4>
      </vt:variant>
      <vt:variant>
        <vt:i4>78</vt:i4>
      </vt:variant>
      <vt:variant>
        <vt:i4>0</vt:i4>
      </vt:variant>
      <vt:variant>
        <vt:i4>5</vt:i4>
      </vt:variant>
      <vt:variant>
        <vt:lpwstr>http://ranger.uta.edu/~odell/Senior_Design_Document_Library/Senior_Design_Document_Library.htm</vt:lpwstr>
      </vt:variant>
      <vt:variant>
        <vt:lpwstr/>
      </vt:variant>
      <vt:variant>
        <vt:i4>1048651</vt:i4>
      </vt:variant>
      <vt:variant>
        <vt:i4>75</vt:i4>
      </vt:variant>
      <vt:variant>
        <vt:i4>0</vt:i4>
      </vt:variant>
      <vt:variant>
        <vt:i4>5</vt:i4>
      </vt:variant>
      <vt:variant>
        <vt:lpwstr>http://ranger.uta.edu/~odell/Senior_Design_Document_Library/Senior_Design_Document_Library.htm</vt:lpwstr>
      </vt:variant>
      <vt:variant>
        <vt:lpwstr/>
      </vt:variant>
      <vt:variant>
        <vt:i4>1048651</vt:i4>
      </vt:variant>
      <vt:variant>
        <vt:i4>72</vt:i4>
      </vt:variant>
      <vt:variant>
        <vt:i4>0</vt:i4>
      </vt:variant>
      <vt:variant>
        <vt:i4>5</vt:i4>
      </vt:variant>
      <vt:variant>
        <vt:lpwstr>http://ranger.uta.edu/~odell/Senior_Design_Document_Library/Senior_Design_Document_Library.htm</vt:lpwstr>
      </vt:variant>
      <vt:variant>
        <vt:lpwstr/>
      </vt:variant>
      <vt:variant>
        <vt:i4>1048651</vt:i4>
      </vt:variant>
      <vt:variant>
        <vt:i4>69</vt:i4>
      </vt:variant>
      <vt:variant>
        <vt:i4>0</vt:i4>
      </vt:variant>
      <vt:variant>
        <vt:i4>5</vt:i4>
      </vt:variant>
      <vt:variant>
        <vt:lpwstr>http://ranger.uta.edu/~odell/Senior_Design_Document_Library/Senior_Design_Document_Library.htm</vt:lpwstr>
      </vt:variant>
      <vt:variant>
        <vt:lpwstr/>
      </vt:variant>
      <vt:variant>
        <vt:i4>1048651</vt:i4>
      </vt:variant>
      <vt:variant>
        <vt:i4>66</vt:i4>
      </vt:variant>
      <vt:variant>
        <vt:i4>0</vt:i4>
      </vt:variant>
      <vt:variant>
        <vt:i4>5</vt:i4>
      </vt:variant>
      <vt:variant>
        <vt:lpwstr>http://ranger.uta.edu/~odell/Senior_Design_Document_Library/Senior_Design_Document_Library.htm</vt:lpwstr>
      </vt:variant>
      <vt:variant>
        <vt:lpwstr/>
      </vt:variant>
      <vt:variant>
        <vt:i4>1048651</vt:i4>
      </vt:variant>
      <vt:variant>
        <vt:i4>63</vt:i4>
      </vt:variant>
      <vt:variant>
        <vt:i4>0</vt:i4>
      </vt:variant>
      <vt:variant>
        <vt:i4>5</vt:i4>
      </vt:variant>
      <vt:variant>
        <vt:lpwstr>http://ranger.uta.edu/~odell/Senior_Design_Document_Library/Senior_Design_Document_Library.htm</vt:lpwstr>
      </vt:variant>
      <vt:variant>
        <vt:lpwstr/>
      </vt:variant>
      <vt:variant>
        <vt:i4>1048651</vt:i4>
      </vt:variant>
      <vt:variant>
        <vt:i4>60</vt:i4>
      </vt:variant>
      <vt:variant>
        <vt:i4>0</vt:i4>
      </vt:variant>
      <vt:variant>
        <vt:i4>5</vt:i4>
      </vt:variant>
      <vt:variant>
        <vt:lpwstr>http://ranger.uta.edu/~odell/Senior_Design_Document_Library/Senior_Design_Document_Library.htm</vt:lpwstr>
      </vt:variant>
      <vt:variant>
        <vt:lpwstr/>
      </vt:variant>
      <vt:variant>
        <vt:i4>1048651</vt:i4>
      </vt:variant>
      <vt:variant>
        <vt:i4>57</vt:i4>
      </vt:variant>
      <vt:variant>
        <vt:i4>0</vt:i4>
      </vt:variant>
      <vt:variant>
        <vt:i4>5</vt:i4>
      </vt:variant>
      <vt:variant>
        <vt:lpwstr>http://ranger.uta.edu/~odell/Senior_Design_Document_Library/Senior_Design_Document_Library.htm</vt:lpwstr>
      </vt:variant>
      <vt:variant>
        <vt:lpwstr/>
      </vt:variant>
      <vt:variant>
        <vt:i4>1048651</vt:i4>
      </vt:variant>
      <vt:variant>
        <vt:i4>54</vt:i4>
      </vt:variant>
      <vt:variant>
        <vt:i4>0</vt:i4>
      </vt:variant>
      <vt:variant>
        <vt:i4>5</vt:i4>
      </vt:variant>
      <vt:variant>
        <vt:lpwstr>http://ranger.uta.edu/~odell/Senior_Design_Document_Library/Senior_Design_Document_Library.htm</vt:lpwstr>
      </vt:variant>
      <vt:variant>
        <vt:lpwstr/>
      </vt:variant>
      <vt:variant>
        <vt:i4>1048651</vt:i4>
      </vt:variant>
      <vt:variant>
        <vt:i4>51</vt:i4>
      </vt:variant>
      <vt:variant>
        <vt:i4>0</vt:i4>
      </vt:variant>
      <vt:variant>
        <vt:i4>5</vt:i4>
      </vt:variant>
      <vt:variant>
        <vt:lpwstr>http://ranger.uta.edu/~odell/Senior_Design_Document_Library/Senior_Design_Document_Library.htm</vt:lpwstr>
      </vt:variant>
      <vt:variant>
        <vt:lpwstr/>
      </vt:variant>
      <vt:variant>
        <vt:i4>1048651</vt:i4>
      </vt:variant>
      <vt:variant>
        <vt:i4>48</vt:i4>
      </vt:variant>
      <vt:variant>
        <vt:i4>0</vt:i4>
      </vt:variant>
      <vt:variant>
        <vt:i4>5</vt:i4>
      </vt:variant>
      <vt:variant>
        <vt:lpwstr>http://ranger.uta.edu/~odell/Senior_Design_Document_Library/Senior_Design_Document_Library.htm</vt:lpwstr>
      </vt:variant>
      <vt:variant>
        <vt:lpwstr/>
      </vt:variant>
      <vt:variant>
        <vt:i4>1048651</vt:i4>
      </vt:variant>
      <vt:variant>
        <vt:i4>45</vt:i4>
      </vt:variant>
      <vt:variant>
        <vt:i4>0</vt:i4>
      </vt:variant>
      <vt:variant>
        <vt:i4>5</vt:i4>
      </vt:variant>
      <vt:variant>
        <vt:lpwstr>http://ranger.uta.edu/~odell/Senior_Design_Document_Library/Senior_Design_Document_Library.htm</vt:lpwstr>
      </vt:variant>
      <vt:variant>
        <vt:lpwstr/>
      </vt:variant>
      <vt:variant>
        <vt:i4>1048651</vt:i4>
      </vt:variant>
      <vt:variant>
        <vt:i4>42</vt:i4>
      </vt:variant>
      <vt:variant>
        <vt:i4>0</vt:i4>
      </vt:variant>
      <vt:variant>
        <vt:i4>5</vt:i4>
      </vt:variant>
      <vt:variant>
        <vt:lpwstr>http://ranger.uta.edu/~odell/Senior_Design_Document_Library/Senior_Design_Document_Library.htm</vt:lpwstr>
      </vt:variant>
      <vt:variant>
        <vt:lpwstr/>
      </vt:variant>
      <vt:variant>
        <vt:i4>1048651</vt:i4>
      </vt:variant>
      <vt:variant>
        <vt:i4>39</vt:i4>
      </vt:variant>
      <vt:variant>
        <vt:i4>0</vt:i4>
      </vt:variant>
      <vt:variant>
        <vt:i4>5</vt:i4>
      </vt:variant>
      <vt:variant>
        <vt:lpwstr>http://ranger.uta.edu/~odell/Senior_Design_Document_Library/Senior_Design_Document_Library.htm</vt:lpwstr>
      </vt:variant>
      <vt:variant>
        <vt:lpwstr/>
      </vt:variant>
      <vt:variant>
        <vt:i4>1048651</vt:i4>
      </vt:variant>
      <vt:variant>
        <vt:i4>36</vt:i4>
      </vt:variant>
      <vt:variant>
        <vt:i4>0</vt:i4>
      </vt:variant>
      <vt:variant>
        <vt:i4>5</vt:i4>
      </vt:variant>
      <vt:variant>
        <vt:lpwstr>http://ranger.uta.edu/~odell/Senior_Design_Document_Library/Senior_Design_Document_Library.htm</vt:lpwstr>
      </vt:variant>
      <vt:variant>
        <vt:lpwstr/>
      </vt:variant>
      <vt:variant>
        <vt:i4>1048651</vt:i4>
      </vt:variant>
      <vt:variant>
        <vt:i4>33</vt:i4>
      </vt:variant>
      <vt:variant>
        <vt:i4>0</vt:i4>
      </vt:variant>
      <vt:variant>
        <vt:i4>5</vt:i4>
      </vt:variant>
      <vt:variant>
        <vt:lpwstr>http://ranger.uta.edu/~odell/Senior_Design_Document_Library/Senior_Design_Document_Library.htm</vt:lpwstr>
      </vt:variant>
      <vt:variant>
        <vt:lpwstr/>
      </vt:variant>
      <vt:variant>
        <vt:i4>1048651</vt:i4>
      </vt:variant>
      <vt:variant>
        <vt:i4>30</vt:i4>
      </vt:variant>
      <vt:variant>
        <vt:i4>0</vt:i4>
      </vt:variant>
      <vt:variant>
        <vt:i4>5</vt:i4>
      </vt:variant>
      <vt:variant>
        <vt:lpwstr>http://ranger.uta.edu/~odell/Senior_Design_Document_Library/Senior_Design_Document_Library.htm</vt:lpwstr>
      </vt:variant>
      <vt:variant>
        <vt:lpwstr/>
      </vt:variant>
      <vt:variant>
        <vt:i4>1048651</vt:i4>
      </vt:variant>
      <vt:variant>
        <vt:i4>27</vt:i4>
      </vt:variant>
      <vt:variant>
        <vt:i4>0</vt:i4>
      </vt:variant>
      <vt:variant>
        <vt:i4>5</vt:i4>
      </vt:variant>
      <vt:variant>
        <vt:lpwstr>http://ranger.uta.edu/~odell/Senior_Design_Document_Library/Senior_Design_Document_Library.htm</vt:lpwstr>
      </vt:variant>
      <vt:variant>
        <vt:lpwstr/>
      </vt:variant>
      <vt:variant>
        <vt:i4>1048651</vt:i4>
      </vt:variant>
      <vt:variant>
        <vt:i4>24</vt:i4>
      </vt:variant>
      <vt:variant>
        <vt:i4>0</vt:i4>
      </vt:variant>
      <vt:variant>
        <vt:i4>5</vt:i4>
      </vt:variant>
      <vt:variant>
        <vt:lpwstr>http://ranger.uta.edu/~odell/Senior_Design_Document_Library/Senior_Design_Document_Library.htm</vt:lpwstr>
      </vt:variant>
      <vt:variant>
        <vt:lpwstr/>
      </vt:variant>
      <vt:variant>
        <vt:i4>1048651</vt:i4>
      </vt:variant>
      <vt:variant>
        <vt:i4>21</vt:i4>
      </vt:variant>
      <vt:variant>
        <vt:i4>0</vt:i4>
      </vt:variant>
      <vt:variant>
        <vt:i4>5</vt:i4>
      </vt:variant>
      <vt:variant>
        <vt:lpwstr>http://ranger.uta.edu/~odell/Senior_Design_Document_Library/Senior_Design_Document_Library.htm</vt:lpwstr>
      </vt:variant>
      <vt:variant>
        <vt:lpwstr/>
      </vt:variant>
      <vt:variant>
        <vt:i4>1048651</vt:i4>
      </vt:variant>
      <vt:variant>
        <vt:i4>18</vt:i4>
      </vt:variant>
      <vt:variant>
        <vt:i4>0</vt:i4>
      </vt:variant>
      <vt:variant>
        <vt:i4>5</vt:i4>
      </vt:variant>
      <vt:variant>
        <vt:lpwstr>http://ranger.uta.edu/~odell/Senior_Design_Document_Library/Senior_Design_Document_Library.htm</vt:lpwstr>
      </vt:variant>
      <vt:variant>
        <vt:lpwstr/>
      </vt:variant>
      <vt:variant>
        <vt:i4>1048651</vt:i4>
      </vt:variant>
      <vt:variant>
        <vt:i4>15</vt:i4>
      </vt:variant>
      <vt:variant>
        <vt:i4>0</vt:i4>
      </vt:variant>
      <vt:variant>
        <vt:i4>5</vt:i4>
      </vt:variant>
      <vt:variant>
        <vt:lpwstr>http://ranger.uta.edu/~odell/Senior_Design_Document_Library/Senior_Design_Document_Library.htm</vt:lpwstr>
      </vt:variant>
      <vt:variant>
        <vt:lpwstr/>
      </vt:variant>
      <vt:variant>
        <vt:i4>1048651</vt:i4>
      </vt:variant>
      <vt:variant>
        <vt:i4>12</vt:i4>
      </vt:variant>
      <vt:variant>
        <vt:i4>0</vt:i4>
      </vt:variant>
      <vt:variant>
        <vt:i4>5</vt:i4>
      </vt:variant>
      <vt:variant>
        <vt:lpwstr>http://ranger.uta.edu/~odell/Senior_Design_Document_Library/Senior_Design_Document_Library.htm</vt:lpwstr>
      </vt:variant>
      <vt:variant>
        <vt:lpwstr/>
      </vt:variant>
      <vt:variant>
        <vt:i4>1048651</vt:i4>
      </vt:variant>
      <vt:variant>
        <vt:i4>9</vt:i4>
      </vt:variant>
      <vt:variant>
        <vt:i4>0</vt:i4>
      </vt:variant>
      <vt:variant>
        <vt:i4>5</vt:i4>
      </vt:variant>
      <vt:variant>
        <vt:lpwstr>http://ranger.uta.edu/~odell/Senior_Design_Document_Library/Senior_Design_Document_Library.htm</vt:lpwstr>
      </vt:variant>
      <vt:variant>
        <vt:lpwstr/>
      </vt:variant>
      <vt:variant>
        <vt:i4>1048651</vt:i4>
      </vt:variant>
      <vt:variant>
        <vt:i4>6</vt:i4>
      </vt:variant>
      <vt:variant>
        <vt:i4>0</vt:i4>
      </vt:variant>
      <vt:variant>
        <vt:i4>5</vt:i4>
      </vt:variant>
      <vt:variant>
        <vt:lpwstr>http://ranger.uta.edu/~odell/Senior_Design_Document_Library/Senior_Design_Document_Library.htm</vt:lpwstr>
      </vt:variant>
      <vt:variant>
        <vt:lpwstr/>
      </vt:variant>
      <vt:variant>
        <vt:i4>1048651</vt:i4>
      </vt:variant>
      <vt:variant>
        <vt:i4>3</vt:i4>
      </vt:variant>
      <vt:variant>
        <vt:i4>0</vt:i4>
      </vt:variant>
      <vt:variant>
        <vt:i4>5</vt:i4>
      </vt:variant>
      <vt:variant>
        <vt:lpwstr>http://ranger.uta.edu/~odell/Senior_Design_Document_Library/Senior_Design_Document_Library.htm</vt:lpwstr>
      </vt:variant>
      <vt:variant>
        <vt:lpwstr/>
      </vt:variant>
      <vt:variant>
        <vt:i4>1048651</vt:i4>
      </vt:variant>
      <vt:variant>
        <vt:i4>0</vt:i4>
      </vt:variant>
      <vt:variant>
        <vt:i4>0</vt:i4>
      </vt:variant>
      <vt:variant>
        <vt:i4>5</vt:i4>
      </vt:variant>
      <vt:variant>
        <vt:lpwstr>http://ranger.uta.edu/~odell/Senior_Design_Document_Library/Senior_Design_Document_Library.htm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dc:creator>
  <cp:lastModifiedBy>nate</cp:lastModifiedBy>
  <cp:revision>3</cp:revision>
  <cp:lastPrinted>2011-07-07T07:59:00Z</cp:lastPrinted>
  <dcterms:created xsi:type="dcterms:W3CDTF">2011-07-31T23:12:00Z</dcterms:created>
  <dcterms:modified xsi:type="dcterms:W3CDTF">2011-07-31T23:12:00Z</dcterms:modified>
</cp:coreProperties>
</file>